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A12B" w14:textId="3BF30778" w:rsidR="00B2354C" w:rsidRPr="006D4AA8" w:rsidRDefault="00B2354C" w:rsidP="001C1E5A">
      <w:pPr>
        <w:jc w:val="center"/>
        <w:rPr>
          <w:b/>
          <w:sz w:val="96"/>
          <w:lang w:val="fr-CA"/>
        </w:rPr>
      </w:pPr>
      <w:bookmarkStart w:id="0" w:name="_Toc121752976"/>
      <w:r w:rsidRPr="006D4AA8">
        <w:rPr>
          <w:b/>
          <w:sz w:val="48"/>
          <w:lang w:val="fr-CA"/>
        </w:rPr>
        <w:t>Bonnes pratiques et science ouverte</w:t>
      </w:r>
      <w:r w:rsidR="004A1120" w:rsidRPr="006D4AA8">
        <w:rPr>
          <w:b/>
          <w:sz w:val="48"/>
          <w:lang w:val="fr-CA"/>
        </w:rPr>
        <w:t xml:space="preserve"> </w:t>
      </w:r>
      <w:r w:rsidRPr="006D4AA8">
        <w:rPr>
          <w:b/>
          <w:sz w:val="48"/>
          <w:lang w:val="fr-CA"/>
        </w:rPr>
        <w:t>: Un document d’accompagnement au PRD</w:t>
      </w:r>
      <w:bookmarkEnd w:id="0"/>
    </w:p>
    <w:p w14:paraId="5D63AB5C" w14:textId="75726201" w:rsidR="00BB06AD" w:rsidRPr="0076205D" w:rsidRDefault="00A934CE" w:rsidP="00C25359">
      <w:pPr>
        <w:snapToGrid w:val="0"/>
        <w:spacing w:line="360" w:lineRule="auto"/>
        <w:jc w:val="center"/>
        <w:rPr>
          <w:rFonts w:cs="Times New Roman"/>
          <w:b/>
          <w:bCs/>
          <w:szCs w:val="24"/>
          <w:lang w:val="fr-CA"/>
        </w:rPr>
      </w:pPr>
      <w:r>
        <w:rPr>
          <w:noProof/>
        </w:rPr>
        <w:drawing>
          <wp:anchor distT="0" distB="0" distL="114300" distR="114300" simplePos="0" relativeHeight="251669504" behindDoc="0" locked="0" layoutInCell="1" allowOverlap="1" wp14:anchorId="2E31AD7D" wp14:editId="546F88AF">
            <wp:simplePos x="0" y="0"/>
            <wp:positionH relativeFrom="margin">
              <wp:posOffset>714375</wp:posOffset>
            </wp:positionH>
            <wp:positionV relativeFrom="paragraph">
              <wp:posOffset>32385</wp:posOffset>
            </wp:positionV>
            <wp:extent cx="4514215" cy="4105275"/>
            <wp:effectExtent l="0" t="0" r="63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514215" cy="4105275"/>
                    </a:xfrm>
                    <a:prstGeom prst="rect">
                      <a:avLst/>
                    </a:prstGeom>
                    <a:noFill/>
                    <a:ln>
                      <a:noFill/>
                    </a:ln>
                  </pic:spPr>
                </pic:pic>
              </a:graphicData>
            </a:graphic>
          </wp:anchor>
        </w:drawing>
      </w:r>
    </w:p>
    <w:p w14:paraId="53B1D405" w14:textId="622C87F6" w:rsidR="00BB06AD" w:rsidRPr="0076205D" w:rsidRDefault="00BB06AD" w:rsidP="00C25359">
      <w:pPr>
        <w:snapToGrid w:val="0"/>
        <w:spacing w:line="360" w:lineRule="auto"/>
        <w:jc w:val="center"/>
        <w:rPr>
          <w:rFonts w:cs="Times New Roman"/>
          <w:szCs w:val="24"/>
          <w:lang w:val="fr-CA"/>
        </w:rPr>
      </w:pPr>
    </w:p>
    <w:p w14:paraId="681F975C" w14:textId="5720EE99" w:rsidR="00BB06AD" w:rsidRPr="0076205D" w:rsidRDefault="00BB06AD" w:rsidP="00C25359">
      <w:pPr>
        <w:snapToGrid w:val="0"/>
        <w:spacing w:line="360" w:lineRule="auto"/>
        <w:jc w:val="center"/>
        <w:rPr>
          <w:rFonts w:cs="Times New Roman"/>
          <w:szCs w:val="24"/>
          <w:lang w:val="fr-CA"/>
        </w:rPr>
      </w:pPr>
    </w:p>
    <w:p w14:paraId="781C7294" w14:textId="5FA6A73C" w:rsidR="00825A90" w:rsidRDefault="00825A90" w:rsidP="00C25359">
      <w:pPr>
        <w:snapToGrid w:val="0"/>
        <w:spacing w:line="360" w:lineRule="auto"/>
        <w:jc w:val="center"/>
        <w:rPr>
          <w:rFonts w:cs="Times New Roman"/>
          <w:szCs w:val="24"/>
          <w:lang w:val="fr-CA"/>
        </w:rPr>
      </w:pPr>
    </w:p>
    <w:p w14:paraId="548B7DE5" w14:textId="3E19DAC2" w:rsidR="00825A90" w:rsidRDefault="00825A90" w:rsidP="00C25359">
      <w:pPr>
        <w:snapToGrid w:val="0"/>
        <w:spacing w:line="360" w:lineRule="auto"/>
        <w:jc w:val="center"/>
        <w:rPr>
          <w:rFonts w:cs="Times New Roman"/>
          <w:szCs w:val="24"/>
          <w:lang w:val="fr-CA"/>
        </w:rPr>
      </w:pPr>
    </w:p>
    <w:p w14:paraId="7DAC5524" w14:textId="77777777" w:rsidR="00825A90" w:rsidRDefault="00825A90" w:rsidP="00C25359">
      <w:pPr>
        <w:snapToGrid w:val="0"/>
        <w:spacing w:line="360" w:lineRule="auto"/>
        <w:jc w:val="center"/>
        <w:rPr>
          <w:rFonts w:cs="Times New Roman"/>
          <w:szCs w:val="24"/>
          <w:lang w:val="fr-CA"/>
        </w:rPr>
      </w:pPr>
    </w:p>
    <w:p w14:paraId="7A4CF9E6" w14:textId="6E73FD52" w:rsidR="00825A90" w:rsidRDefault="00825A90" w:rsidP="00C25359">
      <w:pPr>
        <w:snapToGrid w:val="0"/>
        <w:spacing w:line="360" w:lineRule="auto"/>
        <w:jc w:val="center"/>
        <w:rPr>
          <w:rFonts w:cs="Times New Roman"/>
          <w:szCs w:val="24"/>
          <w:lang w:val="fr-CA"/>
        </w:rPr>
      </w:pPr>
    </w:p>
    <w:p w14:paraId="7615A791" w14:textId="4A2CAB39" w:rsidR="00825A90" w:rsidRDefault="00825A90" w:rsidP="00C25359">
      <w:pPr>
        <w:snapToGrid w:val="0"/>
        <w:spacing w:line="360" w:lineRule="auto"/>
        <w:jc w:val="center"/>
        <w:rPr>
          <w:rFonts w:cs="Times New Roman"/>
          <w:szCs w:val="24"/>
          <w:lang w:val="fr-CA"/>
        </w:rPr>
      </w:pPr>
    </w:p>
    <w:p w14:paraId="0B497B70" w14:textId="1B1F3C8B" w:rsidR="008C2DBC" w:rsidRDefault="008C2DBC" w:rsidP="00C25359">
      <w:pPr>
        <w:snapToGrid w:val="0"/>
        <w:spacing w:line="360" w:lineRule="auto"/>
        <w:jc w:val="center"/>
        <w:rPr>
          <w:rFonts w:cs="Times New Roman"/>
          <w:szCs w:val="24"/>
          <w:lang w:val="fr-CA"/>
        </w:rPr>
      </w:pPr>
    </w:p>
    <w:p w14:paraId="5ABD1CFB" w14:textId="6C96A837" w:rsidR="008C2DBC" w:rsidRDefault="008C2DBC" w:rsidP="00C25359">
      <w:pPr>
        <w:snapToGrid w:val="0"/>
        <w:spacing w:line="360" w:lineRule="auto"/>
        <w:jc w:val="center"/>
        <w:rPr>
          <w:rFonts w:cs="Times New Roman"/>
          <w:szCs w:val="24"/>
          <w:lang w:val="fr-CA"/>
        </w:rPr>
      </w:pPr>
    </w:p>
    <w:p w14:paraId="3D364C31" w14:textId="6715D548" w:rsidR="008C2DBC" w:rsidRDefault="008C2DBC" w:rsidP="00C25359">
      <w:pPr>
        <w:snapToGrid w:val="0"/>
        <w:spacing w:line="360" w:lineRule="auto"/>
        <w:jc w:val="center"/>
        <w:rPr>
          <w:rFonts w:cs="Times New Roman"/>
          <w:szCs w:val="24"/>
          <w:lang w:val="fr-CA"/>
        </w:rPr>
      </w:pPr>
    </w:p>
    <w:p w14:paraId="4BA4110F" w14:textId="41DCDAA6" w:rsidR="008C2DBC" w:rsidRDefault="008C2DBC" w:rsidP="00C25359">
      <w:pPr>
        <w:snapToGrid w:val="0"/>
        <w:spacing w:line="360" w:lineRule="auto"/>
        <w:jc w:val="center"/>
        <w:rPr>
          <w:rFonts w:cs="Times New Roman"/>
          <w:szCs w:val="24"/>
          <w:lang w:val="fr-CA"/>
        </w:rPr>
      </w:pPr>
    </w:p>
    <w:p w14:paraId="60D6547C" w14:textId="6EE24196" w:rsidR="008C2DBC" w:rsidRDefault="008C2DBC" w:rsidP="00C25359">
      <w:pPr>
        <w:snapToGrid w:val="0"/>
        <w:spacing w:line="360" w:lineRule="auto"/>
        <w:jc w:val="center"/>
        <w:rPr>
          <w:rFonts w:cs="Times New Roman"/>
          <w:szCs w:val="24"/>
          <w:lang w:val="fr-CA"/>
        </w:rPr>
      </w:pPr>
    </w:p>
    <w:p w14:paraId="11CC2E09" w14:textId="145E34EE" w:rsidR="008C2DBC" w:rsidRDefault="008C2DBC" w:rsidP="00C25359">
      <w:pPr>
        <w:snapToGrid w:val="0"/>
        <w:spacing w:line="360" w:lineRule="auto"/>
        <w:jc w:val="center"/>
        <w:rPr>
          <w:rFonts w:cs="Times New Roman"/>
          <w:szCs w:val="24"/>
          <w:lang w:val="fr-CA"/>
        </w:rPr>
      </w:pPr>
    </w:p>
    <w:p w14:paraId="0FB70D7A" w14:textId="0CB6A3AE" w:rsidR="00825A90" w:rsidRDefault="00825A90" w:rsidP="00C25359">
      <w:pPr>
        <w:snapToGrid w:val="0"/>
        <w:spacing w:line="360" w:lineRule="auto"/>
        <w:jc w:val="center"/>
        <w:rPr>
          <w:rFonts w:cs="Times New Roman"/>
          <w:szCs w:val="24"/>
          <w:lang w:val="fr-CA"/>
        </w:rPr>
      </w:pPr>
    </w:p>
    <w:p w14:paraId="7C691F6B" w14:textId="6AAC3F5B" w:rsidR="00825A90" w:rsidRDefault="00825A90" w:rsidP="00C25359">
      <w:pPr>
        <w:snapToGrid w:val="0"/>
        <w:spacing w:line="360" w:lineRule="auto"/>
        <w:jc w:val="center"/>
        <w:rPr>
          <w:rFonts w:cs="Times New Roman"/>
          <w:szCs w:val="24"/>
          <w:lang w:val="fr-CA"/>
        </w:rPr>
      </w:pPr>
    </w:p>
    <w:p w14:paraId="19EC4CA2" w14:textId="490D7F79" w:rsidR="008C2DBC" w:rsidRDefault="00F6180C" w:rsidP="00C25359">
      <w:pPr>
        <w:snapToGrid w:val="0"/>
        <w:spacing w:line="360" w:lineRule="auto"/>
        <w:jc w:val="center"/>
        <w:rPr>
          <w:rFonts w:cs="Times New Roman"/>
          <w:szCs w:val="24"/>
          <w:lang w:val="fr-CA"/>
        </w:rPr>
      </w:pPr>
      <w:r>
        <w:rPr>
          <w:noProof/>
        </w:rPr>
        <mc:AlternateContent>
          <mc:Choice Requires="wps">
            <w:drawing>
              <wp:anchor distT="0" distB="0" distL="114300" distR="114300" simplePos="0" relativeHeight="251676672" behindDoc="0" locked="0" layoutInCell="1" allowOverlap="1" wp14:anchorId="38B2660E" wp14:editId="1FDCB9E0">
                <wp:simplePos x="0" y="0"/>
                <wp:positionH relativeFrom="column">
                  <wp:posOffset>-142875</wp:posOffset>
                </wp:positionH>
                <wp:positionV relativeFrom="paragraph">
                  <wp:posOffset>120650</wp:posOffset>
                </wp:positionV>
                <wp:extent cx="6400800" cy="3924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92430"/>
                        </a:xfrm>
                        <a:prstGeom prst="rect">
                          <a:avLst/>
                        </a:prstGeom>
                        <a:solidFill>
                          <a:srgbClr val="FFFFFF"/>
                        </a:solidFill>
                        <a:ln w="9525">
                          <a:noFill/>
                          <a:miter lim="800000"/>
                          <a:headEnd/>
                          <a:tailEnd/>
                        </a:ln>
                      </wps:spPr>
                      <wps:txbx>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9"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wps:txbx>
                      <wps:bodyPr rot="0" vert="horz" wrap="square" lIns="91440" tIns="45720" rIns="91440" bIns="45720" anchor="t" anchorCtr="0">
                        <a:spAutoFit/>
                      </wps:bodyPr>
                    </wps:wsp>
                  </a:graphicData>
                </a:graphic>
              </wp:anchor>
            </w:drawing>
          </mc:Choice>
          <mc:Fallback>
            <w:pict>
              <v:shapetype w14:anchorId="38B2660E" id="_x0000_t202" coordsize="21600,21600" o:spt="202" path="m,l,21600r21600,l21600,xe">
                <v:stroke joinstyle="miter"/>
                <v:path gradientshapeok="t" o:connecttype="rect"/>
              </v:shapetype>
              <v:shape id="Text Box 11" o:spid="_x0000_s1026" type="#_x0000_t202" style="position:absolute;left:0;text-align:left;margin-left:-11.25pt;margin-top:9.5pt;width:7in;height:3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" stroked="f">
                <v:textbox style="mso-fit-shape-to-text:t">
                  <w:txbxContent>
                    <w:p w14:paraId="199B169F" w14:textId="2929DBDA" w:rsidR="00F6180C" w:rsidRPr="00947FE0" w:rsidRDefault="00F6180C" w:rsidP="00F6180C">
                      <w:pPr>
                        <w:jc w:val="center"/>
                        <w:rPr>
                          <w:sz w:val="20"/>
                          <w:szCs w:val="18"/>
                          <w:lang w:val="fr-CA"/>
                        </w:rPr>
                      </w:pPr>
                      <w:r w:rsidRPr="00947FE0">
                        <w:rPr>
                          <w:sz w:val="20"/>
                          <w:szCs w:val="18"/>
                          <w:lang w:val="fr-CA"/>
                        </w:rPr>
                        <w:t>(</w:t>
                      </w:r>
                      <w:r w:rsidR="00311368">
                        <w:rPr>
                          <w:sz w:val="20"/>
                          <w:szCs w:val="18"/>
                          <w:lang w:val="fr-CA"/>
                        </w:rPr>
                        <w:t>I</w:t>
                      </w:r>
                      <w:r w:rsidR="00892D6F">
                        <w:rPr>
                          <w:sz w:val="20"/>
                          <w:szCs w:val="18"/>
                          <w:lang w:val="fr-CA"/>
                        </w:rPr>
                        <w:t xml:space="preserve">mage </w:t>
                      </w:r>
                      <w:r w:rsidR="004C3FE3" w:rsidRPr="00947FE0">
                        <w:rPr>
                          <w:sz w:val="20"/>
                          <w:szCs w:val="18"/>
                          <w:lang w:val="fr-CA"/>
                        </w:rPr>
                        <w:t>traduit</w:t>
                      </w:r>
                      <w:r w:rsidR="00311368">
                        <w:rPr>
                          <w:sz w:val="20"/>
                          <w:szCs w:val="18"/>
                          <w:lang w:val="fr-CA"/>
                        </w:rPr>
                        <w:t>e</w:t>
                      </w:r>
                      <w:r w:rsidR="004C3FE3" w:rsidRPr="00947FE0">
                        <w:rPr>
                          <w:sz w:val="20"/>
                          <w:szCs w:val="18"/>
                          <w:lang w:val="fr-CA"/>
                        </w:rPr>
                        <w:t xml:space="preserve"> de </w:t>
                      </w:r>
                      <w:hyperlink r:id="rId10" w:history="1">
                        <w:r w:rsidR="003A49DF" w:rsidRPr="00150701">
                          <w:rPr>
                            <w:rStyle w:val="Hyperlink"/>
                            <w:sz w:val="20"/>
                            <w:szCs w:val="18"/>
                            <w:lang w:val="fr-CA"/>
                          </w:rPr>
                          <w:t>https://vusci.blog/2020/04/17/reproducibilitea-blends-and-flavors/</w:t>
                        </w:r>
                      </w:hyperlink>
                      <w:r w:rsidRPr="00947FE0">
                        <w:rPr>
                          <w:sz w:val="20"/>
                          <w:szCs w:val="18"/>
                          <w:lang w:val="fr-CA"/>
                        </w:rPr>
                        <w:t>)</w:t>
                      </w:r>
                    </w:p>
                  </w:txbxContent>
                </v:textbox>
              </v:shape>
            </w:pict>
          </mc:Fallback>
        </mc:AlternateContent>
      </w:r>
    </w:p>
    <w:p w14:paraId="063A9A58" w14:textId="4BA1D568" w:rsidR="008C2DBC" w:rsidRDefault="008C2DBC" w:rsidP="00C25359">
      <w:pPr>
        <w:snapToGrid w:val="0"/>
        <w:spacing w:line="360" w:lineRule="auto"/>
        <w:jc w:val="center"/>
        <w:rPr>
          <w:rFonts w:cs="Times New Roman"/>
          <w:szCs w:val="24"/>
          <w:lang w:val="fr-CA"/>
        </w:rPr>
      </w:pPr>
    </w:p>
    <w:p w14:paraId="46F5F875" w14:textId="0097B1C8" w:rsidR="00671ABB" w:rsidRDefault="00671ABB" w:rsidP="00C25359">
      <w:pPr>
        <w:snapToGrid w:val="0"/>
        <w:spacing w:line="360" w:lineRule="auto"/>
        <w:jc w:val="center"/>
        <w:rPr>
          <w:rFonts w:cs="Times New Roman"/>
          <w:szCs w:val="24"/>
          <w:lang w:val="fr-CA"/>
        </w:rPr>
      </w:pPr>
    </w:p>
    <w:p w14:paraId="1C00951A" w14:textId="2B2BF571" w:rsidR="00285BA2" w:rsidRPr="000F6F2B" w:rsidRDefault="00923962" w:rsidP="00C25359">
      <w:pPr>
        <w:snapToGrid w:val="0"/>
        <w:spacing w:line="360" w:lineRule="auto"/>
        <w:jc w:val="center"/>
        <w:rPr>
          <w:rFonts w:cs="Times New Roman"/>
          <w:sz w:val="28"/>
          <w:szCs w:val="28"/>
          <w:lang w:val="fr-CA"/>
        </w:rPr>
      </w:pPr>
      <w:r w:rsidRPr="000F6F2B">
        <w:rPr>
          <w:rFonts w:cs="Times New Roman"/>
          <w:sz w:val="28"/>
          <w:szCs w:val="28"/>
          <w:lang w:val="fr-CA"/>
        </w:rPr>
        <w:t xml:space="preserve">Document préparé par : </w:t>
      </w:r>
      <w:r w:rsidR="00BB06AD" w:rsidRPr="000F6F2B">
        <w:rPr>
          <w:rFonts w:cs="Times New Roman"/>
          <w:sz w:val="28"/>
          <w:szCs w:val="28"/>
          <w:lang w:val="fr-CA"/>
        </w:rPr>
        <w:t>Rémi Thériault</w:t>
      </w:r>
    </w:p>
    <w:p w14:paraId="37133886" w14:textId="4653AC6A" w:rsidR="00671ABB" w:rsidRDefault="00BB06AD" w:rsidP="00C25359">
      <w:pPr>
        <w:snapToGrid w:val="0"/>
        <w:spacing w:line="360" w:lineRule="auto"/>
        <w:jc w:val="center"/>
        <w:rPr>
          <w:rFonts w:cs="Times New Roman"/>
          <w:sz w:val="28"/>
          <w:szCs w:val="28"/>
          <w:lang w:val="fr-CA"/>
        </w:rPr>
      </w:pPr>
      <w:r w:rsidRPr="000F6F2B">
        <w:rPr>
          <w:rFonts w:cs="Times New Roman"/>
          <w:sz w:val="28"/>
          <w:szCs w:val="28"/>
          <w:lang w:val="fr-CA"/>
        </w:rPr>
        <w:t>Département de psychologie</w:t>
      </w:r>
      <w:r w:rsidR="00910781" w:rsidRPr="000F6F2B">
        <w:rPr>
          <w:rFonts w:cs="Times New Roman"/>
          <w:sz w:val="28"/>
          <w:szCs w:val="28"/>
          <w:lang w:val="fr-CA"/>
        </w:rPr>
        <w:t xml:space="preserve">, </w:t>
      </w:r>
      <w:r w:rsidRPr="000F6F2B">
        <w:rPr>
          <w:rFonts w:cs="Times New Roman"/>
          <w:sz w:val="28"/>
          <w:szCs w:val="28"/>
          <w:lang w:val="fr-CA"/>
        </w:rPr>
        <w:t>Université du Québec à Montréal</w:t>
      </w:r>
    </w:p>
    <w:p w14:paraId="660CCA5F" w14:textId="2F19EC44" w:rsidR="005F0D00" w:rsidRDefault="005F0D00" w:rsidP="00C25359">
      <w:pPr>
        <w:snapToGrid w:val="0"/>
        <w:spacing w:line="360" w:lineRule="auto"/>
        <w:jc w:val="center"/>
        <w:rPr>
          <w:rFonts w:eastAsia="Times New Roman" w:cs="Times New Roman"/>
          <w:sz w:val="28"/>
          <w:szCs w:val="28"/>
          <w:lang w:val="fr-CA"/>
        </w:rPr>
      </w:pPr>
      <w:r w:rsidRPr="0076205D">
        <w:rPr>
          <w:noProof/>
          <w:lang w:val="fr-CA"/>
        </w:rPr>
        <w:drawing>
          <wp:anchor distT="0" distB="0" distL="114300" distR="114300" simplePos="0" relativeHeight="251696128" behindDoc="0" locked="0" layoutInCell="1" allowOverlap="1" wp14:anchorId="1C25F9E2" wp14:editId="107F425D">
            <wp:simplePos x="0" y="0"/>
            <wp:positionH relativeFrom="column">
              <wp:posOffset>5267325</wp:posOffset>
            </wp:positionH>
            <wp:positionV relativeFrom="paragraph">
              <wp:posOffset>10160</wp:posOffset>
            </wp:positionV>
            <wp:extent cx="1323975" cy="1323975"/>
            <wp:effectExtent l="0" t="0" r="9525" b="9525"/>
            <wp:wrapNone/>
            <wp:docPr id="1" name="Picture 1" descr="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r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132397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5F0B">
        <w:rPr>
          <w:rFonts w:eastAsia="Times New Roman" w:cs="Times New Roman"/>
          <w:sz w:val="28"/>
          <w:szCs w:val="28"/>
          <w:lang w:val="fr-CA"/>
        </w:rPr>
        <w:t xml:space="preserve">Version : </w:t>
      </w:r>
      <w:r w:rsidR="00862C87">
        <w:rPr>
          <w:rFonts w:eastAsia="Times New Roman" w:cs="Times New Roman"/>
          <w:sz w:val="28"/>
          <w:szCs w:val="28"/>
          <w:lang w:val="fr-CA"/>
        </w:rPr>
        <w:t>12 mai</w:t>
      </w:r>
      <w:r w:rsidR="003F5A91">
        <w:rPr>
          <w:rFonts w:eastAsia="Times New Roman" w:cs="Times New Roman"/>
          <w:sz w:val="28"/>
          <w:szCs w:val="28"/>
          <w:lang w:val="fr-CA"/>
        </w:rPr>
        <w:t xml:space="preserve"> </w:t>
      </w:r>
      <w:r w:rsidR="00671ABB" w:rsidRPr="00671ABB">
        <w:rPr>
          <w:rFonts w:eastAsia="Times New Roman" w:cs="Times New Roman"/>
          <w:sz w:val="28"/>
          <w:szCs w:val="28"/>
          <w:lang w:val="fr-CA"/>
        </w:rPr>
        <w:t>2023</w:t>
      </w:r>
    </w:p>
    <w:p w14:paraId="55F08D71" w14:textId="130A4889" w:rsidR="005F0D00" w:rsidRDefault="000611F3" w:rsidP="00C25359">
      <w:pPr>
        <w:snapToGrid w:val="0"/>
        <w:spacing w:line="360" w:lineRule="auto"/>
        <w:jc w:val="center"/>
        <w:rPr>
          <w:rFonts w:eastAsia="Times New Roman" w:cs="Times New Roman"/>
          <w:szCs w:val="24"/>
          <w:lang w:val="fr-CA"/>
        </w:rPr>
      </w:pPr>
      <w:r w:rsidRPr="000611F3">
        <w:rPr>
          <w:rFonts w:eastAsia="Times New Roman" w:cs="Times New Roman"/>
          <w:noProof/>
          <w:szCs w:val="24"/>
          <w:lang w:val="fr-CA"/>
        </w:rPr>
        <mc:AlternateContent>
          <mc:Choice Requires="wps">
            <w:drawing>
              <wp:anchor distT="45720" distB="45720" distL="114300" distR="114300" simplePos="0" relativeHeight="251695104" behindDoc="0" locked="0" layoutInCell="1" allowOverlap="1" wp14:anchorId="3195FE2E" wp14:editId="557E5608">
                <wp:simplePos x="0" y="0"/>
                <wp:positionH relativeFrom="margin">
                  <wp:align>center</wp:align>
                </wp:positionH>
                <wp:positionV relativeFrom="paragraph">
                  <wp:posOffset>255905</wp:posOffset>
                </wp:positionV>
                <wp:extent cx="4419600" cy="582295"/>
                <wp:effectExtent l="0" t="0" r="19050" b="2730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582295"/>
                        </a:xfrm>
                        <a:prstGeom prst="rect">
                          <a:avLst/>
                        </a:prstGeom>
                        <a:solidFill>
                          <a:srgbClr val="FFFFFF"/>
                        </a:solidFill>
                        <a:ln w="9525">
                          <a:solidFill>
                            <a:srgbClr val="000000"/>
                          </a:solidFill>
                          <a:miter lim="800000"/>
                          <a:headEnd/>
                          <a:tailEnd/>
                        </a:ln>
                      </wps:spPr>
                      <wps:txb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2"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5FE2E" id="Text Box 8" o:spid="_x0000_s1027" type="#_x0000_t202" style="position:absolute;left:0;text-align:left;margin-left:0;margin-top:20.15pt;width:348pt;height:45.8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">
                <v:textbox>
                  <w:txbxContent>
                    <w:p w14:paraId="77AFAA76" w14:textId="7D21B1A3" w:rsidR="000611F3"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Pour des commentaires, questions, ou rétroaction</w:t>
                      </w:r>
                      <w:r>
                        <w:rPr>
                          <w:rFonts w:eastAsia="Times New Roman" w:cs="Times New Roman"/>
                          <w:szCs w:val="24"/>
                          <w:lang w:val="fr-CA"/>
                        </w:rPr>
                        <w:t>s</w:t>
                      </w:r>
                      <w:r w:rsidRPr="005F0D00">
                        <w:rPr>
                          <w:rFonts w:eastAsia="Times New Roman" w:cs="Times New Roman"/>
                          <w:szCs w:val="24"/>
                          <w:lang w:val="fr-CA"/>
                        </w:rPr>
                        <w:t xml:space="preserve"> sur ce document, </w:t>
                      </w:r>
                    </w:p>
                    <w:p w14:paraId="292B6C20" w14:textId="77777777" w:rsidR="000611F3" w:rsidRPr="0076205D" w:rsidRDefault="000611F3" w:rsidP="000611F3">
                      <w:pPr>
                        <w:snapToGrid w:val="0"/>
                        <w:spacing w:line="360" w:lineRule="auto"/>
                        <w:jc w:val="center"/>
                        <w:rPr>
                          <w:rFonts w:eastAsia="Times New Roman" w:cs="Times New Roman"/>
                          <w:szCs w:val="24"/>
                          <w:lang w:val="fr-CA"/>
                        </w:rPr>
                      </w:pPr>
                      <w:r w:rsidRPr="005F0D00">
                        <w:rPr>
                          <w:rFonts w:eastAsia="Times New Roman" w:cs="Times New Roman"/>
                          <w:szCs w:val="24"/>
                          <w:lang w:val="fr-CA"/>
                        </w:rPr>
                        <w:t xml:space="preserve">veuillez contacter Rémi Thériault </w:t>
                      </w:r>
                      <w:r>
                        <w:rPr>
                          <w:rFonts w:eastAsia="Times New Roman" w:cs="Times New Roman"/>
                          <w:szCs w:val="24"/>
                          <w:lang w:val="fr-CA"/>
                        </w:rPr>
                        <w:t>(</w:t>
                      </w:r>
                      <w:hyperlink r:id="rId13" w:history="1">
                        <w:r w:rsidRPr="005F0D00">
                          <w:rPr>
                            <w:rStyle w:val="Hyperlink"/>
                            <w:rFonts w:eastAsia="Times New Roman" w:cs="Times New Roman"/>
                            <w:szCs w:val="24"/>
                            <w:lang w:val="fr-CA"/>
                          </w:rPr>
                          <w:t>theriault.remi@courrier.uqam.ca</w:t>
                        </w:r>
                      </w:hyperlink>
                      <w:r>
                        <w:rPr>
                          <w:rFonts w:eastAsia="Times New Roman" w:cs="Times New Roman"/>
                          <w:szCs w:val="24"/>
                          <w:lang w:val="fr-CA"/>
                        </w:rPr>
                        <w:t>).</w:t>
                      </w:r>
                      <w:r w:rsidRPr="0076205D">
                        <w:rPr>
                          <w:rFonts w:eastAsia="Times New Roman" w:cs="Times New Roman"/>
                          <w:szCs w:val="24"/>
                          <w:lang w:val="fr-CA"/>
                        </w:rPr>
                        <w:br w:type="page"/>
                      </w:r>
                    </w:p>
                    <w:p w14:paraId="0E78D2FB" w14:textId="605EBD3C" w:rsidR="000611F3" w:rsidRPr="004917E2" w:rsidRDefault="000611F3" w:rsidP="000611F3">
                      <w:pPr>
                        <w:rPr>
                          <w:lang w:val="fr-CA"/>
                        </w:rPr>
                      </w:pPr>
                    </w:p>
                  </w:txbxContent>
                </v:textbox>
                <w10:wrap anchorx="margin"/>
              </v:shape>
            </w:pict>
          </mc:Fallback>
        </mc:AlternateContent>
      </w:r>
    </w:p>
    <w:p w14:paraId="42EA78BE" w14:textId="1D0D3306" w:rsidR="000611F3" w:rsidRDefault="000611F3">
      <w:pPr>
        <w:rPr>
          <w:rFonts w:eastAsiaTheme="majorEastAsia" w:cstheme="majorBidi"/>
          <w:b/>
          <w:bCs/>
          <w:sz w:val="32"/>
          <w:szCs w:val="40"/>
          <w:lang w:val="fr-CA"/>
        </w:rPr>
      </w:pPr>
      <w:bookmarkStart w:id="1" w:name="_Toc118046181"/>
      <w:bookmarkStart w:id="2" w:name="_Toc121752977"/>
      <w:bookmarkStart w:id="3" w:name="_Toc127443370"/>
      <w:bookmarkStart w:id="4" w:name="_Toc127541214"/>
      <w:r>
        <w:br w:type="page"/>
      </w:r>
    </w:p>
    <w:p w14:paraId="4F2BCE71" w14:textId="63DD7BFD" w:rsidR="00A510DC" w:rsidRDefault="00345168" w:rsidP="00005099">
      <w:pPr>
        <w:pStyle w:val="APA1"/>
      </w:pPr>
      <w:bookmarkStart w:id="5" w:name="_Toc130399336"/>
      <w:r w:rsidRPr="0076205D">
        <w:lastRenderedPageBreak/>
        <w:t>Table des matières</w:t>
      </w:r>
      <w:bookmarkEnd w:id="1"/>
      <w:bookmarkEnd w:id="2"/>
      <w:bookmarkEnd w:id="3"/>
      <w:bookmarkEnd w:id="4"/>
      <w:bookmarkEnd w:id="5"/>
    </w:p>
    <w:p w14:paraId="281C7CA4" w14:textId="4B7BC791" w:rsidR="00442F0C" w:rsidRDefault="00442F0C" w:rsidP="00315719">
      <w:pPr>
        <w:pStyle w:val="TOC1"/>
        <w:tabs>
          <w:tab w:val="right" w:leader="dot" w:pos="9350"/>
        </w:tabs>
        <w:spacing w:line="360" w:lineRule="auto"/>
        <w:rPr>
          <w:rFonts w:cs="Times New Roman"/>
          <w:szCs w:val="24"/>
          <w:lang w:val="fr-CA"/>
        </w:rPr>
      </w:pPr>
    </w:p>
    <w:sdt>
      <w:sdtPr>
        <w:rPr>
          <w:rFonts w:cs="Times New Roman"/>
          <w:szCs w:val="24"/>
          <w:lang w:val="fr-CA"/>
        </w:rPr>
        <w:id w:val="1619636497"/>
        <w:docPartObj>
          <w:docPartGallery w:val="Table of Contents"/>
          <w:docPartUnique/>
        </w:docPartObj>
      </w:sdtPr>
      <w:sdtEndPr>
        <w:rPr>
          <w:b/>
          <w:bCs/>
          <w:noProof/>
        </w:rPr>
      </w:sdtEndPr>
      <w:sdtContent>
        <w:p w14:paraId="0F9833D7" w14:textId="7286236B" w:rsidR="00F8042B" w:rsidRDefault="008742FC" w:rsidP="00601FF8">
          <w:pPr>
            <w:pStyle w:val="TOC1"/>
            <w:tabs>
              <w:tab w:val="right" w:leader="dot" w:pos="9350"/>
            </w:tabs>
            <w:spacing w:line="360" w:lineRule="auto"/>
            <w:rPr>
              <w:rFonts w:asciiTheme="minorHAnsi" w:hAnsiTheme="minorHAnsi"/>
              <w:noProof/>
              <w:sz w:val="22"/>
              <w:lang w:eastAsia="en-CA"/>
            </w:rPr>
          </w:pPr>
          <w:r w:rsidRPr="0076205D">
            <w:rPr>
              <w:rFonts w:cs="Times New Roman"/>
              <w:szCs w:val="24"/>
              <w:lang w:val="fr-CA"/>
            </w:rPr>
            <w:fldChar w:fldCharType="begin"/>
          </w:r>
          <w:r w:rsidRPr="0076205D">
            <w:rPr>
              <w:rFonts w:cs="Times New Roman"/>
              <w:szCs w:val="24"/>
              <w:lang w:val="fr-CA"/>
            </w:rPr>
            <w:instrText xml:space="preserve"> TOC \o "1-3" \h \z \u </w:instrText>
          </w:r>
          <w:r w:rsidRPr="0076205D">
            <w:rPr>
              <w:rFonts w:cs="Times New Roman"/>
              <w:szCs w:val="24"/>
              <w:lang w:val="fr-CA"/>
            </w:rPr>
            <w:fldChar w:fldCharType="separate"/>
          </w:r>
          <w:hyperlink w:anchor="_Toc130399337" w:history="1">
            <w:r w:rsidR="00F8042B" w:rsidRPr="001075A3">
              <w:rPr>
                <w:rStyle w:val="Hyperlink"/>
                <w:noProof/>
              </w:rPr>
              <w:t>Bonnes pratiques et science ouverte : Un document d’accompagnement au PRD</w:t>
            </w:r>
            <w:r w:rsidR="00F8042B">
              <w:rPr>
                <w:noProof/>
                <w:webHidden/>
              </w:rPr>
              <w:tab/>
            </w:r>
            <w:r w:rsidR="00F8042B">
              <w:rPr>
                <w:noProof/>
                <w:webHidden/>
              </w:rPr>
              <w:fldChar w:fldCharType="begin"/>
            </w:r>
            <w:r w:rsidR="00F8042B">
              <w:rPr>
                <w:noProof/>
                <w:webHidden/>
              </w:rPr>
              <w:instrText xml:space="preserve"> PAGEREF _Toc130399337 \h </w:instrText>
            </w:r>
            <w:r w:rsidR="00F8042B">
              <w:rPr>
                <w:noProof/>
                <w:webHidden/>
              </w:rPr>
            </w:r>
            <w:r w:rsidR="00F8042B">
              <w:rPr>
                <w:noProof/>
                <w:webHidden/>
              </w:rPr>
              <w:fldChar w:fldCharType="separate"/>
            </w:r>
            <w:r w:rsidR="00D5659A">
              <w:rPr>
                <w:noProof/>
                <w:webHidden/>
              </w:rPr>
              <w:t>3</w:t>
            </w:r>
            <w:r w:rsidR="00F8042B">
              <w:rPr>
                <w:noProof/>
                <w:webHidden/>
              </w:rPr>
              <w:fldChar w:fldCharType="end"/>
            </w:r>
          </w:hyperlink>
        </w:p>
        <w:p w14:paraId="5D096791" w14:textId="58EB9593"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8" w:history="1">
            <w:r w:rsidR="00F8042B" w:rsidRPr="001075A3">
              <w:rPr>
                <w:rStyle w:val="Hyperlink"/>
                <w:noProof/>
              </w:rPr>
              <w:t>Comment utiliser ce document lors d’une rencontre de PRD?</w:t>
            </w:r>
            <w:r w:rsidR="00F8042B">
              <w:rPr>
                <w:noProof/>
                <w:webHidden/>
              </w:rPr>
              <w:tab/>
            </w:r>
            <w:r w:rsidR="00F8042B">
              <w:rPr>
                <w:noProof/>
                <w:webHidden/>
              </w:rPr>
              <w:fldChar w:fldCharType="begin"/>
            </w:r>
            <w:r w:rsidR="00F8042B">
              <w:rPr>
                <w:noProof/>
                <w:webHidden/>
              </w:rPr>
              <w:instrText xml:space="preserve"> PAGEREF _Toc130399338 \h </w:instrText>
            </w:r>
            <w:r w:rsidR="00F8042B">
              <w:rPr>
                <w:noProof/>
                <w:webHidden/>
              </w:rPr>
            </w:r>
            <w:r w:rsidR="00F8042B">
              <w:rPr>
                <w:noProof/>
                <w:webHidden/>
              </w:rPr>
              <w:fldChar w:fldCharType="separate"/>
            </w:r>
            <w:r w:rsidR="00D5659A">
              <w:rPr>
                <w:noProof/>
                <w:webHidden/>
              </w:rPr>
              <w:t>4</w:t>
            </w:r>
            <w:r w:rsidR="00F8042B">
              <w:rPr>
                <w:noProof/>
                <w:webHidden/>
              </w:rPr>
              <w:fldChar w:fldCharType="end"/>
            </w:r>
          </w:hyperlink>
        </w:p>
        <w:p w14:paraId="4CD702D0" w14:textId="0E010C1C"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39" w:history="1">
            <w:r w:rsidR="00F8042B" w:rsidRPr="001075A3">
              <w:rPr>
                <w:rStyle w:val="Hyperlink"/>
                <w:noProof/>
              </w:rPr>
              <w:t>Contexte</w:t>
            </w:r>
            <w:r w:rsidR="00F8042B">
              <w:rPr>
                <w:noProof/>
                <w:webHidden/>
              </w:rPr>
              <w:tab/>
            </w:r>
            <w:r w:rsidR="00F8042B">
              <w:rPr>
                <w:noProof/>
                <w:webHidden/>
              </w:rPr>
              <w:fldChar w:fldCharType="begin"/>
            </w:r>
            <w:r w:rsidR="00F8042B">
              <w:rPr>
                <w:noProof/>
                <w:webHidden/>
              </w:rPr>
              <w:instrText xml:space="preserve"> PAGEREF _Toc130399339 \h </w:instrText>
            </w:r>
            <w:r w:rsidR="00F8042B">
              <w:rPr>
                <w:noProof/>
                <w:webHidden/>
              </w:rPr>
            </w:r>
            <w:r w:rsidR="00F8042B">
              <w:rPr>
                <w:noProof/>
                <w:webHidden/>
              </w:rPr>
              <w:fldChar w:fldCharType="separate"/>
            </w:r>
            <w:r w:rsidR="00D5659A">
              <w:rPr>
                <w:noProof/>
                <w:webHidden/>
              </w:rPr>
              <w:t>4</w:t>
            </w:r>
            <w:r w:rsidR="00F8042B">
              <w:rPr>
                <w:noProof/>
                <w:webHidden/>
              </w:rPr>
              <w:fldChar w:fldCharType="end"/>
            </w:r>
          </w:hyperlink>
        </w:p>
        <w:p w14:paraId="6F93B6EF" w14:textId="2E7626A1"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0" w:history="1">
            <w:r w:rsidR="00F8042B" w:rsidRPr="001075A3">
              <w:rPr>
                <w:rStyle w:val="Hyperlink"/>
                <w:noProof/>
                <w:lang w:val="fr-CA"/>
              </w:rPr>
              <w:t>La recherche exploratoire vs. la recherche confirmatoire</w:t>
            </w:r>
            <w:r w:rsidR="00F8042B">
              <w:rPr>
                <w:noProof/>
                <w:webHidden/>
              </w:rPr>
              <w:tab/>
            </w:r>
            <w:r w:rsidR="00F8042B">
              <w:rPr>
                <w:noProof/>
                <w:webHidden/>
              </w:rPr>
              <w:fldChar w:fldCharType="begin"/>
            </w:r>
            <w:r w:rsidR="00F8042B">
              <w:rPr>
                <w:noProof/>
                <w:webHidden/>
              </w:rPr>
              <w:instrText xml:space="preserve"> PAGEREF _Toc130399340 \h </w:instrText>
            </w:r>
            <w:r w:rsidR="00F8042B">
              <w:rPr>
                <w:noProof/>
                <w:webHidden/>
              </w:rPr>
            </w:r>
            <w:r w:rsidR="00F8042B">
              <w:rPr>
                <w:noProof/>
                <w:webHidden/>
              </w:rPr>
              <w:fldChar w:fldCharType="separate"/>
            </w:r>
            <w:r w:rsidR="00D5659A">
              <w:rPr>
                <w:noProof/>
                <w:webHidden/>
              </w:rPr>
              <w:t>5</w:t>
            </w:r>
            <w:r w:rsidR="00F8042B">
              <w:rPr>
                <w:noProof/>
                <w:webHidden/>
              </w:rPr>
              <w:fldChar w:fldCharType="end"/>
            </w:r>
          </w:hyperlink>
        </w:p>
        <w:p w14:paraId="10DDD2B5" w14:textId="006DF31C"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1" w:history="1">
            <w:r w:rsidR="00F8042B" w:rsidRPr="001075A3">
              <w:rPr>
                <w:rStyle w:val="Hyperlink"/>
                <w:noProof/>
                <w:lang w:val="fr-CA"/>
              </w:rPr>
              <w:t>Que sont les pratiques de recherche questionnables?</w:t>
            </w:r>
            <w:r w:rsidR="00F8042B">
              <w:rPr>
                <w:noProof/>
                <w:webHidden/>
              </w:rPr>
              <w:tab/>
            </w:r>
            <w:r w:rsidR="00F8042B">
              <w:rPr>
                <w:noProof/>
                <w:webHidden/>
              </w:rPr>
              <w:fldChar w:fldCharType="begin"/>
            </w:r>
            <w:r w:rsidR="00F8042B">
              <w:rPr>
                <w:noProof/>
                <w:webHidden/>
              </w:rPr>
              <w:instrText xml:space="preserve"> PAGEREF _Toc130399341 \h </w:instrText>
            </w:r>
            <w:r w:rsidR="00F8042B">
              <w:rPr>
                <w:noProof/>
                <w:webHidden/>
              </w:rPr>
            </w:r>
            <w:r w:rsidR="00F8042B">
              <w:rPr>
                <w:noProof/>
                <w:webHidden/>
              </w:rPr>
              <w:fldChar w:fldCharType="separate"/>
            </w:r>
            <w:r w:rsidR="00D5659A">
              <w:rPr>
                <w:noProof/>
                <w:webHidden/>
              </w:rPr>
              <w:t>7</w:t>
            </w:r>
            <w:r w:rsidR="00F8042B">
              <w:rPr>
                <w:noProof/>
                <w:webHidden/>
              </w:rPr>
              <w:fldChar w:fldCharType="end"/>
            </w:r>
          </w:hyperlink>
        </w:p>
        <w:p w14:paraId="28E9222D" w14:textId="41F62E7F" w:rsidR="00F8042B" w:rsidRDefault="00000000" w:rsidP="00601FF8">
          <w:pPr>
            <w:pStyle w:val="TOC1"/>
            <w:tabs>
              <w:tab w:val="right" w:leader="dot" w:pos="9350"/>
            </w:tabs>
            <w:spacing w:line="360" w:lineRule="auto"/>
            <w:rPr>
              <w:rFonts w:asciiTheme="minorHAnsi" w:hAnsiTheme="minorHAnsi"/>
              <w:noProof/>
              <w:sz w:val="22"/>
              <w:lang w:eastAsia="en-CA"/>
            </w:rPr>
          </w:pPr>
          <w:hyperlink w:anchor="_Toc130399342" w:history="1">
            <w:r w:rsidR="00F8042B" w:rsidRPr="001075A3">
              <w:rPr>
                <w:rStyle w:val="Hyperlink"/>
                <w:noProof/>
              </w:rPr>
              <w:t>Les bonnes pratiques en recherche et la science ouverte</w:t>
            </w:r>
            <w:r w:rsidR="00F8042B">
              <w:rPr>
                <w:noProof/>
                <w:webHidden/>
              </w:rPr>
              <w:tab/>
            </w:r>
            <w:r w:rsidR="00F8042B">
              <w:rPr>
                <w:noProof/>
                <w:webHidden/>
              </w:rPr>
              <w:fldChar w:fldCharType="begin"/>
            </w:r>
            <w:r w:rsidR="00F8042B">
              <w:rPr>
                <w:noProof/>
                <w:webHidden/>
              </w:rPr>
              <w:instrText xml:space="preserve"> PAGEREF _Toc130399342 \h </w:instrText>
            </w:r>
            <w:r w:rsidR="00F8042B">
              <w:rPr>
                <w:noProof/>
                <w:webHidden/>
              </w:rPr>
            </w:r>
            <w:r w:rsidR="00F8042B">
              <w:rPr>
                <w:noProof/>
                <w:webHidden/>
              </w:rPr>
              <w:fldChar w:fldCharType="separate"/>
            </w:r>
            <w:r w:rsidR="00D5659A">
              <w:rPr>
                <w:noProof/>
                <w:webHidden/>
              </w:rPr>
              <w:t>10</w:t>
            </w:r>
            <w:r w:rsidR="00F8042B">
              <w:rPr>
                <w:noProof/>
                <w:webHidden/>
              </w:rPr>
              <w:fldChar w:fldCharType="end"/>
            </w:r>
          </w:hyperlink>
        </w:p>
        <w:p w14:paraId="12D0E993" w14:textId="0BCDC639"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3" w:history="1">
            <w:r w:rsidR="00F8042B" w:rsidRPr="001075A3">
              <w:rPr>
                <w:rStyle w:val="Hyperlink"/>
                <w:noProof/>
                <w:lang w:val="fr-CA"/>
              </w:rPr>
              <w:t>Le préenregistrement</w:t>
            </w:r>
            <w:r w:rsidR="00F8042B">
              <w:rPr>
                <w:noProof/>
                <w:webHidden/>
              </w:rPr>
              <w:tab/>
            </w:r>
            <w:r w:rsidR="00F8042B">
              <w:rPr>
                <w:noProof/>
                <w:webHidden/>
              </w:rPr>
              <w:fldChar w:fldCharType="begin"/>
            </w:r>
            <w:r w:rsidR="00F8042B">
              <w:rPr>
                <w:noProof/>
                <w:webHidden/>
              </w:rPr>
              <w:instrText xml:space="preserve"> PAGEREF _Toc130399343 \h </w:instrText>
            </w:r>
            <w:r w:rsidR="00F8042B">
              <w:rPr>
                <w:noProof/>
                <w:webHidden/>
              </w:rPr>
            </w:r>
            <w:r w:rsidR="00F8042B">
              <w:rPr>
                <w:noProof/>
                <w:webHidden/>
              </w:rPr>
              <w:fldChar w:fldCharType="separate"/>
            </w:r>
            <w:r w:rsidR="00D5659A">
              <w:rPr>
                <w:noProof/>
                <w:webHidden/>
              </w:rPr>
              <w:t>13</w:t>
            </w:r>
            <w:r w:rsidR="00F8042B">
              <w:rPr>
                <w:noProof/>
                <w:webHidden/>
              </w:rPr>
              <w:fldChar w:fldCharType="end"/>
            </w:r>
          </w:hyperlink>
        </w:p>
        <w:p w14:paraId="739D5BFB" w14:textId="00737322"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4" w:history="1">
            <w:r w:rsidR="00F8042B" w:rsidRPr="001075A3">
              <w:rPr>
                <w:rStyle w:val="Hyperlink"/>
                <w:noProof/>
                <w:lang w:val="fr-CA"/>
              </w:rPr>
              <w:t>Le rapport enregistré</w:t>
            </w:r>
            <w:r w:rsidR="00F8042B">
              <w:rPr>
                <w:noProof/>
                <w:webHidden/>
              </w:rPr>
              <w:tab/>
            </w:r>
            <w:r w:rsidR="00F8042B">
              <w:rPr>
                <w:noProof/>
                <w:webHidden/>
              </w:rPr>
              <w:fldChar w:fldCharType="begin"/>
            </w:r>
            <w:r w:rsidR="00F8042B">
              <w:rPr>
                <w:noProof/>
                <w:webHidden/>
              </w:rPr>
              <w:instrText xml:space="preserve"> PAGEREF _Toc130399344 \h </w:instrText>
            </w:r>
            <w:r w:rsidR="00F8042B">
              <w:rPr>
                <w:noProof/>
                <w:webHidden/>
              </w:rPr>
            </w:r>
            <w:r w:rsidR="00F8042B">
              <w:rPr>
                <w:noProof/>
                <w:webHidden/>
              </w:rPr>
              <w:fldChar w:fldCharType="separate"/>
            </w:r>
            <w:r w:rsidR="00D5659A">
              <w:rPr>
                <w:noProof/>
                <w:webHidden/>
              </w:rPr>
              <w:t>15</w:t>
            </w:r>
            <w:r w:rsidR="00F8042B">
              <w:rPr>
                <w:noProof/>
                <w:webHidden/>
              </w:rPr>
              <w:fldChar w:fldCharType="end"/>
            </w:r>
          </w:hyperlink>
        </w:p>
        <w:p w14:paraId="76DE9322" w14:textId="77C7A6E5"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5" w:history="1">
            <w:r w:rsidR="00F8042B" w:rsidRPr="001075A3">
              <w:rPr>
                <w:rStyle w:val="Hyperlink"/>
                <w:noProof/>
              </w:rPr>
              <w:t>Le Projet de recherche doctoral</w:t>
            </w:r>
            <w:r w:rsidR="00F8042B">
              <w:rPr>
                <w:noProof/>
                <w:webHidden/>
              </w:rPr>
              <w:tab/>
            </w:r>
            <w:r w:rsidR="00F8042B">
              <w:rPr>
                <w:noProof/>
                <w:webHidden/>
              </w:rPr>
              <w:fldChar w:fldCharType="begin"/>
            </w:r>
            <w:r w:rsidR="00F8042B">
              <w:rPr>
                <w:noProof/>
                <w:webHidden/>
              </w:rPr>
              <w:instrText xml:space="preserve"> PAGEREF _Toc130399345 \h </w:instrText>
            </w:r>
            <w:r w:rsidR="00F8042B">
              <w:rPr>
                <w:noProof/>
                <w:webHidden/>
              </w:rPr>
            </w:r>
            <w:r w:rsidR="00F8042B">
              <w:rPr>
                <w:noProof/>
                <w:webHidden/>
              </w:rPr>
              <w:fldChar w:fldCharType="separate"/>
            </w:r>
            <w:r w:rsidR="00D5659A">
              <w:rPr>
                <w:noProof/>
                <w:webHidden/>
              </w:rPr>
              <w:t>16</w:t>
            </w:r>
            <w:r w:rsidR="00F8042B">
              <w:rPr>
                <w:noProof/>
                <w:webHidden/>
              </w:rPr>
              <w:fldChar w:fldCharType="end"/>
            </w:r>
          </w:hyperlink>
        </w:p>
        <w:p w14:paraId="53BF6F5E" w14:textId="496E7C5F"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6" w:history="1">
            <w:r w:rsidR="00F8042B" w:rsidRPr="001075A3">
              <w:rPr>
                <w:rStyle w:val="Hyperlink"/>
                <w:noProof/>
                <w:lang w:val="fr-CA"/>
              </w:rPr>
              <w:t>Les données ouvertes</w:t>
            </w:r>
            <w:r w:rsidR="00F8042B">
              <w:rPr>
                <w:noProof/>
                <w:webHidden/>
              </w:rPr>
              <w:tab/>
            </w:r>
            <w:r w:rsidR="00F8042B">
              <w:rPr>
                <w:noProof/>
                <w:webHidden/>
              </w:rPr>
              <w:fldChar w:fldCharType="begin"/>
            </w:r>
            <w:r w:rsidR="00F8042B">
              <w:rPr>
                <w:noProof/>
                <w:webHidden/>
              </w:rPr>
              <w:instrText xml:space="preserve"> PAGEREF _Toc130399346 \h </w:instrText>
            </w:r>
            <w:r w:rsidR="00F8042B">
              <w:rPr>
                <w:noProof/>
                <w:webHidden/>
              </w:rPr>
            </w:r>
            <w:r w:rsidR="00F8042B">
              <w:rPr>
                <w:noProof/>
                <w:webHidden/>
              </w:rPr>
              <w:fldChar w:fldCharType="separate"/>
            </w:r>
            <w:r w:rsidR="00D5659A">
              <w:rPr>
                <w:noProof/>
                <w:webHidden/>
              </w:rPr>
              <w:t>17</w:t>
            </w:r>
            <w:r w:rsidR="00F8042B">
              <w:rPr>
                <w:noProof/>
                <w:webHidden/>
              </w:rPr>
              <w:fldChar w:fldCharType="end"/>
            </w:r>
          </w:hyperlink>
        </w:p>
        <w:p w14:paraId="72205844" w14:textId="2EA62114" w:rsidR="00F8042B" w:rsidRDefault="00000000" w:rsidP="00601FF8">
          <w:pPr>
            <w:pStyle w:val="TOC2"/>
            <w:tabs>
              <w:tab w:val="right" w:leader="dot" w:pos="9350"/>
            </w:tabs>
            <w:spacing w:line="360" w:lineRule="auto"/>
            <w:rPr>
              <w:rFonts w:asciiTheme="minorHAnsi" w:hAnsiTheme="minorHAnsi"/>
              <w:noProof/>
              <w:sz w:val="22"/>
              <w:lang w:eastAsia="en-CA"/>
            </w:rPr>
          </w:pPr>
          <w:r>
            <w:fldChar w:fldCharType="begin"/>
          </w:r>
          <w:r>
            <w:instrText>HYPERLINK \l "_Toc130399347"</w:instrText>
          </w:r>
          <w:r>
            <w:fldChar w:fldCharType="separate"/>
          </w:r>
          <w:r w:rsidR="00F8042B" w:rsidRPr="001075A3">
            <w:rPr>
              <w:rStyle w:val="Hyperlink"/>
              <w:noProof/>
              <w:lang w:val="fr-CA"/>
            </w:rPr>
            <w:t>Les matériels ouverts</w:t>
          </w:r>
          <w:r w:rsidR="00F8042B">
            <w:rPr>
              <w:noProof/>
              <w:webHidden/>
            </w:rPr>
            <w:tab/>
          </w:r>
          <w:r w:rsidR="00F8042B">
            <w:rPr>
              <w:noProof/>
              <w:webHidden/>
            </w:rPr>
            <w:fldChar w:fldCharType="begin"/>
          </w:r>
          <w:r w:rsidR="00F8042B">
            <w:rPr>
              <w:noProof/>
              <w:webHidden/>
            </w:rPr>
            <w:instrText xml:space="preserve"> PAGEREF _Toc130399347 \h </w:instrText>
          </w:r>
          <w:r w:rsidR="00F8042B">
            <w:rPr>
              <w:noProof/>
              <w:webHidden/>
            </w:rPr>
          </w:r>
          <w:r w:rsidR="00F8042B">
            <w:rPr>
              <w:noProof/>
              <w:webHidden/>
            </w:rPr>
            <w:fldChar w:fldCharType="separate"/>
          </w:r>
          <w:ins w:id="6" w:author="Thériault, Rémi" w:date="2023-05-15T13:35:00Z">
            <w:r w:rsidR="00D5659A">
              <w:rPr>
                <w:noProof/>
                <w:webHidden/>
              </w:rPr>
              <w:t>20</w:t>
            </w:r>
          </w:ins>
          <w:del w:id="7" w:author="Thériault, Rémi" w:date="2023-05-15T13:35:00Z">
            <w:r w:rsidR="00A061A5" w:rsidDel="00D5659A">
              <w:rPr>
                <w:noProof/>
                <w:webHidden/>
              </w:rPr>
              <w:delText>19</w:delText>
            </w:r>
          </w:del>
          <w:r w:rsidR="00F8042B">
            <w:rPr>
              <w:noProof/>
              <w:webHidden/>
            </w:rPr>
            <w:fldChar w:fldCharType="end"/>
          </w:r>
          <w:r>
            <w:rPr>
              <w:noProof/>
            </w:rPr>
            <w:fldChar w:fldCharType="end"/>
          </w:r>
        </w:p>
        <w:p w14:paraId="5DE710DA" w14:textId="364FCA91" w:rsidR="00F8042B" w:rsidRDefault="00000000" w:rsidP="00601FF8">
          <w:pPr>
            <w:pStyle w:val="TOC2"/>
            <w:tabs>
              <w:tab w:val="right" w:leader="dot" w:pos="9350"/>
            </w:tabs>
            <w:spacing w:line="360" w:lineRule="auto"/>
            <w:rPr>
              <w:rFonts w:asciiTheme="minorHAnsi" w:hAnsiTheme="minorHAnsi"/>
              <w:noProof/>
              <w:sz w:val="22"/>
              <w:lang w:eastAsia="en-CA"/>
            </w:rPr>
          </w:pPr>
          <w:r>
            <w:fldChar w:fldCharType="begin"/>
          </w:r>
          <w:r>
            <w:instrText>HYPERLINK \l "_Toc130399348"</w:instrText>
          </w:r>
          <w:r>
            <w:fldChar w:fldCharType="separate"/>
          </w:r>
          <w:r w:rsidR="00F8042B" w:rsidRPr="001075A3">
            <w:rPr>
              <w:rStyle w:val="Hyperlink"/>
              <w:noProof/>
              <w:lang w:val="fr-CA"/>
            </w:rPr>
            <w:t>L’utilisation du logiciel R</w:t>
          </w:r>
          <w:r w:rsidR="00F8042B">
            <w:rPr>
              <w:noProof/>
              <w:webHidden/>
            </w:rPr>
            <w:tab/>
          </w:r>
          <w:r w:rsidR="00F8042B">
            <w:rPr>
              <w:noProof/>
              <w:webHidden/>
            </w:rPr>
            <w:fldChar w:fldCharType="begin"/>
          </w:r>
          <w:r w:rsidR="00F8042B">
            <w:rPr>
              <w:noProof/>
              <w:webHidden/>
            </w:rPr>
            <w:instrText xml:space="preserve"> PAGEREF _Toc130399348 \h </w:instrText>
          </w:r>
          <w:r w:rsidR="00F8042B">
            <w:rPr>
              <w:noProof/>
              <w:webHidden/>
            </w:rPr>
          </w:r>
          <w:r w:rsidR="00F8042B">
            <w:rPr>
              <w:noProof/>
              <w:webHidden/>
            </w:rPr>
            <w:fldChar w:fldCharType="separate"/>
          </w:r>
          <w:ins w:id="8" w:author="Thériault, Rémi" w:date="2023-05-15T13:35:00Z">
            <w:r w:rsidR="00D5659A">
              <w:rPr>
                <w:noProof/>
                <w:webHidden/>
              </w:rPr>
              <w:t>21</w:t>
            </w:r>
          </w:ins>
          <w:del w:id="9" w:author="Thériault, Rémi" w:date="2023-05-15T13:35:00Z">
            <w:r w:rsidR="00A061A5" w:rsidDel="00D5659A">
              <w:rPr>
                <w:noProof/>
                <w:webHidden/>
              </w:rPr>
              <w:delText>20</w:delText>
            </w:r>
          </w:del>
          <w:r w:rsidR="00F8042B">
            <w:rPr>
              <w:noProof/>
              <w:webHidden/>
            </w:rPr>
            <w:fldChar w:fldCharType="end"/>
          </w:r>
          <w:r>
            <w:rPr>
              <w:noProof/>
            </w:rPr>
            <w:fldChar w:fldCharType="end"/>
          </w:r>
        </w:p>
        <w:p w14:paraId="047E679F" w14:textId="5A5EE3E9" w:rsidR="00F8042B" w:rsidRDefault="00000000" w:rsidP="00601FF8">
          <w:pPr>
            <w:pStyle w:val="TOC2"/>
            <w:tabs>
              <w:tab w:val="right" w:leader="dot" w:pos="9350"/>
            </w:tabs>
            <w:spacing w:line="360" w:lineRule="auto"/>
            <w:rPr>
              <w:rFonts w:asciiTheme="minorHAnsi" w:hAnsiTheme="minorHAnsi"/>
              <w:noProof/>
              <w:sz w:val="22"/>
              <w:lang w:eastAsia="en-CA"/>
            </w:rPr>
          </w:pPr>
          <w:hyperlink w:anchor="_Toc130399349" w:history="1">
            <w:r w:rsidR="00F8042B" w:rsidRPr="001075A3">
              <w:rPr>
                <w:rStyle w:val="Hyperlink"/>
                <w:noProof/>
                <w:lang w:val="fr-CA"/>
              </w:rPr>
              <w:t>La prépublication</w:t>
            </w:r>
            <w:r w:rsidR="00F8042B">
              <w:rPr>
                <w:noProof/>
                <w:webHidden/>
              </w:rPr>
              <w:tab/>
            </w:r>
            <w:r w:rsidR="00F8042B">
              <w:rPr>
                <w:noProof/>
                <w:webHidden/>
              </w:rPr>
              <w:fldChar w:fldCharType="begin"/>
            </w:r>
            <w:r w:rsidR="00F8042B">
              <w:rPr>
                <w:noProof/>
                <w:webHidden/>
              </w:rPr>
              <w:instrText xml:space="preserve"> PAGEREF _Toc130399349 \h </w:instrText>
            </w:r>
            <w:r w:rsidR="00F8042B">
              <w:rPr>
                <w:noProof/>
                <w:webHidden/>
              </w:rPr>
            </w:r>
            <w:r w:rsidR="00F8042B">
              <w:rPr>
                <w:noProof/>
                <w:webHidden/>
              </w:rPr>
              <w:fldChar w:fldCharType="separate"/>
            </w:r>
            <w:r w:rsidR="00D5659A">
              <w:rPr>
                <w:noProof/>
                <w:webHidden/>
              </w:rPr>
              <w:t>23</w:t>
            </w:r>
            <w:r w:rsidR="00F8042B">
              <w:rPr>
                <w:noProof/>
                <w:webHidden/>
              </w:rPr>
              <w:fldChar w:fldCharType="end"/>
            </w:r>
          </w:hyperlink>
        </w:p>
        <w:p w14:paraId="0059EBDF" w14:textId="055A42E8" w:rsidR="00F8042B" w:rsidRDefault="00000000" w:rsidP="00601FF8">
          <w:pPr>
            <w:pStyle w:val="TOC2"/>
            <w:tabs>
              <w:tab w:val="right" w:leader="dot" w:pos="9350"/>
            </w:tabs>
            <w:spacing w:line="360" w:lineRule="auto"/>
            <w:rPr>
              <w:rFonts w:asciiTheme="minorHAnsi" w:hAnsiTheme="minorHAnsi"/>
              <w:noProof/>
              <w:sz w:val="22"/>
              <w:lang w:eastAsia="en-CA"/>
            </w:rPr>
          </w:pPr>
          <w:r>
            <w:fldChar w:fldCharType="begin"/>
          </w:r>
          <w:r>
            <w:instrText>HYPERLINK \l "_Toc130399350"</w:instrText>
          </w:r>
          <w:r>
            <w:fldChar w:fldCharType="separate"/>
          </w:r>
          <w:r w:rsidR="00F8042B" w:rsidRPr="001075A3">
            <w:rPr>
              <w:rStyle w:val="Hyperlink"/>
              <w:noProof/>
              <w:lang w:val="fr-CA"/>
            </w:rPr>
            <w:t>La publication en libre accès</w:t>
          </w:r>
          <w:r w:rsidR="00F8042B">
            <w:rPr>
              <w:noProof/>
              <w:webHidden/>
            </w:rPr>
            <w:tab/>
          </w:r>
          <w:r w:rsidR="00F8042B">
            <w:rPr>
              <w:noProof/>
              <w:webHidden/>
            </w:rPr>
            <w:fldChar w:fldCharType="begin"/>
          </w:r>
          <w:r w:rsidR="00F8042B">
            <w:rPr>
              <w:noProof/>
              <w:webHidden/>
            </w:rPr>
            <w:instrText xml:space="preserve"> PAGEREF _Toc130399350 \h </w:instrText>
          </w:r>
          <w:r w:rsidR="00F8042B">
            <w:rPr>
              <w:noProof/>
              <w:webHidden/>
            </w:rPr>
          </w:r>
          <w:r w:rsidR="00F8042B">
            <w:rPr>
              <w:noProof/>
              <w:webHidden/>
            </w:rPr>
            <w:fldChar w:fldCharType="separate"/>
          </w:r>
          <w:ins w:id="10" w:author="Thériault, Rémi" w:date="2023-05-15T13:35:00Z">
            <w:r w:rsidR="00D5659A">
              <w:rPr>
                <w:noProof/>
                <w:webHidden/>
              </w:rPr>
              <w:t>26</w:t>
            </w:r>
          </w:ins>
          <w:del w:id="11" w:author="Thériault, Rémi" w:date="2023-05-15T13:35:00Z">
            <w:r w:rsidR="00A061A5" w:rsidDel="00D5659A">
              <w:rPr>
                <w:noProof/>
                <w:webHidden/>
              </w:rPr>
              <w:delText>25</w:delText>
            </w:r>
          </w:del>
          <w:r w:rsidR="00F8042B">
            <w:rPr>
              <w:noProof/>
              <w:webHidden/>
            </w:rPr>
            <w:fldChar w:fldCharType="end"/>
          </w:r>
          <w:r>
            <w:rPr>
              <w:noProof/>
            </w:rPr>
            <w:fldChar w:fldCharType="end"/>
          </w:r>
        </w:p>
        <w:p w14:paraId="14BA8AD4" w14:textId="72C568EA" w:rsidR="00F8042B" w:rsidRDefault="00000000" w:rsidP="00601FF8">
          <w:pPr>
            <w:pStyle w:val="TOC1"/>
            <w:tabs>
              <w:tab w:val="right" w:leader="dot" w:pos="9350"/>
            </w:tabs>
            <w:spacing w:line="360" w:lineRule="auto"/>
            <w:rPr>
              <w:rFonts w:asciiTheme="minorHAnsi" w:hAnsiTheme="minorHAnsi"/>
              <w:noProof/>
              <w:sz w:val="22"/>
              <w:lang w:eastAsia="en-CA"/>
            </w:rPr>
          </w:pPr>
          <w:r>
            <w:fldChar w:fldCharType="begin"/>
          </w:r>
          <w:r>
            <w:instrText>HYPERLINK \l "_Toc130399351"</w:instrText>
          </w:r>
          <w:r>
            <w:fldChar w:fldCharType="separate"/>
          </w:r>
          <w:r w:rsidR="00F8042B" w:rsidRPr="001075A3">
            <w:rPr>
              <w:rStyle w:val="Hyperlink"/>
              <w:noProof/>
            </w:rPr>
            <w:t>Les bénéfices (et limites) d’embrasser la science ouverte</w:t>
          </w:r>
          <w:r w:rsidR="00F8042B">
            <w:rPr>
              <w:noProof/>
              <w:webHidden/>
            </w:rPr>
            <w:tab/>
          </w:r>
          <w:r w:rsidR="00F8042B">
            <w:rPr>
              <w:noProof/>
              <w:webHidden/>
            </w:rPr>
            <w:fldChar w:fldCharType="begin"/>
          </w:r>
          <w:r w:rsidR="00F8042B">
            <w:rPr>
              <w:noProof/>
              <w:webHidden/>
            </w:rPr>
            <w:instrText xml:space="preserve"> PAGEREF _Toc130399351 \h </w:instrText>
          </w:r>
          <w:r w:rsidR="00F8042B">
            <w:rPr>
              <w:noProof/>
              <w:webHidden/>
            </w:rPr>
          </w:r>
          <w:r w:rsidR="00F8042B">
            <w:rPr>
              <w:noProof/>
              <w:webHidden/>
            </w:rPr>
            <w:fldChar w:fldCharType="separate"/>
          </w:r>
          <w:ins w:id="12" w:author="Thériault, Rémi" w:date="2023-05-15T13:35:00Z">
            <w:r w:rsidR="00D5659A">
              <w:rPr>
                <w:noProof/>
                <w:webHidden/>
              </w:rPr>
              <w:t>28</w:t>
            </w:r>
          </w:ins>
          <w:del w:id="13" w:author="Thériault, Rémi" w:date="2023-05-15T13:35:00Z">
            <w:r w:rsidR="00A061A5" w:rsidDel="00D5659A">
              <w:rPr>
                <w:noProof/>
                <w:webHidden/>
              </w:rPr>
              <w:delText>27</w:delText>
            </w:r>
          </w:del>
          <w:r w:rsidR="00F8042B">
            <w:rPr>
              <w:noProof/>
              <w:webHidden/>
            </w:rPr>
            <w:fldChar w:fldCharType="end"/>
          </w:r>
          <w:r>
            <w:rPr>
              <w:noProof/>
            </w:rPr>
            <w:fldChar w:fldCharType="end"/>
          </w:r>
        </w:p>
        <w:p w14:paraId="536C9F10" w14:textId="1A56C069" w:rsidR="00F8042B" w:rsidRDefault="00000000" w:rsidP="00601FF8">
          <w:pPr>
            <w:pStyle w:val="TOC1"/>
            <w:tabs>
              <w:tab w:val="right" w:leader="dot" w:pos="9350"/>
            </w:tabs>
            <w:spacing w:line="360" w:lineRule="auto"/>
            <w:rPr>
              <w:rFonts w:asciiTheme="minorHAnsi" w:hAnsiTheme="minorHAnsi"/>
              <w:noProof/>
              <w:sz w:val="22"/>
              <w:lang w:eastAsia="en-CA"/>
            </w:rPr>
          </w:pPr>
          <w:r>
            <w:fldChar w:fldCharType="begin"/>
          </w:r>
          <w:r>
            <w:instrText>HYPERLINK \l "_Toc130399352"</w:instrText>
          </w:r>
          <w:r>
            <w:fldChar w:fldCharType="separate"/>
          </w:r>
          <w:r w:rsidR="00F8042B" w:rsidRPr="001075A3">
            <w:rPr>
              <w:rStyle w:val="Hyperlink"/>
              <w:noProof/>
            </w:rPr>
            <w:t>OK, et maintenant?</w:t>
          </w:r>
          <w:r w:rsidR="00F8042B">
            <w:rPr>
              <w:noProof/>
              <w:webHidden/>
            </w:rPr>
            <w:tab/>
          </w:r>
          <w:r w:rsidR="00F8042B">
            <w:rPr>
              <w:noProof/>
              <w:webHidden/>
            </w:rPr>
            <w:fldChar w:fldCharType="begin"/>
          </w:r>
          <w:r w:rsidR="00F8042B">
            <w:rPr>
              <w:noProof/>
              <w:webHidden/>
            </w:rPr>
            <w:instrText xml:space="preserve"> PAGEREF _Toc130399352 \h </w:instrText>
          </w:r>
          <w:r w:rsidR="00F8042B">
            <w:rPr>
              <w:noProof/>
              <w:webHidden/>
            </w:rPr>
          </w:r>
          <w:r w:rsidR="00F8042B">
            <w:rPr>
              <w:noProof/>
              <w:webHidden/>
            </w:rPr>
            <w:fldChar w:fldCharType="separate"/>
          </w:r>
          <w:ins w:id="14" w:author="Thériault, Rémi" w:date="2023-05-15T13:35:00Z">
            <w:r w:rsidR="00D5659A">
              <w:rPr>
                <w:noProof/>
                <w:webHidden/>
              </w:rPr>
              <w:t>29</w:t>
            </w:r>
          </w:ins>
          <w:del w:id="15" w:author="Thériault, Rémi" w:date="2023-05-15T13:35:00Z">
            <w:r w:rsidR="00A061A5" w:rsidDel="00D5659A">
              <w:rPr>
                <w:noProof/>
                <w:webHidden/>
              </w:rPr>
              <w:delText>28</w:delText>
            </w:r>
          </w:del>
          <w:r w:rsidR="00F8042B">
            <w:rPr>
              <w:noProof/>
              <w:webHidden/>
            </w:rPr>
            <w:fldChar w:fldCharType="end"/>
          </w:r>
          <w:r>
            <w:rPr>
              <w:noProof/>
            </w:rPr>
            <w:fldChar w:fldCharType="end"/>
          </w:r>
        </w:p>
        <w:p w14:paraId="091F0BED" w14:textId="0D204919" w:rsidR="00F8042B" w:rsidRDefault="00000000" w:rsidP="00601FF8">
          <w:pPr>
            <w:pStyle w:val="TOC1"/>
            <w:tabs>
              <w:tab w:val="right" w:leader="dot" w:pos="9350"/>
            </w:tabs>
            <w:spacing w:line="360" w:lineRule="auto"/>
            <w:rPr>
              <w:rFonts w:asciiTheme="minorHAnsi" w:hAnsiTheme="minorHAnsi"/>
              <w:noProof/>
              <w:sz w:val="22"/>
              <w:lang w:eastAsia="en-CA"/>
            </w:rPr>
          </w:pPr>
          <w:r>
            <w:fldChar w:fldCharType="begin"/>
          </w:r>
          <w:r>
            <w:instrText>HYPERLINK \l "_Toc130399353"</w:instrText>
          </w:r>
          <w:r>
            <w:fldChar w:fldCharType="separate"/>
          </w:r>
          <w:r w:rsidR="00F8042B" w:rsidRPr="001075A3">
            <w:rPr>
              <w:rStyle w:val="Hyperlink"/>
              <w:noProof/>
            </w:rPr>
            <w:t>« Checklist » à partager à vo</w:t>
          </w:r>
          <w:r w:rsidR="009C0430">
            <w:rPr>
              <w:rStyle w:val="Hyperlink"/>
              <w:noProof/>
            </w:rPr>
            <w:t>tre direction</w:t>
          </w:r>
          <w:r w:rsidR="00F8042B" w:rsidRPr="001075A3">
            <w:rPr>
              <w:rStyle w:val="Hyperlink"/>
              <w:noProof/>
            </w:rPr>
            <w:t xml:space="preserve">, comité, ou </w:t>
          </w:r>
          <w:r w:rsidR="00350315">
            <w:rPr>
              <w:rStyle w:val="Hyperlink"/>
              <w:noProof/>
            </w:rPr>
            <w:t>collègues</w:t>
          </w:r>
          <w:r w:rsidR="00F8042B">
            <w:rPr>
              <w:noProof/>
              <w:webHidden/>
            </w:rPr>
            <w:tab/>
          </w:r>
          <w:r w:rsidR="00F8042B">
            <w:rPr>
              <w:noProof/>
              <w:webHidden/>
            </w:rPr>
            <w:fldChar w:fldCharType="begin"/>
          </w:r>
          <w:r w:rsidR="00F8042B">
            <w:rPr>
              <w:noProof/>
              <w:webHidden/>
            </w:rPr>
            <w:instrText xml:space="preserve"> PAGEREF _Toc130399353 \h </w:instrText>
          </w:r>
          <w:r w:rsidR="00F8042B">
            <w:rPr>
              <w:noProof/>
              <w:webHidden/>
            </w:rPr>
          </w:r>
          <w:r w:rsidR="00F8042B">
            <w:rPr>
              <w:noProof/>
              <w:webHidden/>
            </w:rPr>
            <w:fldChar w:fldCharType="separate"/>
          </w:r>
          <w:ins w:id="16" w:author="Thériault, Rémi" w:date="2023-05-15T13:35:00Z">
            <w:r w:rsidR="00D5659A">
              <w:rPr>
                <w:noProof/>
                <w:webHidden/>
              </w:rPr>
              <w:t>30</w:t>
            </w:r>
          </w:ins>
          <w:del w:id="17" w:author="Thériault, Rémi" w:date="2023-05-15T13:35:00Z">
            <w:r w:rsidR="00A061A5" w:rsidDel="00D5659A">
              <w:rPr>
                <w:noProof/>
                <w:webHidden/>
              </w:rPr>
              <w:delText>29</w:delText>
            </w:r>
          </w:del>
          <w:r w:rsidR="00F8042B">
            <w:rPr>
              <w:noProof/>
              <w:webHidden/>
            </w:rPr>
            <w:fldChar w:fldCharType="end"/>
          </w:r>
          <w:r>
            <w:rPr>
              <w:noProof/>
            </w:rPr>
            <w:fldChar w:fldCharType="end"/>
          </w:r>
        </w:p>
        <w:p w14:paraId="07194A5C" w14:textId="2AA10C77" w:rsidR="00F8042B" w:rsidRDefault="00000000" w:rsidP="00601FF8">
          <w:pPr>
            <w:pStyle w:val="TOC1"/>
            <w:tabs>
              <w:tab w:val="right" w:leader="dot" w:pos="9350"/>
            </w:tabs>
            <w:spacing w:line="360" w:lineRule="auto"/>
            <w:rPr>
              <w:rFonts w:asciiTheme="minorHAnsi" w:hAnsiTheme="minorHAnsi"/>
              <w:noProof/>
              <w:sz w:val="22"/>
              <w:lang w:eastAsia="en-CA"/>
            </w:rPr>
          </w:pPr>
          <w:r>
            <w:fldChar w:fldCharType="begin"/>
          </w:r>
          <w:r>
            <w:instrText>HYPERLINK \l "_Toc130399354"</w:instrText>
          </w:r>
          <w:r>
            <w:fldChar w:fldCharType="separate"/>
          </w:r>
          <w:r w:rsidR="00F8042B" w:rsidRPr="001075A3">
            <w:rPr>
              <w:rStyle w:val="Hyperlink"/>
              <w:noProof/>
            </w:rPr>
            <w:t>Remerciements</w:t>
          </w:r>
          <w:r w:rsidR="00F8042B">
            <w:rPr>
              <w:noProof/>
              <w:webHidden/>
            </w:rPr>
            <w:tab/>
          </w:r>
          <w:r w:rsidR="00F8042B">
            <w:rPr>
              <w:noProof/>
              <w:webHidden/>
            </w:rPr>
            <w:fldChar w:fldCharType="begin"/>
          </w:r>
          <w:r w:rsidR="00F8042B">
            <w:rPr>
              <w:noProof/>
              <w:webHidden/>
            </w:rPr>
            <w:instrText xml:space="preserve"> PAGEREF _Toc130399354 \h </w:instrText>
          </w:r>
          <w:r w:rsidR="00F8042B">
            <w:rPr>
              <w:noProof/>
              <w:webHidden/>
            </w:rPr>
          </w:r>
          <w:r w:rsidR="00F8042B">
            <w:rPr>
              <w:noProof/>
              <w:webHidden/>
            </w:rPr>
            <w:fldChar w:fldCharType="separate"/>
          </w:r>
          <w:ins w:id="18" w:author="Thériault, Rémi" w:date="2023-05-15T13:35:00Z">
            <w:r w:rsidR="00D5659A">
              <w:rPr>
                <w:noProof/>
                <w:webHidden/>
              </w:rPr>
              <w:t>32</w:t>
            </w:r>
          </w:ins>
          <w:del w:id="19" w:author="Thériault, Rémi" w:date="2023-05-15T13:35:00Z">
            <w:r w:rsidR="00A061A5" w:rsidDel="00D5659A">
              <w:rPr>
                <w:noProof/>
                <w:webHidden/>
              </w:rPr>
              <w:delText>31</w:delText>
            </w:r>
          </w:del>
          <w:r w:rsidR="00F8042B">
            <w:rPr>
              <w:noProof/>
              <w:webHidden/>
            </w:rPr>
            <w:fldChar w:fldCharType="end"/>
          </w:r>
          <w:r>
            <w:rPr>
              <w:noProof/>
            </w:rPr>
            <w:fldChar w:fldCharType="end"/>
          </w:r>
        </w:p>
        <w:p w14:paraId="704654EE" w14:textId="7F67F689" w:rsidR="00F8042B" w:rsidRDefault="00000000" w:rsidP="00601FF8">
          <w:pPr>
            <w:pStyle w:val="TOC1"/>
            <w:tabs>
              <w:tab w:val="right" w:leader="dot" w:pos="9350"/>
            </w:tabs>
            <w:spacing w:line="360" w:lineRule="auto"/>
            <w:rPr>
              <w:rFonts w:asciiTheme="minorHAnsi" w:hAnsiTheme="minorHAnsi"/>
              <w:noProof/>
              <w:sz w:val="22"/>
              <w:lang w:eastAsia="en-CA"/>
            </w:rPr>
          </w:pPr>
          <w:r>
            <w:fldChar w:fldCharType="begin"/>
          </w:r>
          <w:r>
            <w:instrText>HYPERLINK \l "_Toc130399355"</w:instrText>
          </w:r>
          <w:r>
            <w:fldChar w:fldCharType="separate"/>
          </w:r>
          <w:r w:rsidR="00F8042B" w:rsidRPr="001075A3">
            <w:rPr>
              <w:rStyle w:val="Hyperlink"/>
              <w:noProof/>
            </w:rPr>
            <w:t>Références</w:t>
          </w:r>
          <w:r w:rsidR="00F8042B">
            <w:rPr>
              <w:noProof/>
              <w:webHidden/>
            </w:rPr>
            <w:tab/>
          </w:r>
          <w:r w:rsidR="00F8042B">
            <w:rPr>
              <w:noProof/>
              <w:webHidden/>
            </w:rPr>
            <w:fldChar w:fldCharType="begin"/>
          </w:r>
          <w:r w:rsidR="00F8042B">
            <w:rPr>
              <w:noProof/>
              <w:webHidden/>
            </w:rPr>
            <w:instrText xml:space="preserve"> PAGEREF _Toc130399355 \h </w:instrText>
          </w:r>
          <w:r w:rsidR="00F8042B">
            <w:rPr>
              <w:noProof/>
              <w:webHidden/>
            </w:rPr>
          </w:r>
          <w:r w:rsidR="00F8042B">
            <w:rPr>
              <w:noProof/>
              <w:webHidden/>
            </w:rPr>
            <w:fldChar w:fldCharType="separate"/>
          </w:r>
          <w:ins w:id="20" w:author="Thériault, Rémi" w:date="2023-05-15T13:35:00Z">
            <w:r w:rsidR="00D5659A">
              <w:rPr>
                <w:noProof/>
                <w:webHidden/>
              </w:rPr>
              <w:t>32</w:t>
            </w:r>
          </w:ins>
          <w:del w:id="21" w:author="Thériault, Rémi" w:date="2023-05-15T13:35:00Z">
            <w:r w:rsidR="00A061A5" w:rsidDel="00D5659A">
              <w:rPr>
                <w:noProof/>
                <w:webHidden/>
              </w:rPr>
              <w:delText>31</w:delText>
            </w:r>
          </w:del>
          <w:r w:rsidR="00F8042B">
            <w:rPr>
              <w:noProof/>
              <w:webHidden/>
            </w:rPr>
            <w:fldChar w:fldCharType="end"/>
          </w:r>
          <w:r>
            <w:rPr>
              <w:noProof/>
            </w:rPr>
            <w:fldChar w:fldCharType="end"/>
          </w:r>
        </w:p>
        <w:p w14:paraId="37EFD42F" w14:textId="5535206D" w:rsidR="004E2693" w:rsidRDefault="008742FC" w:rsidP="00C25359">
          <w:pPr>
            <w:spacing w:line="360" w:lineRule="auto"/>
            <w:rPr>
              <w:rFonts w:cs="Times New Roman"/>
              <w:b/>
              <w:bCs/>
              <w:noProof/>
              <w:szCs w:val="24"/>
              <w:lang w:val="fr-CA"/>
            </w:rPr>
          </w:pPr>
          <w:r w:rsidRPr="0076205D">
            <w:rPr>
              <w:rFonts w:cs="Times New Roman"/>
              <w:b/>
              <w:bCs/>
              <w:noProof/>
              <w:szCs w:val="24"/>
              <w:lang w:val="fr-CA"/>
            </w:rPr>
            <w:fldChar w:fldCharType="end"/>
          </w:r>
        </w:p>
      </w:sdtContent>
    </w:sdt>
    <w:p w14:paraId="791E1839" w14:textId="77777777" w:rsidR="00DB35A4" w:rsidRDefault="00DB35A4">
      <w:pPr>
        <w:rPr>
          <w:rFonts w:eastAsiaTheme="majorEastAsia" w:cstheme="majorBidi"/>
          <w:b/>
          <w:bCs/>
          <w:szCs w:val="32"/>
          <w:lang w:val="fr-CA"/>
        </w:rPr>
      </w:pPr>
      <w:r>
        <w:br w:type="page"/>
      </w:r>
    </w:p>
    <w:p w14:paraId="6B803A9E" w14:textId="5DB3F361" w:rsidR="004C7E8C" w:rsidRPr="00285A1E" w:rsidRDefault="004C7E8C" w:rsidP="00005099">
      <w:pPr>
        <w:pStyle w:val="APA1"/>
      </w:pPr>
      <w:bookmarkStart w:id="22" w:name="_Toc130399337"/>
      <w:bookmarkStart w:id="23" w:name="_Toc127541215"/>
      <w:r w:rsidRPr="00285A1E">
        <w:lastRenderedPageBreak/>
        <w:t xml:space="preserve">Bonnes pratiques </w:t>
      </w:r>
      <w:r w:rsidR="00F40E57" w:rsidRPr="00285A1E">
        <w:t>et science ouverte</w:t>
      </w:r>
      <w:r w:rsidR="00207E69" w:rsidRPr="00285A1E">
        <w:t xml:space="preserve"> </w:t>
      </w:r>
      <w:r w:rsidRPr="00285A1E">
        <w:t>: Un document d</w:t>
      </w:r>
      <w:r w:rsidR="00E94782" w:rsidRPr="00285A1E">
        <w:t>’</w:t>
      </w:r>
      <w:r w:rsidRPr="00285A1E">
        <w:t>accompagnement au PRD</w:t>
      </w:r>
      <w:bookmarkEnd w:id="22"/>
      <w:bookmarkEnd w:id="23"/>
    </w:p>
    <w:p w14:paraId="40E8BAD5" w14:textId="5577A479" w:rsidR="00C85BD6" w:rsidRDefault="00212823" w:rsidP="00C25359">
      <w:pPr>
        <w:snapToGrid w:val="0"/>
        <w:spacing w:line="360" w:lineRule="auto"/>
        <w:ind w:firstLine="720"/>
        <w:rPr>
          <w:lang w:val="fr-CA"/>
        </w:rPr>
      </w:pPr>
      <w:r>
        <w:rPr>
          <w:lang w:val="fr-CA"/>
        </w:rPr>
        <w:t xml:space="preserve">Ce document </w:t>
      </w:r>
      <w:r w:rsidR="00F77EF0">
        <w:rPr>
          <w:lang w:val="fr-CA"/>
        </w:rPr>
        <w:t>est un</w:t>
      </w:r>
      <w:r>
        <w:rPr>
          <w:lang w:val="fr-CA"/>
        </w:rPr>
        <w:t xml:space="preserve"> guide </w:t>
      </w:r>
      <w:r w:rsidR="00386ABB">
        <w:rPr>
          <w:lang w:val="fr-CA"/>
        </w:rPr>
        <w:t>visant</w:t>
      </w:r>
      <w:r w:rsidR="00317967">
        <w:rPr>
          <w:lang w:val="fr-CA"/>
        </w:rPr>
        <w:t xml:space="preserve"> </w:t>
      </w:r>
      <w:r w:rsidR="00705002" w:rsidRPr="002D468B">
        <w:rPr>
          <w:lang w:val="fr-CA"/>
        </w:rPr>
        <w:t xml:space="preserve">à </w:t>
      </w:r>
      <w:r w:rsidR="00BA1F20">
        <w:rPr>
          <w:lang w:val="fr-CA"/>
        </w:rPr>
        <w:t xml:space="preserve">vous informer et vous motiver à adopter les bonnes pratiques reliées à la science ouverte, et </w:t>
      </w:r>
      <w:r w:rsidR="00C32B40">
        <w:rPr>
          <w:lang w:val="fr-CA"/>
        </w:rPr>
        <w:t>ainsi</w:t>
      </w:r>
      <w:r w:rsidR="00856DED">
        <w:rPr>
          <w:lang w:val="fr-CA"/>
        </w:rPr>
        <w:t xml:space="preserve"> </w:t>
      </w:r>
      <w:r w:rsidR="00C57A13">
        <w:rPr>
          <w:lang w:val="fr-CA"/>
        </w:rPr>
        <w:t xml:space="preserve">à </w:t>
      </w:r>
      <w:r w:rsidR="00705002" w:rsidRPr="002D468B">
        <w:rPr>
          <w:lang w:val="fr-CA"/>
        </w:rPr>
        <w:t xml:space="preserve">améliorer la qualité des thèses </w:t>
      </w:r>
      <w:r w:rsidR="005020E9">
        <w:rPr>
          <w:lang w:val="fr-CA"/>
        </w:rPr>
        <w:t>doctorales</w:t>
      </w:r>
      <w:r w:rsidR="000C63A4">
        <w:rPr>
          <w:lang w:val="fr-CA"/>
        </w:rPr>
        <w:t>.</w:t>
      </w:r>
      <w:r w:rsidR="00705002" w:rsidRPr="002D468B">
        <w:rPr>
          <w:lang w:val="fr-CA"/>
        </w:rPr>
        <w:t xml:space="preserve"> </w:t>
      </w:r>
      <w:r w:rsidR="00445A35">
        <w:rPr>
          <w:lang w:val="fr-CA"/>
        </w:rPr>
        <w:t>À ce titre</w:t>
      </w:r>
      <w:r w:rsidR="009A3B91">
        <w:rPr>
          <w:lang w:val="fr-CA"/>
        </w:rPr>
        <w:t>,</w:t>
      </w:r>
      <w:r w:rsidR="00445A35">
        <w:rPr>
          <w:lang w:val="fr-CA"/>
        </w:rPr>
        <w:t xml:space="preserve"> </w:t>
      </w:r>
      <w:r w:rsidR="009A3B91">
        <w:rPr>
          <w:lang w:val="fr-CA"/>
        </w:rPr>
        <w:t>l’</w:t>
      </w:r>
      <w:r w:rsidR="009A3B91" w:rsidRPr="001C744C">
        <w:rPr>
          <w:lang w:val="fr-CA"/>
        </w:rPr>
        <w:t>objectif est de vous convaincre de l</w:t>
      </w:r>
      <w:r w:rsidR="009A3B91">
        <w:rPr>
          <w:lang w:val="fr-CA"/>
        </w:rPr>
        <w:t>’</w:t>
      </w:r>
      <w:r w:rsidR="009A3B91" w:rsidRPr="001C744C">
        <w:rPr>
          <w:lang w:val="fr-CA"/>
        </w:rPr>
        <w:t xml:space="preserve">importance et des avantages </w:t>
      </w:r>
      <w:r w:rsidR="0031132D">
        <w:rPr>
          <w:lang w:val="fr-CA"/>
        </w:rPr>
        <w:t>d</w:t>
      </w:r>
      <w:r w:rsidR="00E94782">
        <w:rPr>
          <w:lang w:val="fr-CA"/>
        </w:rPr>
        <w:t>’</w:t>
      </w:r>
      <w:r w:rsidR="00A27889">
        <w:rPr>
          <w:lang w:val="fr-CA"/>
        </w:rPr>
        <w:t>intégr</w:t>
      </w:r>
      <w:r w:rsidR="0031132D">
        <w:rPr>
          <w:lang w:val="fr-CA"/>
        </w:rPr>
        <w:t>er de</w:t>
      </w:r>
      <w:r w:rsidR="00CD3015">
        <w:rPr>
          <w:lang w:val="fr-CA"/>
        </w:rPr>
        <w:t>s</w:t>
      </w:r>
      <w:r w:rsidR="00705002" w:rsidRPr="002D468B">
        <w:rPr>
          <w:lang w:val="fr-CA"/>
        </w:rPr>
        <w:t xml:space="preserve"> pratiques de recherche ouvertes et transparentes et </w:t>
      </w:r>
      <w:r w:rsidR="00445A35">
        <w:rPr>
          <w:lang w:val="fr-CA"/>
        </w:rPr>
        <w:t xml:space="preserve">à </w:t>
      </w:r>
      <w:r w:rsidR="00705002" w:rsidRPr="002D468B">
        <w:rPr>
          <w:lang w:val="fr-CA"/>
        </w:rPr>
        <w:t xml:space="preserve">éviter les pratiques de recherche </w:t>
      </w:r>
      <w:r w:rsidR="00F645C9">
        <w:rPr>
          <w:lang w:val="fr-CA"/>
        </w:rPr>
        <w:t>questionnables</w:t>
      </w:r>
      <w:r w:rsidR="00705002" w:rsidRPr="002D468B">
        <w:rPr>
          <w:lang w:val="fr-CA"/>
        </w:rPr>
        <w:t xml:space="preserve">, dont </w:t>
      </w:r>
      <w:r w:rsidR="005E1F75">
        <w:rPr>
          <w:lang w:val="fr-CA"/>
        </w:rPr>
        <w:t>plusieurs</w:t>
      </w:r>
      <w:r w:rsidR="008E4ADA">
        <w:rPr>
          <w:lang w:val="fr-CA"/>
        </w:rPr>
        <w:t xml:space="preserve"> </w:t>
      </w:r>
      <w:r w:rsidR="00705002" w:rsidRPr="002D468B">
        <w:rPr>
          <w:lang w:val="fr-CA"/>
        </w:rPr>
        <w:t>sont désormais considérées comme contraires à l</w:t>
      </w:r>
      <w:r w:rsidR="00E94782">
        <w:rPr>
          <w:lang w:val="fr-CA"/>
        </w:rPr>
        <w:t>’</w:t>
      </w:r>
      <w:r w:rsidR="00705002" w:rsidRPr="002D468B">
        <w:rPr>
          <w:lang w:val="fr-CA"/>
        </w:rPr>
        <w:t>éthique.</w:t>
      </w:r>
    </w:p>
    <w:p w14:paraId="4E295B05" w14:textId="53BAF448" w:rsidR="00E467AE" w:rsidRDefault="00E467AE" w:rsidP="00C25359">
      <w:pPr>
        <w:snapToGrid w:val="0"/>
        <w:spacing w:line="360" w:lineRule="auto"/>
        <w:ind w:firstLine="720"/>
        <w:rPr>
          <w:lang w:val="fr-CA"/>
        </w:rPr>
      </w:pPr>
      <w:r w:rsidRPr="0076205D">
        <w:rPr>
          <w:rFonts w:eastAsia="Times New Roman" w:cs="Times New Roman"/>
          <w:szCs w:val="24"/>
          <w:lang w:val="fr-CA"/>
        </w:rPr>
        <w:t xml:space="preserve">Ce </w:t>
      </w:r>
      <w:r w:rsidR="00276970">
        <w:rPr>
          <w:rFonts w:eastAsia="Times New Roman" w:cs="Times New Roman"/>
          <w:szCs w:val="24"/>
          <w:lang w:val="fr-CA"/>
        </w:rPr>
        <w:t xml:space="preserve">guide </w:t>
      </w:r>
      <w:r w:rsidRPr="0076205D">
        <w:rPr>
          <w:rFonts w:eastAsia="Times New Roman" w:cs="Times New Roman"/>
          <w:szCs w:val="24"/>
          <w:lang w:val="fr-CA"/>
        </w:rPr>
        <w:t>est inspiré</w:t>
      </w:r>
      <w:r w:rsidR="00F77EF0">
        <w:rPr>
          <w:rFonts w:eastAsia="Times New Roman" w:cs="Times New Roman"/>
          <w:szCs w:val="24"/>
          <w:lang w:val="fr-CA"/>
        </w:rPr>
        <w:t>,</w:t>
      </w:r>
      <w:r w:rsidRPr="0076205D">
        <w:rPr>
          <w:rFonts w:eastAsia="Times New Roman" w:cs="Times New Roman"/>
          <w:szCs w:val="24"/>
          <w:lang w:val="fr-CA"/>
        </w:rPr>
        <w:t xml:space="preserve"> </w:t>
      </w:r>
      <w:r w:rsidR="00B14096">
        <w:rPr>
          <w:rFonts w:eastAsia="Times New Roman" w:cs="Times New Roman"/>
          <w:szCs w:val="24"/>
          <w:lang w:val="fr-CA"/>
        </w:rPr>
        <w:t>et complémente</w:t>
      </w:r>
      <w:r w:rsidR="00F77EF0">
        <w:rPr>
          <w:rFonts w:eastAsia="Times New Roman" w:cs="Times New Roman"/>
          <w:szCs w:val="24"/>
          <w:lang w:val="fr-CA"/>
        </w:rPr>
        <w:t>,</w:t>
      </w:r>
      <w:r w:rsidR="007F65F8">
        <w:rPr>
          <w:rFonts w:eastAsia="Times New Roman" w:cs="Times New Roman"/>
          <w:szCs w:val="24"/>
          <w:lang w:val="fr-CA"/>
        </w:rPr>
        <w:t xml:space="preserve"> </w:t>
      </w:r>
      <w:r w:rsidR="0094491F">
        <w:rPr>
          <w:rFonts w:eastAsia="Times New Roman" w:cs="Times New Roman"/>
          <w:szCs w:val="24"/>
          <w:lang w:val="fr-CA"/>
        </w:rPr>
        <w:t xml:space="preserve">le </w:t>
      </w:r>
      <w:r w:rsidR="00F12401">
        <w:rPr>
          <w:rFonts w:eastAsia="Times New Roman" w:cs="Times New Roman"/>
          <w:szCs w:val="24"/>
          <w:lang w:val="fr-CA"/>
        </w:rPr>
        <w:t xml:space="preserve">document </w:t>
      </w:r>
      <w:r w:rsidRPr="0076205D">
        <w:rPr>
          <w:rFonts w:eastAsia="Times New Roman" w:cs="Times New Roman"/>
          <w:szCs w:val="24"/>
          <w:lang w:val="fr-CA"/>
        </w:rPr>
        <w:t>« </w:t>
      </w:r>
      <w:hyperlink r:id="rId14" w:history="1">
        <w:r w:rsidRPr="005F27A2">
          <w:rPr>
            <w:rStyle w:val="Hyperlink"/>
            <w:rFonts w:eastAsia="Times New Roman" w:cs="Times New Roman"/>
            <w:szCs w:val="24"/>
          </w:rPr>
          <w:t>Statistical Methods in Theses: Guidelines and Explanations</w:t>
        </w:r>
      </w:hyperlink>
      <w:r w:rsidRPr="0076205D">
        <w:rPr>
          <w:rFonts w:eastAsia="Times New Roman" w:cs="Times New Roman"/>
          <w:szCs w:val="24"/>
          <w:lang w:val="fr-CA"/>
        </w:rPr>
        <w:t> »</w:t>
      </w:r>
      <w:r w:rsidRPr="0076205D">
        <w:rPr>
          <w:lang w:val="fr-CA"/>
        </w:rPr>
        <w:t xml:space="preserve"> </w:t>
      </w:r>
      <w:r w:rsidRPr="0076205D">
        <w:rPr>
          <w:lang w:val="fr-CA"/>
        </w:rPr>
        <w:fldChar w:fldCharType="begin"/>
      </w:r>
      <w:r>
        <w:rPr>
          <w:lang w:val="fr-CA"/>
        </w:rPr>
        <w:instrText xml:space="preserve"> ADDIN EN.CITE &lt;EndNote&gt;&lt;Cite&gt;&lt;Author&gt;Al-Aidroos&lt;/Author&gt;&lt;Year&gt;2018&lt;/Year&gt;&lt;RecNum&gt;3568&lt;/RecNum&gt;&lt;DisplayText&gt;(Al-Aidroos et al., 2018)&lt;/DisplayText&gt;&lt;record&gt;&lt;rec-number&gt;3568&lt;/rec-number&gt;&lt;foreign-keys&gt;&lt;key app="EN" db-id="d2d59wppke9dt5e5ttpxpzdoa5ae9dwedfp9" timestamp="1666047332"&gt;3568&lt;/key&gt;&lt;/foreign-keys&gt;&lt;ref-type name="Report"&gt;27&lt;/ref-type&gt;&lt;contributors&gt;&lt;authors&gt;&lt;author&gt;Naseem Al-Aidroos&lt;/author&gt;&lt;author&gt;Christopher Fiacconi&lt;/author&gt;&lt;author&gt;Deborah Powell&lt;/author&gt;&lt;author&gt;Harvey Marmurek&lt;/author&gt;&lt;author&gt;Ian Newby-Clark&lt;/author&gt;&lt;author&gt;Jeffrey Spence&lt;/author&gt;&lt;author&gt;David Stanley&lt;/author&gt;&lt;author&gt;Lana Tric&lt;/author&gt;&lt;/authors&gt;&lt;/contributors&gt;&lt;titles&gt;&lt;title&gt;Statistical Methods in Theses: Guidelines and Explanations&lt;/title&gt;&lt;/titles&gt;&lt;dates&gt;&lt;year&gt;2018&lt;/year&gt;&lt;/dates&gt;&lt;pub-location&gt;Department of Psychology, University of Guelph&lt;/pub-location&gt;&lt;publisher&gt;Department of Psychology, University of Guelph&lt;/publisher&gt;&lt;urls&gt;&lt;related-urls&gt;&lt;url&gt;https://www.uoguelph.ca/psychology/graduate/thesis-statistics&lt;/url&gt;&lt;/related-urls&gt;&lt;/urls&gt;&lt;/record&gt;&lt;/Cite&gt;&lt;/EndNote&gt;</w:instrText>
      </w:r>
      <w:r w:rsidRPr="0076205D">
        <w:rPr>
          <w:lang w:val="fr-CA"/>
        </w:rPr>
        <w:fldChar w:fldCharType="separate"/>
      </w:r>
      <w:r w:rsidRPr="0076205D">
        <w:rPr>
          <w:noProof/>
          <w:lang w:val="fr-CA"/>
        </w:rPr>
        <w:t>(Al-Aidroos et al., 2018)</w:t>
      </w:r>
      <w:r w:rsidRPr="0076205D">
        <w:rPr>
          <w:lang w:val="fr-CA"/>
        </w:rPr>
        <w:fldChar w:fldCharType="end"/>
      </w:r>
      <w:r w:rsidRPr="0076205D">
        <w:rPr>
          <w:lang w:val="fr-CA"/>
        </w:rPr>
        <w:t xml:space="preserve"> publié sur le site du département de psychologie de l</w:t>
      </w:r>
      <w:r w:rsidR="00E94782">
        <w:rPr>
          <w:lang w:val="fr-CA"/>
        </w:rPr>
        <w:t>’</w:t>
      </w:r>
      <w:r w:rsidRPr="0076205D">
        <w:rPr>
          <w:lang w:val="fr-CA"/>
        </w:rPr>
        <w:t xml:space="preserve">Université de Guelph et signé par </w:t>
      </w:r>
      <w:r w:rsidR="00A92223">
        <w:rPr>
          <w:lang w:val="fr-CA"/>
        </w:rPr>
        <w:t>des professeures</w:t>
      </w:r>
      <w:r w:rsidR="00816F0F">
        <w:rPr>
          <w:lang w:val="fr-CA"/>
        </w:rPr>
        <w:t xml:space="preserve"> et professeurs</w:t>
      </w:r>
      <w:r w:rsidR="00A92223">
        <w:rPr>
          <w:lang w:val="fr-CA"/>
        </w:rPr>
        <w:t xml:space="preserve"> </w:t>
      </w:r>
      <w:r w:rsidR="00A92223" w:rsidRPr="002D468B">
        <w:rPr>
          <w:lang w:val="fr-CA"/>
        </w:rPr>
        <w:t xml:space="preserve">qui enseignent les </w:t>
      </w:r>
      <w:r w:rsidR="0047480E">
        <w:rPr>
          <w:lang w:val="fr-CA"/>
        </w:rPr>
        <w:t xml:space="preserve">cours de </w:t>
      </w:r>
      <w:r w:rsidR="00A92223" w:rsidRPr="002D468B">
        <w:rPr>
          <w:lang w:val="fr-CA"/>
        </w:rPr>
        <w:t>statistiques</w:t>
      </w:r>
      <w:r w:rsidR="004443C5">
        <w:rPr>
          <w:lang w:val="fr-CA"/>
        </w:rPr>
        <w:t xml:space="preserve"> ou </w:t>
      </w:r>
      <w:r w:rsidR="0047480E">
        <w:rPr>
          <w:lang w:val="fr-CA"/>
        </w:rPr>
        <w:t>de méthodologie</w:t>
      </w:r>
      <w:r w:rsidR="00B62AC6">
        <w:rPr>
          <w:lang w:val="fr-CA"/>
        </w:rPr>
        <w:t> :</w:t>
      </w:r>
      <w:r w:rsidR="00A92223" w:rsidRPr="002D468B">
        <w:rPr>
          <w:lang w:val="fr-CA"/>
        </w:rPr>
        <w:t xml:space="preserve"> </w:t>
      </w:r>
      <w:r w:rsidRPr="0076205D">
        <w:rPr>
          <w:lang w:val="fr-CA"/>
        </w:rPr>
        <w:t>Naseem Al-</w:t>
      </w:r>
      <w:proofErr w:type="spellStart"/>
      <w:r w:rsidRPr="0076205D">
        <w:rPr>
          <w:lang w:val="fr-CA"/>
        </w:rPr>
        <w:t>Aidroos</w:t>
      </w:r>
      <w:proofErr w:type="spellEnd"/>
      <w:r w:rsidRPr="0076205D">
        <w:rPr>
          <w:lang w:val="fr-CA"/>
        </w:rPr>
        <w:t xml:space="preserve">, PhD, Christopher </w:t>
      </w:r>
      <w:proofErr w:type="spellStart"/>
      <w:r w:rsidRPr="0076205D">
        <w:rPr>
          <w:lang w:val="fr-CA"/>
        </w:rPr>
        <w:t>Fiacconi</w:t>
      </w:r>
      <w:proofErr w:type="spellEnd"/>
      <w:r w:rsidRPr="0076205D">
        <w:rPr>
          <w:lang w:val="fr-CA"/>
        </w:rPr>
        <w:t xml:space="preserve">, PhD, Deborah Powell, PhD, Harvey </w:t>
      </w:r>
      <w:proofErr w:type="spellStart"/>
      <w:r w:rsidRPr="0076205D">
        <w:rPr>
          <w:lang w:val="fr-CA"/>
        </w:rPr>
        <w:t>Marmurek</w:t>
      </w:r>
      <w:proofErr w:type="spellEnd"/>
      <w:r w:rsidRPr="0076205D">
        <w:rPr>
          <w:lang w:val="fr-CA"/>
        </w:rPr>
        <w:t xml:space="preserve">, PhD, Ian </w:t>
      </w:r>
      <w:proofErr w:type="spellStart"/>
      <w:r w:rsidRPr="0076205D">
        <w:rPr>
          <w:lang w:val="fr-CA"/>
        </w:rPr>
        <w:t>Newby</w:t>
      </w:r>
      <w:proofErr w:type="spellEnd"/>
      <w:r w:rsidRPr="0076205D">
        <w:rPr>
          <w:lang w:val="fr-CA"/>
        </w:rPr>
        <w:t>-Clark, PhD, Jeffrey Spence, PhD, David Stanley, PhD, et Lana Trick, PhD.</w:t>
      </w:r>
      <w:r w:rsidR="00DC4AE1">
        <w:rPr>
          <w:lang w:val="fr-CA"/>
        </w:rPr>
        <w:t xml:space="preserve"> </w:t>
      </w:r>
      <w:r w:rsidR="0031736E">
        <w:rPr>
          <w:lang w:val="fr-CA"/>
        </w:rPr>
        <w:t xml:space="preserve">Il peut être très constructif </w:t>
      </w:r>
      <w:r w:rsidR="00FA0C9F">
        <w:rPr>
          <w:lang w:val="fr-CA"/>
        </w:rPr>
        <w:t xml:space="preserve">de </w:t>
      </w:r>
      <w:r w:rsidR="00DC4AE1">
        <w:rPr>
          <w:lang w:val="fr-CA"/>
        </w:rPr>
        <w:t xml:space="preserve">consulter </w:t>
      </w:r>
      <w:r w:rsidR="00E1356E">
        <w:rPr>
          <w:lang w:val="fr-CA"/>
        </w:rPr>
        <w:t>l</w:t>
      </w:r>
      <w:r w:rsidR="00DC4AE1">
        <w:rPr>
          <w:lang w:val="fr-CA"/>
        </w:rPr>
        <w:t xml:space="preserve">e </w:t>
      </w:r>
      <w:r w:rsidR="00D73C86">
        <w:rPr>
          <w:rFonts w:eastAsia="Times New Roman" w:cs="Times New Roman"/>
          <w:szCs w:val="24"/>
          <w:lang w:val="fr-CA"/>
        </w:rPr>
        <w:t>document</w:t>
      </w:r>
      <w:r w:rsidR="00D73C86">
        <w:rPr>
          <w:lang w:val="fr-CA"/>
        </w:rPr>
        <w:t xml:space="preserve"> </w:t>
      </w:r>
      <w:r w:rsidR="00E1356E">
        <w:rPr>
          <w:lang w:val="fr-CA"/>
        </w:rPr>
        <w:t xml:space="preserve">de </w:t>
      </w:r>
      <w:r w:rsidR="00E1356E" w:rsidRPr="00E1356E">
        <w:rPr>
          <w:lang w:val="fr-CA"/>
        </w:rPr>
        <w:t>Al-</w:t>
      </w:r>
      <w:proofErr w:type="spellStart"/>
      <w:r w:rsidR="00E1356E" w:rsidRPr="00E1356E">
        <w:rPr>
          <w:lang w:val="fr-CA"/>
        </w:rPr>
        <w:t>Aidroos</w:t>
      </w:r>
      <w:proofErr w:type="spellEnd"/>
      <w:r w:rsidR="00E1356E" w:rsidRPr="00E1356E">
        <w:rPr>
          <w:lang w:val="fr-CA"/>
        </w:rPr>
        <w:t xml:space="preserve"> et </w:t>
      </w:r>
      <w:r w:rsidR="00E1356E">
        <w:rPr>
          <w:lang w:val="fr-CA"/>
        </w:rPr>
        <w:t xml:space="preserve">collègues </w:t>
      </w:r>
      <w:r w:rsidR="00DC4AE1">
        <w:rPr>
          <w:lang w:val="fr-CA"/>
        </w:rPr>
        <w:t xml:space="preserve">après avoir terminé la lecture du présent </w:t>
      </w:r>
      <w:r w:rsidR="00D73C86">
        <w:rPr>
          <w:lang w:val="fr-CA"/>
        </w:rPr>
        <w:t xml:space="preserve">guide </w:t>
      </w:r>
      <w:r w:rsidR="00717F26">
        <w:rPr>
          <w:lang w:val="fr-CA"/>
        </w:rPr>
        <w:t>pour les gens désirant approfondir leurs apprentissages</w:t>
      </w:r>
      <w:r w:rsidR="00DC4AE1">
        <w:rPr>
          <w:lang w:val="fr-CA"/>
        </w:rPr>
        <w:t>.</w:t>
      </w:r>
    </w:p>
    <w:p w14:paraId="7529A858" w14:textId="20F126FD" w:rsidR="005168C1" w:rsidRDefault="0041008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 </w:t>
      </w:r>
      <w:r w:rsidR="001506DB">
        <w:rPr>
          <w:rFonts w:eastAsia="Times New Roman" w:cs="Times New Roman"/>
          <w:szCs w:val="24"/>
          <w:lang w:val="fr-CA"/>
        </w:rPr>
        <w:t>guide</w:t>
      </w:r>
      <w:r w:rsidR="00FB4BB9">
        <w:rPr>
          <w:rFonts w:eastAsia="Times New Roman" w:cs="Times New Roman"/>
          <w:szCs w:val="24"/>
          <w:lang w:val="fr-CA"/>
        </w:rPr>
        <w:t xml:space="preserve"> </w:t>
      </w:r>
      <w:r w:rsidR="0045757D">
        <w:rPr>
          <w:rFonts w:eastAsia="Times New Roman" w:cs="Times New Roman"/>
          <w:szCs w:val="24"/>
          <w:lang w:val="fr-CA"/>
        </w:rPr>
        <w:t xml:space="preserve">s’adresse en particulier aux </w:t>
      </w:r>
      <w:r w:rsidR="00E467AE" w:rsidRPr="0076205D">
        <w:rPr>
          <w:rFonts w:eastAsia="Times New Roman" w:cs="Times New Roman"/>
          <w:szCs w:val="24"/>
          <w:lang w:val="fr-CA"/>
        </w:rPr>
        <w:t>étudiant</w:t>
      </w:r>
      <w:r w:rsidR="00824A3C">
        <w:rPr>
          <w:rFonts w:eastAsia="Times New Roman" w:cs="Times New Roman"/>
          <w:szCs w:val="24"/>
          <w:lang w:val="fr-CA"/>
        </w:rPr>
        <w:t>e</w:t>
      </w:r>
      <w:r w:rsidR="00E467AE" w:rsidRPr="0076205D">
        <w:rPr>
          <w:rFonts w:eastAsia="Times New Roman" w:cs="Times New Roman"/>
          <w:szCs w:val="24"/>
          <w:lang w:val="fr-CA"/>
        </w:rPr>
        <w:t>s</w:t>
      </w:r>
      <w:r w:rsidR="00923238">
        <w:rPr>
          <w:rFonts w:eastAsia="Times New Roman" w:cs="Times New Roman"/>
          <w:szCs w:val="24"/>
          <w:lang w:val="fr-CA"/>
        </w:rPr>
        <w:t xml:space="preserve"> et étudiants</w:t>
      </w:r>
      <w:r w:rsidR="00E467AE" w:rsidRPr="0076205D">
        <w:rPr>
          <w:rFonts w:eastAsia="Times New Roman" w:cs="Times New Roman"/>
          <w:szCs w:val="24"/>
          <w:lang w:val="fr-CA"/>
        </w:rPr>
        <w:t xml:space="preserve"> </w:t>
      </w:r>
      <w:r w:rsidR="00AF6FF0">
        <w:rPr>
          <w:rFonts w:eastAsia="Times New Roman" w:cs="Times New Roman"/>
          <w:szCs w:val="24"/>
          <w:lang w:val="fr-CA"/>
        </w:rPr>
        <w:t xml:space="preserve">du doctorat en psychologie </w:t>
      </w:r>
      <w:r w:rsidR="00E467AE" w:rsidRPr="0076205D">
        <w:rPr>
          <w:rFonts w:eastAsia="Times New Roman" w:cs="Times New Roman"/>
          <w:szCs w:val="24"/>
          <w:lang w:val="fr-CA"/>
        </w:rPr>
        <w:t>de l</w:t>
      </w:r>
      <w:r w:rsidR="00E94782">
        <w:rPr>
          <w:rFonts w:eastAsia="Times New Roman" w:cs="Times New Roman"/>
          <w:szCs w:val="24"/>
          <w:lang w:val="fr-CA"/>
        </w:rPr>
        <w:t>’</w:t>
      </w:r>
      <w:r w:rsidR="00E467AE" w:rsidRPr="0076205D">
        <w:rPr>
          <w:rFonts w:eastAsia="Times New Roman" w:cs="Times New Roman"/>
          <w:szCs w:val="24"/>
          <w:lang w:val="fr-CA"/>
        </w:rPr>
        <w:t>Université du Québec à Montréal. L</w:t>
      </w:r>
      <w:r w:rsidR="00E94782">
        <w:rPr>
          <w:rFonts w:eastAsia="Times New Roman" w:cs="Times New Roman"/>
          <w:szCs w:val="24"/>
          <w:lang w:val="fr-CA"/>
        </w:rPr>
        <w:t>’</w:t>
      </w:r>
      <w:r w:rsidR="00E467AE" w:rsidRPr="0076205D">
        <w:rPr>
          <w:rFonts w:eastAsia="Times New Roman" w:cs="Times New Roman"/>
          <w:szCs w:val="24"/>
          <w:lang w:val="fr-CA"/>
        </w:rPr>
        <w:t xml:space="preserve">intention est que ce document soit suggéré comme lecture dans le cadre du </w:t>
      </w:r>
      <w:r w:rsidR="00CA1A39" w:rsidRPr="0076205D">
        <w:rPr>
          <w:rFonts w:eastAsia="Times New Roman" w:cs="Times New Roman"/>
          <w:szCs w:val="24"/>
          <w:lang w:val="fr-CA"/>
        </w:rPr>
        <w:t>Projet de recherche doctoral</w:t>
      </w:r>
      <w:r w:rsidR="00CA1A39">
        <w:rPr>
          <w:rFonts w:eastAsia="Times New Roman" w:cs="Times New Roman"/>
          <w:szCs w:val="24"/>
          <w:lang w:val="fr-CA"/>
        </w:rPr>
        <w:t xml:space="preserve"> (PRD)</w:t>
      </w:r>
      <w:r w:rsidR="00E467AE" w:rsidRPr="0076205D">
        <w:rPr>
          <w:rFonts w:eastAsia="Times New Roman" w:cs="Times New Roman"/>
          <w:szCs w:val="24"/>
          <w:lang w:val="fr-CA"/>
        </w:rPr>
        <w:t xml:space="preserve">. Ce document final sera </w:t>
      </w:r>
      <w:r w:rsidR="00774C71">
        <w:rPr>
          <w:rFonts w:eastAsia="Times New Roman" w:cs="Times New Roman"/>
          <w:szCs w:val="24"/>
          <w:lang w:val="fr-CA"/>
        </w:rPr>
        <w:t xml:space="preserve">éventuellement </w:t>
      </w:r>
      <w:r w:rsidR="00E467AE" w:rsidRPr="0076205D">
        <w:rPr>
          <w:rFonts w:eastAsia="Times New Roman" w:cs="Times New Roman"/>
          <w:szCs w:val="24"/>
          <w:lang w:val="fr-CA"/>
        </w:rPr>
        <w:t>disponible sous format PDF sur le site du Département de psychologie de l</w:t>
      </w:r>
      <w:r w:rsidR="00E94782">
        <w:rPr>
          <w:rFonts w:eastAsia="Times New Roman" w:cs="Times New Roman"/>
          <w:szCs w:val="24"/>
          <w:lang w:val="fr-CA"/>
        </w:rPr>
        <w:t>’</w:t>
      </w:r>
      <w:r w:rsidR="00E467AE" w:rsidRPr="0076205D">
        <w:rPr>
          <w:rFonts w:eastAsia="Times New Roman" w:cs="Times New Roman"/>
          <w:szCs w:val="24"/>
          <w:lang w:val="fr-CA"/>
        </w:rPr>
        <w:t xml:space="preserve">Université du Québec à Montréal et </w:t>
      </w:r>
      <w:r w:rsidR="00011075">
        <w:rPr>
          <w:rFonts w:eastAsia="Times New Roman" w:cs="Times New Roman"/>
          <w:szCs w:val="24"/>
          <w:lang w:val="fr-CA"/>
        </w:rPr>
        <w:t xml:space="preserve">celui </w:t>
      </w:r>
      <w:r w:rsidR="00E467AE" w:rsidRPr="0076205D">
        <w:rPr>
          <w:rFonts w:eastAsia="Times New Roman" w:cs="Times New Roman"/>
          <w:szCs w:val="24"/>
          <w:lang w:val="fr-CA"/>
        </w:rPr>
        <w:t xml:space="preserve">de </w:t>
      </w:r>
      <w:r w:rsidR="00DB011B">
        <w:rPr>
          <w:rFonts w:eastAsia="Times New Roman" w:cs="Times New Roman"/>
          <w:szCs w:val="24"/>
          <w:lang w:val="fr-CA"/>
        </w:rPr>
        <w:t>l</w:t>
      </w:r>
      <w:r w:rsidR="00E94782">
        <w:rPr>
          <w:rFonts w:eastAsia="Times New Roman" w:cs="Times New Roman"/>
          <w:szCs w:val="24"/>
          <w:lang w:val="fr-CA"/>
        </w:rPr>
        <w:t>’</w:t>
      </w:r>
      <w:r w:rsidR="0050194D" w:rsidRPr="0050194D">
        <w:rPr>
          <w:rFonts w:eastAsia="Times New Roman" w:cs="Times New Roman"/>
          <w:szCs w:val="24"/>
          <w:lang w:val="fr-CA"/>
        </w:rPr>
        <w:t xml:space="preserve">Association </w:t>
      </w:r>
      <w:r w:rsidR="00A44002">
        <w:rPr>
          <w:rFonts w:eastAsia="Times New Roman" w:cs="Times New Roman"/>
          <w:szCs w:val="24"/>
          <w:lang w:val="fr-CA"/>
        </w:rPr>
        <w:t>g</w:t>
      </w:r>
      <w:r w:rsidR="0050194D" w:rsidRPr="0050194D">
        <w:rPr>
          <w:rFonts w:eastAsia="Times New Roman" w:cs="Times New Roman"/>
          <w:szCs w:val="24"/>
          <w:lang w:val="fr-CA"/>
        </w:rPr>
        <w:t xml:space="preserve">énérale des </w:t>
      </w:r>
      <w:r w:rsidR="00A44002">
        <w:rPr>
          <w:rFonts w:eastAsia="Times New Roman" w:cs="Times New Roman"/>
          <w:szCs w:val="24"/>
          <w:lang w:val="fr-CA"/>
        </w:rPr>
        <w:t>é</w:t>
      </w:r>
      <w:r w:rsidR="0050194D" w:rsidRPr="0050194D">
        <w:rPr>
          <w:rFonts w:eastAsia="Times New Roman" w:cs="Times New Roman"/>
          <w:szCs w:val="24"/>
          <w:lang w:val="fr-CA"/>
        </w:rPr>
        <w:t>tudiant</w:t>
      </w:r>
      <w:r w:rsidR="00D95C92">
        <w:rPr>
          <w:rFonts w:eastAsia="Times New Roman" w:cs="Times New Roman"/>
          <w:szCs w:val="24"/>
          <w:lang w:val="fr-CA"/>
        </w:rPr>
        <w:t>s et étudiante</w:t>
      </w:r>
      <w:r w:rsidR="0050194D" w:rsidRPr="0050194D">
        <w:rPr>
          <w:rFonts w:eastAsia="Times New Roman" w:cs="Times New Roman"/>
          <w:szCs w:val="24"/>
          <w:lang w:val="fr-CA"/>
        </w:rPr>
        <w:t>s aux</w:t>
      </w:r>
      <w:r w:rsidR="0050194D">
        <w:rPr>
          <w:rFonts w:eastAsia="Times New Roman" w:cs="Times New Roman"/>
          <w:szCs w:val="24"/>
          <w:lang w:val="fr-CA"/>
        </w:rPr>
        <w:t xml:space="preserve"> </w:t>
      </w:r>
      <w:r w:rsidR="0050194D" w:rsidRPr="0050194D">
        <w:rPr>
          <w:rFonts w:eastAsia="Times New Roman" w:cs="Times New Roman"/>
          <w:szCs w:val="24"/>
          <w:lang w:val="fr-CA"/>
        </w:rPr>
        <w:t>cycles supérieurs en psychologie</w:t>
      </w:r>
      <w:r w:rsidR="007060DE">
        <w:rPr>
          <w:rFonts w:eastAsia="Times New Roman" w:cs="Times New Roman"/>
          <w:szCs w:val="24"/>
          <w:lang w:val="fr-CA"/>
        </w:rPr>
        <w:t xml:space="preserve"> (</w:t>
      </w:r>
      <w:r w:rsidR="007060DE" w:rsidRPr="007060DE">
        <w:rPr>
          <w:rFonts w:eastAsia="Times New Roman" w:cs="Times New Roman"/>
          <w:szCs w:val="24"/>
          <w:lang w:val="fr-CA"/>
        </w:rPr>
        <w:t>AGEPSY-CS</w:t>
      </w:r>
      <w:r w:rsidR="007060DE">
        <w:rPr>
          <w:rFonts w:eastAsia="Times New Roman" w:cs="Times New Roman"/>
          <w:szCs w:val="24"/>
          <w:lang w:val="fr-CA"/>
        </w:rPr>
        <w:t>)</w:t>
      </w:r>
      <w:r w:rsidR="00E467AE" w:rsidRPr="0076205D">
        <w:rPr>
          <w:rFonts w:eastAsia="Times New Roman" w:cs="Times New Roman"/>
          <w:szCs w:val="24"/>
          <w:lang w:val="fr-CA"/>
        </w:rPr>
        <w:t>.</w:t>
      </w:r>
    </w:p>
    <w:p w14:paraId="3091521A" w14:textId="61FB19B4" w:rsidR="00E747E0" w:rsidRDefault="006C1EDA" w:rsidP="00C25359">
      <w:pPr>
        <w:snapToGrid w:val="0"/>
        <w:spacing w:line="360" w:lineRule="auto"/>
        <w:ind w:firstLine="720"/>
        <w:rPr>
          <w:rFonts w:eastAsiaTheme="majorEastAsia" w:cstheme="majorBidi"/>
          <w:b/>
          <w:bCs/>
          <w:szCs w:val="32"/>
          <w:lang w:val="fr-CA"/>
        </w:rPr>
      </w:pPr>
      <w:r w:rsidRPr="0076205D">
        <w:rPr>
          <w:lang w:val="fr-CA"/>
        </w:rPr>
        <w:t xml:space="preserve">Il est suggéré de lire ce document avant le cours </w:t>
      </w:r>
      <w:r w:rsidRPr="0076205D">
        <w:rPr>
          <w:rFonts w:eastAsia="Times New Roman" w:cs="Times New Roman"/>
          <w:szCs w:val="24"/>
          <w:lang w:val="fr-CA"/>
        </w:rPr>
        <w:t xml:space="preserve">PSY8331 – </w:t>
      </w:r>
      <w:r w:rsidRPr="000673B0">
        <w:rPr>
          <w:rFonts w:eastAsia="Times New Roman" w:cs="Times New Roman"/>
          <w:i/>
          <w:iCs/>
          <w:szCs w:val="24"/>
          <w:lang w:val="fr-CA"/>
        </w:rPr>
        <w:t>Séminaire lié à l</w:t>
      </w:r>
      <w:r w:rsidR="00E94782" w:rsidRPr="000673B0">
        <w:rPr>
          <w:rFonts w:eastAsia="Times New Roman" w:cs="Times New Roman"/>
          <w:i/>
          <w:iCs/>
          <w:szCs w:val="24"/>
          <w:lang w:val="fr-CA"/>
        </w:rPr>
        <w:t>’</w:t>
      </w:r>
      <w:r w:rsidRPr="000673B0">
        <w:rPr>
          <w:rFonts w:eastAsia="Times New Roman" w:cs="Times New Roman"/>
          <w:i/>
          <w:iCs/>
          <w:szCs w:val="24"/>
          <w:lang w:val="fr-CA"/>
        </w:rPr>
        <w:t>essai ou à la thèse</w:t>
      </w:r>
      <w:r>
        <w:rPr>
          <w:rFonts w:eastAsia="Times New Roman" w:cs="Times New Roman"/>
          <w:szCs w:val="24"/>
          <w:lang w:val="fr-CA"/>
        </w:rPr>
        <w:t>, et préférablement, dès le début du doctorat</w:t>
      </w:r>
      <w:r w:rsidR="00CA70F0">
        <w:rPr>
          <w:rFonts w:eastAsia="Times New Roman" w:cs="Times New Roman"/>
          <w:szCs w:val="24"/>
          <w:lang w:val="fr-CA"/>
        </w:rPr>
        <w:t xml:space="preserve">, puisque cela peut aider à mieux encadrer le projet de </w:t>
      </w:r>
      <w:r w:rsidR="00DE446B">
        <w:rPr>
          <w:rFonts w:eastAsia="Times New Roman" w:cs="Times New Roman"/>
          <w:szCs w:val="24"/>
          <w:lang w:val="fr-CA"/>
        </w:rPr>
        <w:t>recherche proposé</w:t>
      </w:r>
      <w:r>
        <w:rPr>
          <w:rFonts w:eastAsia="Times New Roman" w:cs="Times New Roman"/>
          <w:szCs w:val="24"/>
          <w:lang w:val="fr-CA"/>
        </w:rPr>
        <w:t>. Il est également recommandé d</w:t>
      </w:r>
      <w:r w:rsidR="00E94782">
        <w:rPr>
          <w:rFonts w:eastAsia="Times New Roman" w:cs="Times New Roman"/>
          <w:szCs w:val="24"/>
          <w:lang w:val="fr-CA"/>
        </w:rPr>
        <w:t>’</w:t>
      </w:r>
      <w:r>
        <w:rPr>
          <w:rFonts w:eastAsia="Times New Roman" w:cs="Times New Roman"/>
          <w:szCs w:val="24"/>
          <w:lang w:val="fr-CA"/>
        </w:rPr>
        <w:t xml:space="preserve">apporter ce document </w:t>
      </w:r>
      <w:r w:rsidR="00990177">
        <w:rPr>
          <w:rFonts w:eastAsia="Times New Roman" w:cs="Times New Roman"/>
          <w:szCs w:val="24"/>
          <w:lang w:val="fr-CA"/>
        </w:rPr>
        <w:t xml:space="preserve">avec soi </w:t>
      </w:r>
      <w:r>
        <w:rPr>
          <w:rFonts w:eastAsia="Times New Roman" w:cs="Times New Roman"/>
          <w:szCs w:val="24"/>
          <w:lang w:val="fr-CA"/>
        </w:rPr>
        <w:t>lors des rencontres avec s</w:t>
      </w:r>
      <w:r w:rsidR="006E3234">
        <w:rPr>
          <w:rFonts w:eastAsia="Times New Roman" w:cs="Times New Roman"/>
          <w:szCs w:val="24"/>
          <w:lang w:val="fr-CA"/>
        </w:rPr>
        <w:t>a direction</w:t>
      </w:r>
      <w:r w:rsidR="0063726D">
        <w:rPr>
          <w:rFonts w:eastAsia="Times New Roman" w:cs="Times New Roman"/>
          <w:szCs w:val="24"/>
          <w:lang w:val="fr-CA"/>
        </w:rPr>
        <w:t xml:space="preserve"> de recherche</w:t>
      </w:r>
      <w:r>
        <w:rPr>
          <w:rFonts w:eastAsia="Times New Roman" w:cs="Times New Roman"/>
          <w:szCs w:val="24"/>
          <w:lang w:val="fr-CA"/>
        </w:rPr>
        <w:t>, ainsi qu</w:t>
      </w:r>
      <w:r w:rsidR="00E94782">
        <w:rPr>
          <w:rFonts w:eastAsia="Times New Roman" w:cs="Times New Roman"/>
          <w:szCs w:val="24"/>
          <w:lang w:val="fr-CA"/>
        </w:rPr>
        <w:t>’</w:t>
      </w:r>
      <w:r>
        <w:rPr>
          <w:rFonts w:eastAsia="Times New Roman" w:cs="Times New Roman"/>
          <w:szCs w:val="24"/>
          <w:lang w:val="fr-CA"/>
        </w:rPr>
        <w:t>avec le</w:t>
      </w:r>
      <w:r w:rsidR="00FB108E">
        <w:rPr>
          <w:rFonts w:eastAsia="Times New Roman" w:cs="Times New Roman"/>
          <w:szCs w:val="24"/>
          <w:lang w:val="fr-CA"/>
        </w:rPr>
        <w:t xml:space="preserve">s membres </w:t>
      </w:r>
      <w:r w:rsidR="001458F5">
        <w:rPr>
          <w:rFonts w:eastAsia="Times New Roman" w:cs="Times New Roman"/>
          <w:szCs w:val="24"/>
          <w:lang w:val="fr-CA"/>
        </w:rPr>
        <w:t xml:space="preserve">du </w:t>
      </w:r>
      <w:r>
        <w:rPr>
          <w:rFonts w:eastAsia="Times New Roman" w:cs="Times New Roman"/>
          <w:szCs w:val="24"/>
          <w:lang w:val="fr-CA"/>
        </w:rPr>
        <w:t>comité d</w:t>
      </w:r>
      <w:r w:rsidR="004D4D77">
        <w:rPr>
          <w:rFonts w:eastAsia="Times New Roman" w:cs="Times New Roman"/>
          <w:szCs w:val="24"/>
          <w:lang w:val="fr-CA"/>
        </w:rPr>
        <w:t>e</w:t>
      </w:r>
      <w:r>
        <w:rPr>
          <w:rFonts w:eastAsia="Times New Roman" w:cs="Times New Roman"/>
          <w:szCs w:val="24"/>
          <w:lang w:val="fr-CA"/>
        </w:rPr>
        <w:t xml:space="preserve"> PRD</w:t>
      </w:r>
      <w:r w:rsidR="001B05E9">
        <w:rPr>
          <w:rFonts w:eastAsia="Times New Roman" w:cs="Times New Roman"/>
          <w:szCs w:val="24"/>
          <w:lang w:val="fr-CA"/>
        </w:rPr>
        <w:t>. Ceci permettra</w:t>
      </w:r>
      <w:r w:rsidR="00134527">
        <w:rPr>
          <w:rFonts w:eastAsia="Times New Roman" w:cs="Times New Roman"/>
          <w:szCs w:val="24"/>
          <w:lang w:val="fr-CA"/>
        </w:rPr>
        <w:t xml:space="preserve"> d</w:t>
      </w:r>
      <w:r w:rsidR="00E94782">
        <w:rPr>
          <w:rFonts w:eastAsia="Times New Roman" w:cs="Times New Roman"/>
          <w:szCs w:val="24"/>
          <w:lang w:val="fr-CA"/>
        </w:rPr>
        <w:t>’</w:t>
      </w:r>
      <w:r w:rsidR="00134527">
        <w:rPr>
          <w:rFonts w:eastAsia="Times New Roman" w:cs="Times New Roman"/>
          <w:szCs w:val="24"/>
          <w:lang w:val="fr-CA"/>
        </w:rPr>
        <w:t xml:space="preserve">aider </w:t>
      </w:r>
      <w:r w:rsidR="00724AB9">
        <w:rPr>
          <w:rFonts w:eastAsia="Times New Roman" w:cs="Times New Roman"/>
          <w:szCs w:val="24"/>
          <w:lang w:val="fr-CA"/>
        </w:rPr>
        <w:t xml:space="preserve">tous les </w:t>
      </w:r>
      <w:r w:rsidR="00AF6054">
        <w:rPr>
          <w:rFonts w:eastAsia="Times New Roman" w:cs="Times New Roman"/>
          <w:szCs w:val="24"/>
          <w:lang w:val="fr-CA"/>
        </w:rPr>
        <w:t xml:space="preserve">partis </w:t>
      </w:r>
      <w:r w:rsidR="00724AB9">
        <w:rPr>
          <w:rFonts w:eastAsia="Times New Roman" w:cs="Times New Roman"/>
          <w:szCs w:val="24"/>
          <w:lang w:val="fr-CA"/>
        </w:rPr>
        <w:t xml:space="preserve">concernés </w:t>
      </w:r>
      <w:r>
        <w:rPr>
          <w:rFonts w:eastAsia="Times New Roman" w:cs="Times New Roman"/>
          <w:szCs w:val="24"/>
          <w:lang w:val="fr-CA"/>
        </w:rPr>
        <w:t xml:space="preserve">à mieux juger </w:t>
      </w:r>
      <w:r w:rsidR="00724AB9">
        <w:rPr>
          <w:rFonts w:eastAsia="Times New Roman" w:cs="Times New Roman"/>
          <w:szCs w:val="24"/>
          <w:lang w:val="fr-CA"/>
        </w:rPr>
        <w:t xml:space="preserve">de la qualité et </w:t>
      </w:r>
      <w:r>
        <w:rPr>
          <w:rFonts w:eastAsia="Times New Roman" w:cs="Times New Roman"/>
          <w:szCs w:val="24"/>
          <w:lang w:val="fr-CA"/>
        </w:rPr>
        <w:t xml:space="preserve">du caractère de réplicabilité </w:t>
      </w:r>
      <w:r w:rsidR="002001EE">
        <w:rPr>
          <w:rFonts w:eastAsia="Times New Roman" w:cs="Times New Roman"/>
          <w:szCs w:val="24"/>
          <w:lang w:val="fr-CA"/>
        </w:rPr>
        <w:t xml:space="preserve">et de transparence </w:t>
      </w:r>
      <w:r>
        <w:rPr>
          <w:rFonts w:eastAsia="Times New Roman" w:cs="Times New Roman"/>
          <w:szCs w:val="24"/>
          <w:lang w:val="fr-CA"/>
        </w:rPr>
        <w:t>du projet de recherche proposé.</w:t>
      </w:r>
    </w:p>
    <w:p w14:paraId="1A5BC61C" w14:textId="77777777" w:rsidR="009262D1" w:rsidRDefault="009262D1">
      <w:pPr>
        <w:rPr>
          <w:rFonts w:eastAsiaTheme="majorEastAsia" w:cstheme="majorBidi"/>
          <w:b/>
          <w:bCs/>
          <w:sz w:val="40"/>
          <w:szCs w:val="48"/>
          <w:lang w:val="fr-CA"/>
        </w:rPr>
      </w:pPr>
      <w:r w:rsidRPr="00A7182F">
        <w:rPr>
          <w:lang w:val="fr-CA"/>
        </w:rPr>
        <w:br w:type="page"/>
      </w:r>
    </w:p>
    <w:p w14:paraId="5FE90A0E" w14:textId="5D40CF41" w:rsidR="003C0A2A" w:rsidRPr="0076205D" w:rsidRDefault="003C0A2A" w:rsidP="00005099">
      <w:pPr>
        <w:pStyle w:val="APA1"/>
      </w:pPr>
      <w:bookmarkStart w:id="24" w:name="_Toc130399338"/>
      <w:bookmarkStart w:id="25" w:name="_Toc127541216"/>
      <w:r w:rsidRPr="0076205D">
        <w:lastRenderedPageBreak/>
        <w:t>Comment utiliser ce document</w:t>
      </w:r>
      <w:r w:rsidR="009351B9">
        <w:t xml:space="preserve"> lors d</w:t>
      </w:r>
      <w:r w:rsidR="00E94782">
        <w:t>’</w:t>
      </w:r>
      <w:r w:rsidR="009351B9">
        <w:t>une rencontre</w:t>
      </w:r>
      <w:r w:rsidR="00517223">
        <w:t xml:space="preserve"> de PRD</w:t>
      </w:r>
      <w:r w:rsidRPr="0076205D">
        <w:t>?</w:t>
      </w:r>
      <w:bookmarkEnd w:id="24"/>
      <w:bookmarkEnd w:id="25"/>
    </w:p>
    <w:p w14:paraId="128B5FE3" w14:textId="21D74025" w:rsidR="00641877" w:rsidRDefault="00B63EFD" w:rsidP="00C25359">
      <w:pPr>
        <w:pStyle w:val="ListParagraph"/>
        <w:numPr>
          <w:ilvl w:val="0"/>
          <w:numId w:val="1"/>
        </w:numPr>
        <w:spacing w:line="360" w:lineRule="auto"/>
        <w:rPr>
          <w:lang w:val="fr-CA"/>
        </w:rPr>
      </w:pPr>
      <w:r>
        <w:rPr>
          <w:lang w:val="fr-CA"/>
        </w:rPr>
        <w:t>Par exemple, vous pourriez i</w:t>
      </w:r>
      <w:r w:rsidR="00F84817" w:rsidRPr="00641877">
        <w:rPr>
          <w:lang w:val="fr-CA"/>
        </w:rPr>
        <w:t>mprime</w:t>
      </w:r>
      <w:r w:rsidR="00124F32">
        <w:rPr>
          <w:lang w:val="fr-CA"/>
        </w:rPr>
        <w:t>r</w:t>
      </w:r>
      <w:r w:rsidR="00F84817" w:rsidRPr="00641877">
        <w:rPr>
          <w:lang w:val="fr-CA"/>
        </w:rPr>
        <w:t xml:space="preserve"> une copie de ce document et </w:t>
      </w:r>
      <w:r w:rsidR="00CD68FE">
        <w:rPr>
          <w:lang w:val="fr-CA"/>
        </w:rPr>
        <w:t>l’</w:t>
      </w:r>
      <w:r w:rsidR="00F84817" w:rsidRPr="00641877">
        <w:rPr>
          <w:lang w:val="fr-CA"/>
        </w:rPr>
        <w:t>apporte</w:t>
      </w:r>
      <w:r w:rsidR="00CD68FE">
        <w:rPr>
          <w:lang w:val="fr-CA"/>
        </w:rPr>
        <w:t>r</w:t>
      </w:r>
      <w:r w:rsidR="00F84817" w:rsidRPr="00641877">
        <w:rPr>
          <w:lang w:val="fr-CA"/>
        </w:rPr>
        <w:t xml:space="preserve"> à </w:t>
      </w:r>
      <w:r w:rsidR="00A14626">
        <w:rPr>
          <w:lang w:val="fr-CA"/>
        </w:rPr>
        <w:t xml:space="preserve">vos </w:t>
      </w:r>
      <w:r w:rsidR="007336DD">
        <w:rPr>
          <w:lang w:val="fr-CA"/>
        </w:rPr>
        <w:t>rencontre</w:t>
      </w:r>
      <w:r w:rsidR="00A14626">
        <w:rPr>
          <w:lang w:val="fr-CA"/>
        </w:rPr>
        <w:t>s</w:t>
      </w:r>
      <w:r w:rsidR="00B4607B">
        <w:rPr>
          <w:lang w:val="fr-CA"/>
        </w:rPr>
        <w:t xml:space="preserve"> de PRD</w:t>
      </w:r>
      <w:r w:rsidR="00F84817" w:rsidRPr="00641877">
        <w:rPr>
          <w:lang w:val="fr-CA"/>
        </w:rPr>
        <w:t>.</w:t>
      </w:r>
    </w:p>
    <w:p w14:paraId="6E99BD59" w14:textId="188954AC" w:rsidR="00641877" w:rsidRDefault="00F84817" w:rsidP="00C25359">
      <w:pPr>
        <w:pStyle w:val="ListParagraph"/>
        <w:numPr>
          <w:ilvl w:val="0"/>
          <w:numId w:val="1"/>
        </w:numPr>
        <w:spacing w:line="360" w:lineRule="auto"/>
        <w:rPr>
          <w:lang w:val="fr-CA"/>
        </w:rPr>
      </w:pPr>
      <w:r w:rsidRPr="00641877">
        <w:rPr>
          <w:lang w:val="fr-CA"/>
        </w:rPr>
        <w:t xml:space="preserve">Au cours </w:t>
      </w:r>
      <w:r w:rsidR="00885F50">
        <w:rPr>
          <w:lang w:val="fr-CA"/>
        </w:rPr>
        <w:t xml:space="preserve">de ces </w:t>
      </w:r>
      <w:r w:rsidR="00A94F44">
        <w:rPr>
          <w:lang w:val="fr-CA"/>
        </w:rPr>
        <w:t>rencontre</w:t>
      </w:r>
      <w:r w:rsidR="00885F50">
        <w:rPr>
          <w:lang w:val="fr-CA"/>
        </w:rPr>
        <w:t>s</w:t>
      </w:r>
      <w:r w:rsidRPr="00641877">
        <w:rPr>
          <w:lang w:val="fr-CA"/>
        </w:rPr>
        <w:t xml:space="preserve">, </w:t>
      </w:r>
      <w:r w:rsidR="00E0572B">
        <w:rPr>
          <w:lang w:val="fr-CA"/>
        </w:rPr>
        <w:t xml:space="preserve">vous pourriez </w:t>
      </w:r>
      <w:r w:rsidRPr="00641877">
        <w:rPr>
          <w:lang w:val="fr-CA"/>
        </w:rPr>
        <w:t>utilise</w:t>
      </w:r>
      <w:r w:rsidR="00E0572B">
        <w:rPr>
          <w:lang w:val="fr-CA"/>
        </w:rPr>
        <w:t>r</w:t>
      </w:r>
      <w:r w:rsidRPr="00641877">
        <w:rPr>
          <w:lang w:val="fr-CA"/>
        </w:rPr>
        <w:t xml:space="preserve"> le document </w:t>
      </w:r>
      <w:r w:rsidR="00F571DE">
        <w:rPr>
          <w:lang w:val="fr-CA"/>
        </w:rPr>
        <w:t xml:space="preserve">comme </w:t>
      </w:r>
      <w:r w:rsidR="00985D31">
        <w:rPr>
          <w:lang w:val="fr-CA"/>
        </w:rPr>
        <w:t xml:space="preserve">point de </w:t>
      </w:r>
      <w:r w:rsidR="00F571DE">
        <w:rPr>
          <w:lang w:val="fr-CA"/>
        </w:rPr>
        <w:t xml:space="preserve">repère </w:t>
      </w:r>
      <w:r w:rsidRPr="00641877">
        <w:rPr>
          <w:lang w:val="fr-CA"/>
        </w:rPr>
        <w:t>pour demander l</w:t>
      </w:r>
      <w:r w:rsidR="00E94782">
        <w:rPr>
          <w:lang w:val="fr-CA"/>
        </w:rPr>
        <w:t>’</w:t>
      </w:r>
      <w:r w:rsidRPr="00641877">
        <w:rPr>
          <w:lang w:val="fr-CA"/>
        </w:rPr>
        <w:t>aide d</w:t>
      </w:r>
      <w:r w:rsidR="00396F4A">
        <w:rPr>
          <w:lang w:val="fr-CA"/>
        </w:rPr>
        <w:t xml:space="preserve">es </w:t>
      </w:r>
      <w:r w:rsidR="00ED0BF6">
        <w:rPr>
          <w:lang w:val="fr-CA"/>
        </w:rPr>
        <w:t>membres de votre comité</w:t>
      </w:r>
      <w:r w:rsidRPr="00641877">
        <w:rPr>
          <w:lang w:val="fr-CA"/>
        </w:rPr>
        <w:t xml:space="preserve"> </w:t>
      </w:r>
      <w:r w:rsidR="00683DC6">
        <w:rPr>
          <w:lang w:val="fr-CA"/>
        </w:rPr>
        <w:t xml:space="preserve">présents </w:t>
      </w:r>
      <w:r w:rsidRPr="00641877">
        <w:rPr>
          <w:lang w:val="fr-CA"/>
        </w:rPr>
        <w:t xml:space="preserve">afin de résoudre </w:t>
      </w:r>
      <w:r w:rsidR="00260EFA">
        <w:rPr>
          <w:lang w:val="fr-CA"/>
        </w:rPr>
        <w:t>d</w:t>
      </w:r>
      <w:r w:rsidRPr="00641877">
        <w:rPr>
          <w:lang w:val="fr-CA"/>
        </w:rPr>
        <w:t xml:space="preserve">e </w:t>
      </w:r>
      <w:r w:rsidR="005A3293" w:rsidRPr="00641877">
        <w:rPr>
          <w:lang w:val="fr-CA"/>
        </w:rPr>
        <w:t>potentiels</w:t>
      </w:r>
      <w:r w:rsidR="005A3293">
        <w:rPr>
          <w:lang w:val="fr-CA"/>
        </w:rPr>
        <w:t xml:space="preserve"> </w:t>
      </w:r>
      <w:r w:rsidRPr="00641877">
        <w:rPr>
          <w:lang w:val="fr-CA"/>
        </w:rPr>
        <w:t xml:space="preserve">problèmes </w:t>
      </w:r>
      <w:r w:rsidR="002014B8">
        <w:rPr>
          <w:lang w:val="fr-CA"/>
        </w:rPr>
        <w:t>à l</w:t>
      </w:r>
      <w:r w:rsidR="00E94782">
        <w:rPr>
          <w:lang w:val="fr-CA"/>
        </w:rPr>
        <w:t>’</w:t>
      </w:r>
      <w:r w:rsidR="002014B8">
        <w:rPr>
          <w:lang w:val="fr-CA"/>
        </w:rPr>
        <w:t>avance</w:t>
      </w:r>
      <w:r w:rsidRPr="00641877">
        <w:rPr>
          <w:lang w:val="fr-CA"/>
        </w:rPr>
        <w:t>.</w:t>
      </w:r>
    </w:p>
    <w:p w14:paraId="13A7EDD6" w14:textId="16A7862E" w:rsidR="008E19B9" w:rsidRPr="00641877" w:rsidRDefault="006D3DC3" w:rsidP="00C25359">
      <w:pPr>
        <w:pStyle w:val="ListParagraph"/>
        <w:numPr>
          <w:ilvl w:val="0"/>
          <w:numId w:val="1"/>
        </w:numPr>
        <w:spacing w:line="360" w:lineRule="auto"/>
        <w:rPr>
          <w:lang w:val="fr-CA"/>
        </w:rPr>
      </w:pPr>
      <w:r>
        <w:rPr>
          <w:lang w:val="fr-CA"/>
        </w:rPr>
        <w:t>Vous pourriez également r</w:t>
      </w:r>
      <w:r w:rsidR="00062715">
        <w:rPr>
          <w:lang w:val="fr-CA"/>
        </w:rPr>
        <w:t>even</w:t>
      </w:r>
      <w:r>
        <w:rPr>
          <w:lang w:val="fr-CA"/>
        </w:rPr>
        <w:t>ir</w:t>
      </w:r>
      <w:r w:rsidR="00062715">
        <w:rPr>
          <w:lang w:val="fr-CA"/>
        </w:rPr>
        <w:t xml:space="preserve"> à ce document et aux </w:t>
      </w:r>
      <w:r w:rsidR="00F84817" w:rsidRPr="00641877">
        <w:rPr>
          <w:lang w:val="fr-CA"/>
        </w:rPr>
        <w:t xml:space="preserve">problèmes </w:t>
      </w:r>
      <w:r w:rsidR="00FE565D">
        <w:rPr>
          <w:lang w:val="fr-CA"/>
        </w:rPr>
        <w:t xml:space="preserve">qu’il soulève </w:t>
      </w:r>
      <w:r w:rsidR="00F84817" w:rsidRPr="00641877">
        <w:rPr>
          <w:lang w:val="fr-CA"/>
        </w:rPr>
        <w:t xml:space="preserve">(en particulier </w:t>
      </w:r>
      <w:r w:rsidR="00F326EE">
        <w:rPr>
          <w:lang w:val="fr-CA"/>
        </w:rPr>
        <w:t>vis-à-vis des</w:t>
      </w:r>
      <w:r w:rsidR="00F84817" w:rsidRPr="00641877">
        <w:rPr>
          <w:lang w:val="fr-CA"/>
        </w:rPr>
        <w:t xml:space="preserve"> étapes d</w:t>
      </w:r>
      <w:r w:rsidR="00E94782">
        <w:rPr>
          <w:lang w:val="fr-CA"/>
        </w:rPr>
        <w:t>’</w:t>
      </w:r>
      <w:r w:rsidR="00F84817" w:rsidRPr="00641877">
        <w:rPr>
          <w:lang w:val="fr-CA"/>
        </w:rPr>
        <w:t>analyse et de</w:t>
      </w:r>
      <w:r w:rsidR="00F91875">
        <w:rPr>
          <w:lang w:val="fr-CA"/>
        </w:rPr>
        <w:t xml:space="preserve"> diffusion</w:t>
      </w:r>
      <w:r w:rsidR="00F84817" w:rsidRPr="00641877">
        <w:rPr>
          <w:lang w:val="fr-CA"/>
        </w:rPr>
        <w:t xml:space="preserve">) lorsque vous </w:t>
      </w:r>
      <w:r w:rsidR="00743D93">
        <w:rPr>
          <w:lang w:val="fr-CA"/>
        </w:rPr>
        <w:t>vous préparez pour l</w:t>
      </w:r>
      <w:r w:rsidR="00E94782">
        <w:rPr>
          <w:lang w:val="fr-CA"/>
        </w:rPr>
        <w:t>’</w:t>
      </w:r>
      <w:r w:rsidR="00743D93">
        <w:rPr>
          <w:lang w:val="fr-CA"/>
        </w:rPr>
        <w:t>examen doctoral ou bien encore pour la soutenance doctorale</w:t>
      </w:r>
      <w:r w:rsidR="00F84817" w:rsidRPr="00641877">
        <w:rPr>
          <w:lang w:val="fr-CA"/>
        </w:rPr>
        <w:t>.</w:t>
      </w:r>
    </w:p>
    <w:p w14:paraId="5D78269D" w14:textId="3437E8C1" w:rsidR="008742FC" w:rsidRPr="0076205D" w:rsidRDefault="00DF1E37" w:rsidP="00005099">
      <w:pPr>
        <w:pStyle w:val="APA1"/>
      </w:pPr>
      <w:bookmarkStart w:id="26" w:name="_Toc130399339"/>
      <w:bookmarkStart w:id="27" w:name="_Toc127541217"/>
      <w:r w:rsidRPr="0076205D">
        <w:t>Contexte</w:t>
      </w:r>
      <w:bookmarkEnd w:id="26"/>
      <w:bookmarkEnd w:id="27"/>
    </w:p>
    <w:p w14:paraId="33E6512A" w14:textId="53AAC517" w:rsidR="007315DB" w:rsidRDefault="00554C79" w:rsidP="00F34D70">
      <w:pPr>
        <w:snapToGrid w:val="0"/>
        <w:spacing w:line="360" w:lineRule="auto"/>
        <w:ind w:firstLine="720"/>
        <w:rPr>
          <w:rFonts w:eastAsia="Times New Roman" w:cs="Times New Roman"/>
          <w:b/>
          <w:bCs/>
          <w:szCs w:val="24"/>
          <w:lang w:val="fr-CA"/>
        </w:rPr>
      </w:pPr>
      <w:r>
        <w:rPr>
          <w:rFonts w:eastAsia="Times New Roman" w:cs="Times New Roman"/>
          <w:szCs w:val="24"/>
          <w:lang w:val="fr-CA"/>
        </w:rPr>
        <w:t>Vous avez peut-être déjà entendu parler de la « crise de réplication » en psychologie et dans d</w:t>
      </w:r>
      <w:r w:rsidR="00E94782">
        <w:rPr>
          <w:rFonts w:eastAsia="Times New Roman" w:cs="Times New Roman"/>
          <w:szCs w:val="24"/>
          <w:lang w:val="fr-CA"/>
        </w:rPr>
        <w:t>’</w:t>
      </w:r>
      <w:r>
        <w:rPr>
          <w:rFonts w:eastAsia="Times New Roman" w:cs="Times New Roman"/>
          <w:szCs w:val="24"/>
          <w:lang w:val="fr-CA"/>
        </w:rPr>
        <w:t>autres domaines scientifiques</w:t>
      </w:r>
      <w:r w:rsidR="00420A1F">
        <w:rPr>
          <w:rFonts w:eastAsia="Times New Roman" w:cs="Times New Roman"/>
          <w:szCs w:val="24"/>
          <w:lang w:val="fr-CA"/>
        </w:rPr>
        <w:t xml:space="preserve"> </w:t>
      </w:r>
      <w:r w:rsidR="00A01AE3">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 </w:instrText>
      </w:r>
      <w:r w:rsidR="00932816">
        <w:rPr>
          <w:rFonts w:eastAsia="Times New Roman" w:cs="Times New Roman"/>
          <w:szCs w:val="24"/>
          <w:lang w:val="fr-CA"/>
        </w:rPr>
        <w:fldChar w:fldCharType="begin">
          <w:fldData xml:space="preserve">PEVuZE5vdGU+PENpdGU+PEF1dGhvcj5PcGVuIFNjaWVuY2UgQ29sbGFib3JhdGlvbjwvQXV0aG9y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</w:fldData>
        </w:fldChar>
      </w:r>
      <w:r w:rsidR="00932816">
        <w:rPr>
          <w:rFonts w:eastAsia="Times New Roman" w:cs="Times New Roman"/>
          <w:szCs w:val="24"/>
          <w:lang w:val="fr-CA"/>
        </w:rPr>
        <w:instrText xml:space="preserve"> ADDIN EN.CITE.DATA </w:instrText>
      </w:r>
      <w:r w:rsidR="00932816">
        <w:rPr>
          <w:rFonts w:eastAsia="Times New Roman" w:cs="Times New Roman"/>
          <w:szCs w:val="24"/>
          <w:lang w:val="fr-CA"/>
        </w:rPr>
      </w:r>
      <w:r w:rsidR="00932816">
        <w:rPr>
          <w:rFonts w:eastAsia="Times New Roman" w:cs="Times New Roman"/>
          <w:szCs w:val="24"/>
          <w:lang w:val="fr-CA"/>
        </w:rPr>
        <w:fldChar w:fldCharType="end"/>
      </w:r>
      <w:r w:rsidR="00A01AE3">
        <w:rPr>
          <w:rFonts w:eastAsia="Times New Roman" w:cs="Times New Roman"/>
          <w:szCs w:val="24"/>
          <w:lang w:val="fr-CA"/>
        </w:rPr>
      </w:r>
      <w:r w:rsidR="00A01AE3">
        <w:rPr>
          <w:rFonts w:eastAsia="Times New Roman" w:cs="Times New Roman"/>
          <w:szCs w:val="24"/>
          <w:lang w:val="fr-CA"/>
        </w:rPr>
        <w:fldChar w:fldCharType="separate"/>
      </w:r>
      <w:r w:rsidR="00932816">
        <w:rPr>
          <w:rFonts w:eastAsia="Times New Roman" w:cs="Times New Roman"/>
          <w:noProof/>
          <w:szCs w:val="24"/>
          <w:lang w:val="fr-CA"/>
        </w:rPr>
        <w:t>(Camerer et al., 2018; Ioannidis, 2005; Open Science Collaboration, 2015)</w:t>
      </w:r>
      <w:r w:rsidR="00A01AE3">
        <w:rPr>
          <w:rFonts w:eastAsia="Times New Roman" w:cs="Times New Roman"/>
          <w:szCs w:val="24"/>
          <w:lang w:val="fr-CA"/>
        </w:rPr>
        <w:fldChar w:fldCharType="end"/>
      </w:r>
      <w:r>
        <w:rPr>
          <w:rFonts w:eastAsia="Times New Roman" w:cs="Times New Roman"/>
          <w:szCs w:val="24"/>
          <w:lang w:val="fr-CA"/>
        </w:rPr>
        <w:t>.</w:t>
      </w:r>
      <w:r w:rsidR="00E32870">
        <w:rPr>
          <w:rFonts w:eastAsia="Times New Roman" w:cs="Times New Roman"/>
          <w:szCs w:val="24"/>
          <w:lang w:val="fr-CA"/>
        </w:rPr>
        <w:t xml:space="preserve"> Essentiellement, </w:t>
      </w:r>
      <w:r w:rsidR="00EA60F8">
        <w:rPr>
          <w:rFonts w:eastAsia="Times New Roman" w:cs="Times New Roman"/>
          <w:szCs w:val="24"/>
          <w:lang w:val="fr-CA"/>
        </w:rPr>
        <w:t xml:space="preserve">plusieurs </w:t>
      </w:r>
      <w:r w:rsidR="00A32F92">
        <w:rPr>
          <w:rFonts w:eastAsia="Times New Roman" w:cs="Times New Roman"/>
          <w:szCs w:val="24"/>
          <w:lang w:val="fr-CA"/>
        </w:rPr>
        <w:t xml:space="preserve">membres de la </w:t>
      </w:r>
      <w:r w:rsidR="00B12323">
        <w:rPr>
          <w:rFonts w:eastAsia="Times New Roman" w:cs="Times New Roman"/>
          <w:szCs w:val="24"/>
          <w:lang w:val="fr-CA"/>
        </w:rPr>
        <w:t>communauté</w:t>
      </w:r>
      <w:r w:rsidR="00A32F92">
        <w:rPr>
          <w:rFonts w:eastAsia="Times New Roman" w:cs="Times New Roman"/>
          <w:szCs w:val="24"/>
          <w:lang w:val="fr-CA"/>
        </w:rPr>
        <w:t xml:space="preserve"> scientifique</w:t>
      </w:r>
      <w:r w:rsidR="002A6BFC">
        <w:rPr>
          <w:rFonts w:eastAsia="Times New Roman" w:cs="Times New Roman"/>
          <w:szCs w:val="24"/>
          <w:lang w:val="fr-CA"/>
        </w:rPr>
        <w:t xml:space="preserve"> </w:t>
      </w:r>
      <w:r w:rsidR="00E32870">
        <w:rPr>
          <w:rFonts w:eastAsia="Times New Roman" w:cs="Times New Roman"/>
          <w:szCs w:val="24"/>
          <w:lang w:val="fr-CA"/>
        </w:rPr>
        <w:t>se sont penchés sur des résultats classiques de la littérature en psychologie avec l</w:t>
      </w:r>
      <w:r w:rsidR="00E94782">
        <w:rPr>
          <w:rFonts w:eastAsia="Times New Roman" w:cs="Times New Roman"/>
          <w:szCs w:val="24"/>
          <w:lang w:val="fr-CA"/>
        </w:rPr>
        <w:t>’</w:t>
      </w:r>
      <w:r w:rsidR="00E32870">
        <w:rPr>
          <w:rFonts w:eastAsia="Times New Roman" w:cs="Times New Roman"/>
          <w:szCs w:val="24"/>
          <w:lang w:val="fr-CA"/>
        </w:rPr>
        <w:t xml:space="preserve">intention de les répliquer, mais de nombreuses </w:t>
      </w:r>
      <w:r w:rsidR="00A32F92">
        <w:rPr>
          <w:rFonts w:eastAsia="Times New Roman" w:cs="Times New Roman"/>
          <w:szCs w:val="24"/>
          <w:lang w:val="fr-CA"/>
        </w:rPr>
        <w:t>études n’ont</w:t>
      </w:r>
      <w:r w:rsidR="00E32870">
        <w:rPr>
          <w:rFonts w:eastAsia="Times New Roman" w:cs="Times New Roman"/>
          <w:szCs w:val="24"/>
          <w:lang w:val="fr-CA"/>
        </w:rPr>
        <w:t xml:space="preserve"> pas </w:t>
      </w:r>
      <w:r w:rsidR="00A32F92">
        <w:rPr>
          <w:rFonts w:eastAsia="Times New Roman" w:cs="Times New Roman"/>
          <w:szCs w:val="24"/>
          <w:lang w:val="fr-CA"/>
        </w:rPr>
        <w:t>été reproduit</w:t>
      </w:r>
      <w:r w:rsidR="00833B35">
        <w:rPr>
          <w:rFonts w:eastAsia="Times New Roman" w:cs="Times New Roman"/>
          <w:szCs w:val="24"/>
          <w:lang w:val="fr-CA"/>
        </w:rPr>
        <w:t>e</w:t>
      </w:r>
      <w:r w:rsidR="00A32F92">
        <w:rPr>
          <w:rFonts w:eastAsia="Times New Roman" w:cs="Times New Roman"/>
          <w:szCs w:val="24"/>
          <w:lang w:val="fr-CA"/>
        </w:rPr>
        <w:t>s</w:t>
      </w:r>
      <w:r w:rsidR="00B94A89">
        <w:rPr>
          <w:rFonts w:eastAsia="Times New Roman" w:cs="Times New Roman"/>
          <w:szCs w:val="24"/>
          <w:lang w:val="fr-CA"/>
        </w:rPr>
        <w:t>. L</w:t>
      </w:r>
      <w:r w:rsidR="008A0B13">
        <w:rPr>
          <w:rFonts w:eastAsia="Times New Roman" w:cs="Times New Roman"/>
          <w:szCs w:val="24"/>
          <w:lang w:val="fr-CA"/>
        </w:rPr>
        <w:t>a Figure 1</w:t>
      </w:r>
      <w:r w:rsidR="00233C45">
        <w:rPr>
          <w:rFonts w:eastAsia="Times New Roman" w:cs="Times New Roman"/>
          <w:szCs w:val="24"/>
          <w:lang w:val="fr-CA"/>
        </w:rPr>
        <w:t xml:space="preserve"> en page suivante</w:t>
      </w:r>
      <w:r w:rsidR="004F5BB2">
        <w:rPr>
          <w:rFonts w:eastAsia="Times New Roman" w:cs="Times New Roman"/>
          <w:szCs w:val="24"/>
          <w:lang w:val="fr-CA"/>
        </w:rPr>
        <w:t xml:space="preserve">, par </w:t>
      </w:r>
      <w:r w:rsidR="00BA5201">
        <w:rPr>
          <w:rFonts w:eastAsia="Times New Roman" w:cs="Times New Roman"/>
          <w:szCs w:val="24"/>
          <w:lang w:val="fr-CA"/>
        </w:rPr>
        <w:t>exemple</w:t>
      </w:r>
      <w:r w:rsidR="00233C45">
        <w:rPr>
          <w:rFonts w:eastAsia="Times New Roman" w:cs="Times New Roman"/>
          <w:szCs w:val="24"/>
          <w:lang w:val="fr-CA"/>
        </w:rPr>
        <w:t xml:space="preserve">, </w:t>
      </w:r>
      <w:r w:rsidR="009E324E">
        <w:rPr>
          <w:rFonts w:eastAsia="Times New Roman" w:cs="Times New Roman"/>
          <w:szCs w:val="24"/>
          <w:lang w:val="fr-CA"/>
        </w:rPr>
        <w:t xml:space="preserve">illustre que les tailles d’effet de nombreuses </w:t>
      </w:r>
      <w:r w:rsidR="00D777AE">
        <w:rPr>
          <w:rFonts w:eastAsia="Times New Roman" w:cs="Times New Roman"/>
          <w:szCs w:val="24"/>
          <w:lang w:val="fr-CA"/>
        </w:rPr>
        <w:t xml:space="preserve">études de </w:t>
      </w:r>
      <w:r w:rsidR="009E324E">
        <w:rPr>
          <w:rFonts w:eastAsia="Times New Roman" w:cs="Times New Roman"/>
          <w:szCs w:val="24"/>
          <w:lang w:val="fr-CA"/>
        </w:rPr>
        <w:t xml:space="preserve">réplication sont souvent </w:t>
      </w:r>
      <w:r w:rsidR="006F7591">
        <w:rPr>
          <w:rFonts w:eastAsia="Times New Roman" w:cs="Times New Roman"/>
          <w:szCs w:val="24"/>
          <w:lang w:val="fr-CA"/>
        </w:rPr>
        <w:t xml:space="preserve">beaucoup </w:t>
      </w:r>
      <w:r w:rsidR="009E324E">
        <w:rPr>
          <w:rFonts w:eastAsia="Times New Roman" w:cs="Times New Roman"/>
          <w:szCs w:val="24"/>
          <w:lang w:val="fr-CA"/>
        </w:rPr>
        <w:t xml:space="preserve">plus petites que les tailles d’effet des études originales, et </w:t>
      </w:r>
      <w:r w:rsidR="00F66EB0">
        <w:rPr>
          <w:rFonts w:eastAsia="Times New Roman" w:cs="Times New Roman"/>
          <w:szCs w:val="24"/>
          <w:lang w:val="fr-CA"/>
        </w:rPr>
        <w:t>même que</w:t>
      </w:r>
      <w:r w:rsidR="009E324E">
        <w:rPr>
          <w:rFonts w:eastAsia="Times New Roman" w:cs="Times New Roman"/>
          <w:szCs w:val="24"/>
          <w:lang w:val="fr-CA"/>
        </w:rPr>
        <w:t xml:space="preserve"> de nombreuses tentatives de réplications </w:t>
      </w:r>
      <w:r w:rsidR="00141960">
        <w:rPr>
          <w:rFonts w:eastAsia="Times New Roman" w:cs="Times New Roman"/>
          <w:szCs w:val="24"/>
          <w:lang w:val="fr-CA"/>
        </w:rPr>
        <w:t>sont incapables de répliquer les effets originaux</w:t>
      </w:r>
      <w:r w:rsidR="009E324E">
        <w:rPr>
          <w:rFonts w:eastAsia="Times New Roman" w:cs="Times New Roman"/>
          <w:szCs w:val="24"/>
          <w:lang w:val="fr-CA"/>
        </w:rPr>
        <w:t>.</w:t>
      </w:r>
      <w:r w:rsidR="00AA33FD">
        <w:rPr>
          <w:rFonts w:eastAsia="Times New Roman" w:cs="Times New Roman"/>
          <w:szCs w:val="24"/>
          <w:lang w:val="fr-CA"/>
        </w:rPr>
        <w:t xml:space="preserve"> </w:t>
      </w:r>
      <w:r w:rsidR="00394D0C">
        <w:rPr>
          <w:rFonts w:eastAsia="Times New Roman" w:cs="Times New Roman"/>
          <w:szCs w:val="24"/>
          <w:lang w:val="fr-CA"/>
        </w:rPr>
        <w:t xml:space="preserve">Ceci a poussé </w:t>
      </w:r>
      <w:r w:rsidR="00744856">
        <w:rPr>
          <w:rFonts w:eastAsia="Times New Roman" w:cs="Times New Roman"/>
          <w:szCs w:val="24"/>
          <w:lang w:val="fr-CA"/>
        </w:rPr>
        <w:t xml:space="preserve">les </w:t>
      </w:r>
      <w:r w:rsidR="00A15C14">
        <w:rPr>
          <w:rFonts w:eastAsia="Times New Roman" w:cs="Times New Roman"/>
          <w:szCs w:val="24"/>
          <w:lang w:val="fr-CA"/>
        </w:rPr>
        <w:t xml:space="preserve">équipes de recherche </w:t>
      </w:r>
      <w:r w:rsidR="00394D0C">
        <w:rPr>
          <w:rFonts w:eastAsia="Times New Roman" w:cs="Times New Roman"/>
          <w:szCs w:val="24"/>
          <w:lang w:val="fr-CA"/>
        </w:rPr>
        <w:t>à demander une plus grande rigueur dans notre discipline, avec l</w:t>
      </w:r>
      <w:r w:rsidR="001C599C">
        <w:rPr>
          <w:rFonts w:eastAsia="Times New Roman" w:cs="Times New Roman"/>
          <w:szCs w:val="24"/>
          <w:lang w:val="fr-CA"/>
        </w:rPr>
        <w:t xml:space="preserve">a croyance </w:t>
      </w:r>
      <w:r w:rsidR="00394D0C">
        <w:rPr>
          <w:rFonts w:eastAsia="Times New Roman" w:cs="Times New Roman"/>
          <w:szCs w:val="24"/>
          <w:lang w:val="fr-CA"/>
        </w:rPr>
        <w:t>que l</w:t>
      </w:r>
      <w:r w:rsidR="00E94782">
        <w:rPr>
          <w:rFonts w:eastAsia="Times New Roman" w:cs="Times New Roman"/>
          <w:szCs w:val="24"/>
          <w:lang w:val="fr-CA"/>
        </w:rPr>
        <w:t>’</w:t>
      </w:r>
      <w:r w:rsidR="00394D0C">
        <w:rPr>
          <w:rFonts w:eastAsia="Times New Roman" w:cs="Times New Roman"/>
          <w:szCs w:val="24"/>
          <w:lang w:val="fr-CA"/>
        </w:rPr>
        <w:t>échec de réplication serait dû notamment à des pratiques de recherche</w:t>
      </w:r>
      <w:r w:rsidR="00DB0B7D">
        <w:rPr>
          <w:rFonts w:eastAsia="Times New Roman" w:cs="Times New Roman"/>
          <w:szCs w:val="24"/>
          <w:lang w:val="fr-CA"/>
        </w:rPr>
        <w:t xml:space="preserve"> </w:t>
      </w:r>
      <w:r w:rsidR="003577B9">
        <w:rPr>
          <w:rFonts w:eastAsia="Times New Roman" w:cs="Times New Roman"/>
          <w:szCs w:val="24"/>
          <w:lang w:val="fr-CA"/>
        </w:rPr>
        <w:t>questionnables</w:t>
      </w:r>
      <w:r w:rsidR="00823D8F">
        <w:rPr>
          <w:rFonts w:eastAsia="Times New Roman" w:cs="Times New Roman"/>
          <w:szCs w:val="24"/>
          <w:lang w:val="fr-CA"/>
        </w:rPr>
        <w:t xml:space="preserve"> </w:t>
      </w:r>
      <w:r w:rsidR="002000C4">
        <w:rPr>
          <w:rFonts w:eastAsia="Times New Roman" w:cs="Times New Roman"/>
          <w:szCs w:val="24"/>
          <w:lang w:val="fr-CA"/>
        </w:rPr>
        <w:t xml:space="preserve">(c.-à-d., qui réduisent notre confiance dans les résultats) </w:t>
      </w:r>
      <w:r w:rsidR="00823D8F">
        <w:rPr>
          <w:rFonts w:eastAsia="Times New Roman" w:cs="Times New Roman"/>
          <w:szCs w:val="24"/>
          <w:lang w:val="fr-CA"/>
        </w:rPr>
        <w:t>et aux biais de publication</w:t>
      </w:r>
      <w:r w:rsidR="0038746B">
        <w:rPr>
          <w:rFonts w:eastAsia="Times New Roman" w:cs="Times New Roman"/>
          <w:szCs w:val="24"/>
          <w:lang w:val="fr-CA"/>
        </w:rPr>
        <w:t xml:space="preserve"> </w:t>
      </w:r>
      <w:r w:rsidR="0038746B">
        <w:rPr>
          <w:rFonts w:eastAsia="Times New Roman" w:cs="Times New Roman"/>
          <w:szCs w:val="24"/>
          <w:lang w:val="fr-CA"/>
        </w:rPr>
        <w:fldChar w:fldCharType="begin"/>
      </w:r>
      <w:r w:rsidR="00813DBC">
        <w:rPr>
          <w:rFonts w:eastAsia="Times New Roman" w:cs="Times New Roman"/>
          <w:szCs w:val="24"/>
          <w:lang w:val="fr-CA"/>
        </w:rPr>
        <w:instrText xml:space="preserve"> ADDIN EN.CITE &lt;EndNote&gt;&lt;Cite&gt;&lt;Author&gt;Ferguson&lt;/Author&gt;&lt;Year&gt;2012&lt;/Year&gt;&lt;RecNum&gt;3615&lt;/RecNum&gt;&lt;Prefix&gt;soit la tendance des revues scientifiques de ne publier que les résultats significatifs`; &lt;/Prefix&gt;&lt;DisplayText&gt;(soit la tendance des revues scientifiques de ne publier que les résultats significatifs; 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38746B">
        <w:rPr>
          <w:rFonts w:eastAsia="Times New Roman" w:cs="Times New Roman"/>
          <w:szCs w:val="24"/>
          <w:lang w:val="fr-CA"/>
        </w:rPr>
        <w:fldChar w:fldCharType="separate"/>
      </w:r>
      <w:r w:rsidR="00813DBC">
        <w:rPr>
          <w:rFonts w:eastAsia="Times New Roman" w:cs="Times New Roman"/>
          <w:noProof/>
          <w:szCs w:val="24"/>
          <w:lang w:val="fr-CA"/>
        </w:rPr>
        <w:t>(soit la tendance des revues scientifiques de ne publier que les résultats significatifs; Ferguson &amp; Heene, 2012)</w:t>
      </w:r>
      <w:r w:rsidR="0038746B">
        <w:rPr>
          <w:rFonts w:eastAsia="Times New Roman" w:cs="Times New Roman"/>
          <w:szCs w:val="24"/>
          <w:lang w:val="fr-CA"/>
        </w:rPr>
        <w:fldChar w:fldCharType="end"/>
      </w:r>
      <w:r w:rsidR="00B516DB">
        <w:rPr>
          <w:rFonts w:eastAsia="Times New Roman" w:cs="Times New Roman"/>
          <w:szCs w:val="24"/>
          <w:lang w:val="fr-CA"/>
        </w:rPr>
        <w:t>.</w:t>
      </w:r>
      <w:r w:rsidR="00AF3BED">
        <w:rPr>
          <w:rFonts w:eastAsia="Times New Roman" w:cs="Times New Roman"/>
          <w:szCs w:val="24"/>
          <w:lang w:val="fr-CA"/>
        </w:rPr>
        <w:t xml:space="preserve"> </w:t>
      </w:r>
      <w:r w:rsidR="006F0A8F">
        <w:rPr>
          <w:rFonts w:eastAsia="Times New Roman" w:cs="Times New Roman"/>
          <w:szCs w:val="24"/>
          <w:lang w:val="fr-CA"/>
        </w:rPr>
        <w:t xml:space="preserve">Cette tendance de ne publier que les résultats significatifs </w:t>
      </w:r>
      <w:proofErr w:type="gramStart"/>
      <w:r w:rsidR="006F0A8F">
        <w:rPr>
          <w:rFonts w:eastAsia="Times New Roman" w:cs="Times New Roman"/>
          <w:szCs w:val="24"/>
          <w:lang w:val="fr-CA"/>
        </w:rPr>
        <w:t>aurait</w:t>
      </w:r>
      <w:proofErr w:type="gramEnd"/>
      <w:r w:rsidR="006F0A8F">
        <w:rPr>
          <w:rFonts w:eastAsia="Times New Roman" w:cs="Times New Roman"/>
          <w:szCs w:val="24"/>
          <w:lang w:val="fr-CA"/>
        </w:rPr>
        <w:t xml:space="preserve"> tendance à mettre </w:t>
      </w:r>
      <w:r w:rsidR="00457112">
        <w:rPr>
          <w:rFonts w:eastAsia="Times New Roman" w:cs="Times New Roman"/>
          <w:szCs w:val="24"/>
          <w:lang w:val="fr-CA"/>
        </w:rPr>
        <w:t xml:space="preserve">de la pression sur </w:t>
      </w:r>
      <w:r w:rsidR="00AF3BED">
        <w:rPr>
          <w:rFonts w:eastAsia="Times New Roman" w:cs="Times New Roman"/>
          <w:szCs w:val="24"/>
          <w:lang w:val="fr-CA"/>
        </w:rPr>
        <w:t xml:space="preserve">les </w:t>
      </w:r>
      <w:r w:rsidR="002E149A">
        <w:rPr>
          <w:rFonts w:eastAsia="Times New Roman" w:cs="Times New Roman"/>
          <w:szCs w:val="24"/>
          <w:lang w:val="fr-CA"/>
        </w:rPr>
        <w:t xml:space="preserve">chercheuses et </w:t>
      </w:r>
      <w:r w:rsidR="00AF3BED">
        <w:rPr>
          <w:rFonts w:eastAsia="Times New Roman" w:cs="Times New Roman"/>
          <w:szCs w:val="24"/>
          <w:lang w:val="fr-CA"/>
        </w:rPr>
        <w:t xml:space="preserve">chercheurs </w:t>
      </w:r>
      <w:r w:rsidR="00F32B8F">
        <w:rPr>
          <w:rFonts w:eastAsia="Times New Roman" w:cs="Times New Roman"/>
          <w:szCs w:val="24"/>
          <w:lang w:val="fr-CA"/>
        </w:rPr>
        <w:t xml:space="preserve">pour trouver de tels résultats à tout prix, quitte </w:t>
      </w:r>
      <w:r w:rsidR="00AF3BED">
        <w:rPr>
          <w:rFonts w:eastAsia="Times New Roman" w:cs="Times New Roman"/>
          <w:szCs w:val="24"/>
          <w:lang w:val="fr-CA"/>
        </w:rPr>
        <w:t>à s’engager dans des pratiques questionnables</w:t>
      </w:r>
      <w:r w:rsidR="00394D0C">
        <w:rPr>
          <w:rFonts w:eastAsia="Times New Roman" w:cs="Times New Roman"/>
          <w:szCs w:val="24"/>
          <w:lang w:val="fr-CA"/>
        </w:rPr>
        <w:t>.</w:t>
      </w:r>
      <w:r w:rsidR="00A12EB0">
        <w:rPr>
          <w:rFonts w:eastAsia="Times New Roman" w:cs="Times New Roman"/>
          <w:szCs w:val="24"/>
          <w:lang w:val="fr-CA"/>
        </w:rPr>
        <w:t xml:space="preserve"> En contrepartie, un nouveau mouvement </w:t>
      </w:r>
      <w:r w:rsidR="0049340B">
        <w:rPr>
          <w:rFonts w:eastAsia="Times New Roman" w:cs="Times New Roman"/>
          <w:szCs w:val="24"/>
          <w:lang w:val="fr-CA"/>
        </w:rPr>
        <w:t xml:space="preserve">est né de </w:t>
      </w:r>
      <w:r w:rsidR="00A12EB0">
        <w:rPr>
          <w:rFonts w:eastAsia="Times New Roman" w:cs="Times New Roman"/>
          <w:szCs w:val="24"/>
          <w:lang w:val="fr-CA"/>
        </w:rPr>
        <w:t>ce choc : la science ouverte.</w:t>
      </w:r>
      <w:r w:rsidR="00640609">
        <w:rPr>
          <w:rFonts w:eastAsia="Times New Roman" w:cs="Times New Roman"/>
          <w:szCs w:val="24"/>
          <w:lang w:val="fr-CA"/>
        </w:rPr>
        <w:t xml:space="preserve"> Celui-ci</w:t>
      </w:r>
      <w:r w:rsidR="00AE1665">
        <w:rPr>
          <w:rFonts w:eastAsia="Times New Roman" w:cs="Times New Roman"/>
          <w:szCs w:val="24"/>
          <w:lang w:val="fr-CA"/>
        </w:rPr>
        <w:t xml:space="preserve"> met au cœur de sa démarche la transparence, la reproductibilité et les bonnes pratiques de recherche.</w:t>
      </w:r>
      <w:r w:rsidR="00DE5068">
        <w:rPr>
          <w:rFonts w:eastAsia="Times New Roman" w:cs="Times New Roman"/>
          <w:szCs w:val="24"/>
          <w:lang w:val="fr-CA"/>
        </w:rPr>
        <w:t xml:space="preserve"> </w:t>
      </w:r>
      <w:r w:rsidR="003413B3">
        <w:rPr>
          <w:rFonts w:eastAsia="Times New Roman" w:cs="Times New Roman"/>
          <w:szCs w:val="24"/>
          <w:lang w:val="fr-CA"/>
        </w:rPr>
        <w:t xml:space="preserve">Le présent guide </w:t>
      </w:r>
      <w:r w:rsidR="00DE5068">
        <w:rPr>
          <w:rFonts w:eastAsia="Times New Roman" w:cs="Times New Roman"/>
          <w:szCs w:val="24"/>
          <w:lang w:val="fr-CA"/>
        </w:rPr>
        <w:t xml:space="preserve">couvre </w:t>
      </w:r>
      <w:r w:rsidR="00C47123">
        <w:rPr>
          <w:rFonts w:eastAsia="Times New Roman" w:cs="Times New Roman"/>
          <w:szCs w:val="24"/>
          <w:lang w:val="fr-CA"/>
        </w:rPr>
        <w:t xml:space="preserve">brièvement </w:t>
      </w:r>
      <w:r w:rsidR="00DE5068">
        <w:rPr>
          <w:rFonts w:eastAsia="Times New Roman" w:cs="Times New Roman"/>
          <w:szCs w:val="24"/>
          <w:lang w:val="fr-CA"/>
        </w:rPr>
        <w:t xml:space="preserve">les pratiques </w:t>
      </w:r>
      <w:r w:rsidR="005922DF">
        <w:rPr>
          <w:rFonts w:eastAsia="Times New Roman" w:cs="Times New Roman"/>
          <w:szCs w:val="24"/>
          <w:lang w:val="fr-CA"/>
        </w:rPr>
        <w:t>questionnables</w:t>
      </w:r>
      <w:r w:rsidR="00165489">
        <w:rPr>
          <w:rFonts w:eastAsia="Times New Roman" w:cs="Times New Roman"/>
          <w:szCs w:val="24"/>
          <w:lang w:val="fr-CA"/>
        </w:rPr>
        <w:t xml:space="preserve"> avant d’explorer plus en profondeur </w:t>
      </w:r>
      <w:r w:rsidR="00226600">
        <w:rPr>
          <w:rFonts w:eastAsia="Times New Roman" w:cs="Times New Roman"/>
          <w:szCs w:val="24"/>
          <w:lang w:val="fr-CA"/>
        </w:rPr>
        <w:t>les bonnes pratiques associées à la science ouverte</w:t>
      </w:r>
      <w:r w:rsidR="004422E0">
        <w:rPr>
          <w:rFonts w:eastAsia="Times New Roman" w:cs="Times New Roman"/>
          <w:szCs w:val="24"/>
          <w:lang w:val="fr-CA"/>
        </w:rPr>
        <w:t xml:space="preserve">. Il fait ensuite </w:t>
      </w:r>
      <w:r w:rsidR="00226600">
        <w:rPr>
          <w:rFonts w:eastAsia="Times New Roman" w:cs="Times New Roman"/>
          <w:szCs w:val="24"/>
          <w:lang w:val="fr-CA"/>
        </w:rPr>
        <w:t xml:space="preserve">le pont avec la réalité </w:t>
      </w:r>
      <w:r w:rsidR="003B08E4">
        <w:rPr>
          <w:rFonts w:eastAsia="Times New Roman" w:cs="Times New Roman"/>
          <w:szCs w:val="24"/>
          <w:lang w:val="fr-CA"/>
        </w:rPr>
        <w:t>u</w:t>
      </w:r>
      <w:r w:rsidR="00226600">
        <w:rPr>
          <w:rFonts w:eastAsia="Times New Roman" w:cs="Times New Roman"/>
          <w:szCs w:val="24"/>
          <w:lang w:val="fr-CA"/>
        </w:rPr>
        <w:t xml:space="preserve">qamienne, et en particulier, avec le PRD, que les </w:t>
      </w:r>
      <w:r w:rsidR="00A32F92">
        <w:rPr>
          <w:rFonts w:eastAsia="Times New Roman" w:cs="Times New Roman"/>
          <w:szCs w:val="24"/>
          <w:lang w:val="fr-CA"/>
        </w:rPr>
        <w:t xml:space="preserve">personnes </w:t>
      </w:r>
      <w:r w:rsidR="00226600">
        <w:rPr>
          <w:rFonts w:eastAsia="Times New Roman" w:cs="Times New Roman"/>
          <w:szCs w:val="24"/>
          <w:lang w:val="fr-CA"/>
        </w:rPr>
        <w:t>doctorant</w:t>
      </w:r>
      <w:r w:rsidR="00A32F92">
        <w:rPr>
          <w:rFonts w:eastAsia="Times New Roman" w:cs="Times New Roman"/>
          <w:szCs w:val="24"/>
          <w:lang w:val="fr-CA"/>
        </w:rPr>
        <w:t>e</w:t>
      </w:r>
      <w:r w:rsidR="00226600">
        <w:rPr>
          <w:rFonts w:eastAsia="Times New Roman" w:cs="Times New Roman"/>
          <w:szCs w:val="24"/>
          <w:lang w:val="fr-CA"/>
        </w:rPr>
        <w:t>s en psychologie doivent compléter</w:t>
      </w:r>
      <w:r w:rsidR="00847BA9">
        <w:rPr>
          <w:rFonts w:eastAsia="Times New Roman" w:cs="Times New Roman"/>
          <w:szCs w:val="24"/>
          <w:lang w:val="fr-CA"/>
        </w:rPr>
        <w:t xml:space="preserve"> au plus tard dans leur troisième année</w:t>
      </w:r>
      <w:r w:rsidR="00226600">
        <w:rPr>
          <w:rFonts w:eastAsia="Times New Roman" w:cs="Times New Roman"/>
          <w:szCs w:val="24"/>
          <w:lang w:val="fr-CA"/>
        </w:rPr>
        <w:t>.</w:t>
      </w:r>
      <w:r w:rsidR="007315DB">
        <w:rPr>
          <w:rFonts w:eastAsia="Times New Roman" w:cs="Times New Roman"/>
          <w:b/>
          <w:bCs/>
          <w:szCs w:val="24"/>
          <w:lang w:val="fr-CA"/>
        </w:rPr>
        <w:br w:type="page"/>
      </w:r>
    </w:p>
    <w:p w14:paraId="1722E248" w14:textId="4BB9D9D3" w:rsidR="00DD0151" w:rsidRDefault="00DD0151" w:rsidP="00C25359">
      <w:pPr>
        <w:snapToGrid w:val="0"/>
        <w:spacing w:line="360" w:lineRule="auto"/>
        <w:rPr>
          <w:rFonts w:eastAsia="Times New Roman" w:cs="Times New Roman"/>
          <w:b/>
          <w:bCs/>
          <w:szCs w:val="24"/>
          <w:lang w:val="fr-CA"/>
        </w:rPr>
      </w:pPr>
      <w:r w:rsidRPr="00D9238A">
        <w:rPr>
          <w:rFonts w:eastAsia="Times New Roman" w:cs="Times New Roman"/>
          <w:b/>
          <w:bCs/>
          <w:szCs w:val="24"/>
          <w:lang w:val="fr-CA"/>
        </w:rPr>
        <w:lastRenderedPageBreak/>
        <w:t>Figure 1</w:t>
      </w:r>
    </w:p>
    <w:p w14:paraId="304FAA84" w14:textId="04A640AA" w:rsidR="00DD0151" w:rsidRPr="00183C1B" w:rsidRDefault="00A87F53" w:rsidP="00C25359">
      <w:pPr>
        <w:snapToGrid w:val="0"/>
        <w:spacing w:line="360" w:lineRule="auto"/>
        <w:rPr>
          <w:rFonts w:eastAsia="Times New Roman" w:cs="Times New Roman"/>
          <w:i/>
          <w:iCs/>
          <w:szCs w:val="24"/>
          <w:lang w:val="fr-CA"/>
        </w:rPr>
      </w:pPr>
      <w:r w:rsidRPr="00A87F53">
        <w:rPr>
          <w:rFonts w:eastAsia="Times New Roman" w:cs="Times New Roman"/>
          <w:i/>
          <w:iCs/>
          <w:szCs w:val="24"/>
          <w:lang w:val="fr-CA"/>
        </w:rPr>
        <w:t>Taille d</w:t>
      </w:r>
      <w:r w:rsidR="00E94782">
        <w:rPr>
          <w:rFonts w:eastAsia="Times New Roman" w:cs="Times New Roman"/>
          <w:i/>
          <w:iCs/>
          <w:szCs w:val="24"/>
          <w:lang w:val="fr-CA"/>
        </w:rPr>
        <w:t>’</w:t>
      </w:r>
      <w:r w:rsidRPr="00A87F53">
        <w:rPr>
          <w:rFonts w:eastAsia="Times New Roman" w:cs="Times New Roman"/>
          <w:i/>
          <w:iCs/>
          <w:szCs w:val="24"/>
          <w:lang w:val="fr-CA"/>
        </w:rPr>
        <w:t>effet de l</w:t>
      </w:r>
      <w:r w:rsidR="00E94782">
        <w:rPr>
          <w:rFonts w:eastAsia="Times New Roman" w:cs="Times New Roman"/>
          <w:i/>
          <w:iCs/>
          <w:szCs w:val="24"/>
          <w:lang w:val="fr-CA"/>
        </w:rPr>
        <w:t>’</w:t>
      </w:r>
      <w:r w:rsidRPr="00A87F53">
        <w:rPr>
          <w:rFonts w:eastAsia="Times New Roman" w:cs="Times New Roman"/>
          <w:i/>
          <w:iCs/>
          <w:szCs w:val="24"/>
          <w:lang w:val="fr-CA"/>
        </w:rPr>
        <w:t>étude originale par rapport à la taille d</w:t>
      </w:r>
      <w:r w:rsidR="00E94782">
        <w:rPr>
          <w:rFonts w:eastAsia="Times New Roman" w:cs="Times New Roman"/>
          <w:i/>
          <w:iCs/>
          <w:szCs w:val="24"/>
          <w:lang w:val="fr-CA"/>
        </w:rPr>
        <w:t>’</w:t>
      </w:r>
      <w:r w:rsidRPr="00A87F53">
        <w:rPr>
          <w:rFonts w:eastAsia="Times New Roman" w:cs="Times New Roman"/>
          <w:i/>
          <w:iCs/>
          <w:szCs w:val="24"/>
          <w:lang w:val="fr-CA"/>
        </w:rPr>
        <w:t xml:space="preserve">effet de </w:t>
      </w:r>
      <w:r w:rsidR="007B735D">
        <w:rPr>
          <w:rFonts w:eastAsia="Times New Roman" w:cs="Times New Roman"/>
          <w:i/>
          <w:iCs/>
          <w:szCs w:val="24"/>
          <w:lang w:val="fr-CA"/>
        </w:rPr>
        <w:t xml:space="preserve">la </w:t>
      </w:r>
      <w:r w:rsidRPr="00A87F53">
        <w:rPr>
          <w:rFonts w:eastAsia="Times New Roman" w:cs="Times New Roman"/>
          <w:i/>
          <w:iCs/>
          <w:szCs w:val="24"/>
          <w:lang w:val="fr-CA"/>
        </w:rPr>
        <w:t>réplication (coefficients de corrélation)</w:t>
      </w:r>
    </w:p>
    <w:p w14:paraId="23517636" w14:textId="5EA5C82F" w:rsidR="00DD0151" w:rsidRPr="0076205D" w:rsidRDefault="007315DB" w:rsidP="00C25359">
      <w:pPr>
        <w:snapToGrid w:val="0"/>
        <w:spacing w:line="360" w:lineRule="auto"/>
        <w:ind w:firstLine="720"/>
        <w:rPr>
          <w:rFonts w:eastAsia="Times New Roman" w:cs="Times New Roman"/>
          <w:szCs w:val="24"/>
          <w:lang w:val="fr-CA"/>
        </w:rPr>
      </w:pPr>
      <w:r>
        <w:rPr>
          <w:noProof/>
        </w:rPr>
        <w:drawing>
          <wp:inline distT="0" distB="0" distL="0" distR="0" wp14:anchorId="5F84E3EC" wp14:editId="47C956DB">
            <wp:extent cx="5601027" cy="4441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01027" cy="4441440"/>
                    </a:xfrm>
                    <a:prstGeom prst="rect">
                      <a:avLst/>
                    </a:prstGeom>
                    <a:noFill/>
                    <a:ln>
                      <a:noFill/>
                    </a:ln>
                  </pic:spPr>
                </pic:pic>
              </a:graphicData>
            </a:graphic>
          </wp:inline>
        </w:drawing>
      </w:r>
    </w:p>
    <w:p w14:paraId="088C08DB" w14:textId="6AA3D773" w:rsidR="0086399F" w:rsidRPr="00443981" w:rsidRDefault="0082251C" w:rsidP="007F07A3">
      <w:pPr>
        <w:snapToGrid w:val="0"/>
        <w:spacing w:line="240" w:lineRule="auto"/>
        <w:rPr>
          <w:lang w:val="fr-CA"/>
        </w:rPr>
      </w:pPr>
      <w:r w:rsidRPr="00D2126A">
        <w:rPr>
          <w:rFonts w:eastAsia="Times New Roman" w:cs="Times New Roman"/>
          <w:i/>
          <w:iCs/>
          <w:szCs w:val="24"/>
          <w:lang w:val="fr-CA"/>
        </w:rPr>
        <w:t>Note</w:t>
      </w:r>
      <w:r>
        <w:rPr>
          <w:rFonts w:eastAsia="Times New Roman" w:cs="Times New Roman"/>
          <w:szCs w:val="24"/>
          <w:lang w:val="fr-CA"/>
        </w:rPr>
        <w:t xml:space="preserve">. Figure </w:t>
      </w:r>
      <w:r w:rsidR="00B47BD5">
        <w:rPr>
          <w:rFonts w:eastAsia="Times New Roman" w:cs="Times New Roman"/>
          <w:szCs w:val="24"/>
          <w:lang w:val="fr-CA"/>
        </w:rPr>
        <w:t xml:space="preserve">adaptée </w:t>
      </w:r>
      <w:r w:rsidR="003D5E9F">
        <w:rPr>
          <w:rFonts w:eastAsia="Times New Roman" w:cs="Times New Roman"/>
          <w:szCs w:val="24"/>
          <w:lang w:val="fr-CA"/>
        </w:rPr>
        <w:t xml:space="preserve">de </w:t>
      </w:r>
      <w:r w:rsidR="00F46E83">
        <w:rPr>
          <w:rFonts w:eastAsia="Times New Roman" w:cs="Times New Roman"/>
          <w:szCs w:val="24"/>
          <w:lang w:val="fr-CA"/>
        </w:rPr>
        <w:fldChar w:fldCharType="begin"/>
      </w:r>
      <w:r w:rsidR="001F6070">
        <w:rPr>
          <w:rFonts w:eastAsia="Times New Roman" w:cs="Times New Roman"/>
          <w:szCs w:val="24"/>
          <w:lang w:val="fr-CA"/>
        </w:rPr>
        <w:instrText xml:space="preserve"> ADDIN EN.CITE &lt;EndNote&gt;&lt;Cite AuthorYear="1"&gt;&lt;Year&gt;2015&lt;/Year&gt;&lt;RecNum&gt;3573&lt;/RecNum&gt;&lt;DisplayText&gt;Open Science Collaboration (2015)&lt;/DisplayText&gt;&lt;record&gt;&lt;rec-number&gt;3573&lt;/rec-number&gt;&lt;foreign-keys&gt;&lt;key app="EN" db-id="d2d59wppke9dt5e5ttpxpzdoa5ae9dwedfp9" timestamp="1666739176"&gt;3573&lt;/key&gt;&lt;/foreign-keys&gt;&lt;ref-type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abbr-2&gt;Science&lt;/abbr-2&gt;&lt;/periodical&gt;&lt;pages&gt;aac4716&lt;/pages&gt;&lt;volume&gt;349&lt;/volume&gt;&lt;number&gt;6251&lt;/number&gt;&lt;dates&gt;&lt;year&gt;2015&lt;/year&gt;&lt;/dates&gt;&lt;urls&gt;&lt;related-urls&gt;&lt;url&gt;https://www.science.org/doi/abs/10.1126/science.aac4716&lt;/url&gt;&lt;/related-urls&gt;&lt;/urls&gt;&lt;electronic-resource-num&gt;doi:10.1126/science.aac4716&lt;/electronic-resource-num&gt;&lt;/record&gt;&lt;/Cite&gt;&lt;/EndNote&gt;</w:instrText>
      </w:r>
      <w:r w:rsidR="00F46E83">
        <w:rPr>
          <w:rFonts w:eastAsia="Times New Roman" w:cs="Times New Roman"/>
          <w:szCs w:val="24"/>
          <w:lang w:val="fr-CA"/>
        </w:rPr>
        <w:fldChar w:fldCharType="separate"/>
      </w:r>
      <w:r w:rsidR="001F6070">
        <w:rPr>
          <w:rFonts w:eastAsia="Times New Roman" w:cs="Times New Roman"/>
          <w:noProof/>
          <w:szCs w:val="24"/>
          <w:lang w:val="fr-CA"/>
        </w:rPr>
        <w:t>Open Science Collaboration (2015)</w:t>
      </w:r>
      <w:r w:rsidR="00F46E83">
        <w:rPr>
          <w:rFonts w:eastAsia="Times New Roman" w:cs="Times New Roman"/>
          <w:szCs w:val="24"/>
          <w:lang w:val="fr-CA"/>
        </w:rPr>
        <w:fldChar w:fldCharType="end"/>
      </w:r>
      <w:r>
        <w:rPr>
          <w:rFonts w:eastAsia="Times New Roman" w:cs="Times New Roman"/>
          <w:szCs w:val="24"/>
          <w:lang w:val="fr-CA"/>
        </w:rPr>
        <w:t>.</w:t>
      </w:r>
      <w:r w:rsidR="004A4F98">
        <w:rPr>
          <w:rFonts w:eastAsia="Times New Roman" w:cs="Times New Roman"/>
          <w:szCs w:val="24"/>
          <w:lang w:val="fr-CA"/>
        </w:rPr>
        <w:t xml:space="preserve"> </w:t>
      </w:r>
      <w:r w:rsidR="0009482A" w:rsidRPr="00474450">
        <w:rPr>
          <w:rFonts w:eastAsia="Times New Roman" w:cs="Times New Roman"/>
          <w:szCs w:val="24"/>
          <w:lang w:val="fr-CA"/>
        </w:rPr>
        <w:t xml:space="preserve">Chaque </w:t>
      </w:r>
      <w:r w:rsidR="00474450" w:rsidRPr="00474450">
        <w:rPr>
          <w:rFonts w:eastAsia="Times New Roman" w:cs="Times New Roman"/>
          <w:szCs w:val="24"/>
          <w:lang w:val="fr-CA"/>
        </w:rPr>
        <w:t xml:space="preserve">cercle </w:t>
      </w:r>
      <w:r w:rsidR="0009482A" w:rsidRPr="00474450">
        <w:rPr>
          <w:rFonts w:eastAsia="Times New Roman" w:cs="Times New Roman"/>
          <w:szCs w:val="24"/>
          <w:lang w:val="fr-CA"/>
        </w:rPr>
        <w:t>représente</w:t>
      </w:r>
      <w:r w:rsidR="0042509B" w:rsidRPr="00474450">
        <w:rPr>
          <w:rFonts w:eastAsia="Times New Roman" w:cs="Times New Roman"/>
          <w:szCs w:val="24"/>
          <w:lang w:val="fr-CA"/>
        </w:rPr>
        <w:t xml:space="preserve"> une </w:t>
      </w:r>
      <w:r w:rsidR="007F5C81">
        <w:rPr>
          <w:rFonts w:eastAsia="Times New Roman" w:cs="Times New Roman"/>
          <w:szCs w:val="24"/>
          <w:lang w:val="fr-CA"/>
        </w:rPr>
        <w:t xml:space="preserve">corrélation entre </w:t>
      </w:r>
      <w:r w:rsidR="00267D81">
        <w:rPr>
          <w:rFonts w:eastAsia="Times New Roman" w:cs="Times New Roman"/>
          <w:szCs w:val="24"/>
          <w:lang w:val="fr-CA"/>
        </w:rPr>
        <w:t xml:space="preserve">la taille d’effet </w:t>
      </w:r>
      <w:r w:rsidR="00D54CD6">
        <w:rPr>
          <w:rFonts w:eastAsia="Times New Roman" w:cs="Times New Roman"/>
          <w:szCs w:val="24"/>
          <w:lang w:val="fr-CA"/>
        </w:rPr>
        <w:t>d’</w:t>
      </w:r>
      <w:r w:rsidR="007F5C81">
        <w:rPr>
          <w:rFonts w:eastAsia="Times New Roman" w:cs="Times New Roman"/>
          <w:szCs w:val="24"/>
          <w:lang w:val="fr-CA"/>
        </w:rPr>
        <w:t xml:space="preserve">une </w:t>
      </w:r>
      <w:r w:rsidR="0042509B" w:rsidRPr="00474450">
        <w:rPr>
          <w:rFonts w:eastAsia="Times New Roman" w:cs="Times New Roman"/>
          <w:szCs w:val="24"/>
          <w:lang w:val="fr-CA"/>
        </w:rPr>
        <w:t>étude</w:t>
      </w:r>
      <w:r w:rsidR="005959F9">
        <w:rPr>
          <w:rFonts w:eastAsia="Times New Roman" w:cs="Times New Roman"/>
          <w:szCs w:val="24"/>
          <w:lang w:val="fr-CA"/>
        </w:rPr>
        <w:t xml:space="preserve"> </w:t>
      </w:r>
      <w:r w:rsidR="007F5C81">
        <w:rPr>
          <w:rFonts w:eastAsia="Times New Roman" w:cs="Times New Roman"/>
          <w:szCs w:val="24"/>
          <w:lang w:val="fr-CA"/>
        </w:rPr>
        <w:t xml:space="preserve">originale et </w:t>
      </w:r>
      <w:r w:rsidR="00CD6455">
        <w:rPr>
          <w:rFonts w:eastAsia="Times New Roman" w:cs="Times New Roman"/>
          <w:szCs w:val="24"/>
          <w:lang w:val="fr-CA"/>
        </w:rPr>
        <w:t>la taille d’effet d’</w:t>
      </w:r>
      <w:r w:rsidR="007F5C81">
        <w:rPr>
          <w:rFonts w:eastAsia="Times New Roman" w:cs="Times New Roman"/>
          <w:szCs w:val="24"/>
          <w:lang w:val="fr-CA"/>
        </w:rPr>
        <w:t>une étude de réplication</w:t>
      </w:r>
      <w:r w:rsidR="0042509B" w:rsidRPr="00474450">
        <w:rPr>
          <w:rFonts w:eastAsia="Times New Roman" w:cs="Times New Roman"/>
          <w:szCs w:val="24"/>
          <w:lang w:val="fr-CA"/>
        </w:rPr>
        <w:t>.</w:t>
      </w:r>
      <w:r w:rsidR="0042509B">
        <w:rPr>
          <w:rFonts w:eastAsia="Times New Roman" w:cs="Times New Roman"/>
          <w:szCs w:val="24"/>
          <w:lang w:val="fr-CA"/>
        </w:rPr>
        <w:t xml:space="preserve"> </w:t>
      </w:r>
      <w:r w:rsidR="004A4F98" w:rsidRPr="004A4F98">
        <w:rPr>
          <w:rFonts w:eastAsia="Times New Roman" w:cs="Times New Roman"/>
          <w:szCs w:val="24"/>
          <w:lang w:val="fr-CA"/>
        </w:rPr>
        <w:t>La ligne diagonale représente la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égale à la taille d</w:t>
      </w:r>
      <w:r w:rsidR="00E94782">
        <w:rPr>
          <w:rFonts w:eastAsia="Times New Roman" w:cs="Times New Roman"/>
          <w:szCs w:val="24"/>
          <w:lang w:val="fr-CA"/>
        </w:rPr>
        <w:t>’</w:t>
      </w:r>
      <w:r w:rsidR="004A4F98" w:rsidRPr="004A4F98">
        <w:rPr>
          <w:rFonts w:eastAsia="Times New Roman" w:cs="Times New Roman"/>
          <w:szCs w:val="24"/>
          <w:lang w:val="fr-CA"/>
        </w:rPr>
        <w:t>effet d</w:t>
      </w:r>
      <w:r w:rsidR="00E94782">
        <w:rPr>
          <w:rFonts w:eastAsia="Times New Roman" w:cs="Times New Roman"/>
          <w:szCs w:val="24"/>
          <w:lang w:val="fr-CA"/>
        </w:rPr>
        <w:t>’</w:t>
      </w:r>
      <w:r w:rsidR="004A4F98" w:rsidRPr="004A4F98">
        <w:rPr>
          <w:rFonts w:eastAsia="Times New Roman" w:cs="Times New Roman"/>
          <w:szCs w:val="24"/>
          <w:lang w:val="fr-CA"/>
        </w:rPr>
        <w:t>origine. La ligne pointillée représente une taille d</w:t>
      </w:r>
      <w:r w:rsidR="00E94782">
        <w:rPr>
          <w:rFonts w:eastAsia="Times New Roman" w:cs="Times New Roman"/>
          <w:szCs w:val="24"/>
          <w:lang w:val="fr-CA"/>
        </w:rPr>
        <w:t>’</w:t>
      </w:r>
      <w:r w:rsidR="004A4F98" w:rsidRPr="004A4F98">
        <w:rPr>
          <w:rFonts w:eastAsia="Times New Roman" w:cs="Times New Roman"/>
          <w:szCs w:val="24"/>
          <w:lang w:val="fr-CA"/>
        </w:rPr>
        <w:t>effet de réplication de 0. Les points sous la ligne pointillée étaient des effets dans la direction opposée à l</w:t>
      </w:r>
      <w:r w:rsidR="00E94782">
        <w:rPr>
          <w:rFonts w:eastAsia="Times New Roman" w:cs="Times New Roman"/>
          <w:szCs w:val="24"/>
          <w:lang w:val="fr-CA"/>
        </w:rPr>
        <w:t>’</w:t>
      </w:r>
      <w:r w:rsidR="004A4F98" w:rsidRPr="004A4F98">
        <w:rPr>
          <w:rFonts w:eastAsia="Times New Roman" w:cs="Times New Roman"/>
          <w:szCs w:val="24"/>
          <w:lang w:val="fr-CA"/>
        </w:rPr>
        <w:t>original. Les diagrammes de densité sont séparés par des effets significatifs (bleu) et non significatifs (rouge).</w:t>
      </w:r>
      <w:r w:rsidR="001B1BDE">
        <w:rPr>
          <w:rFonts w:eastAsia="Times New Roman" w:cs="Times New Roman"/>
          <w:szCs w:val="24"/>
          <w:lang w:val="fr-CA"/>
        </w:rPr>
        <w:t xml:space="preserve"> Ce que l’</w:t>
      </w:r>
      <w:r w:rsidR="008D4F94">
        <w:rPr>
          <w:rFonts w:eastAsia="Times New Roman" w:cs="Times New Roman"/>
          <w:szCs w:val="24"/>
          <w:lang w:val="fr-CA"/>
        </w:rPr>
        <w:t>on</w:t>
      </w:r>
      <w:r w:rsidR="001B1BDE">
        <w:rPr>
          <w:rFonts w:eastAsia="Times New Roman" w:cs="Times New Roman"/>
          <w:szCs w:val="24"/>
          <w:lang w:val="fr-CA"/>
        </w:rPr>
        <w:t xml:space="preserve"> </w:t>
      </w:r>
      <w:r w:rsidR="003034AE">
        <w:rPr>
          <w:rFonts w:eastAsia="Times New Roman" w:cs="Times New Roman"/>
          <w:szCs w:val="24"/>
          <w:lang w:val="fr-CA"/>
        </w:rPr>
        <w:t>tirer de cette figure</w:t>
      </w:r>
      <w:r w:rsidR="001B1BDE">
        <w:rPr>
          <w:rFonts w:eastAsia="Times New Roman" w:cs="Times New Roman"/>
          <w:szCs w:val="24"/>
          <w:lang w:val="fr-CA"/>
        </w:rPr>
        <w:t>, c’est que les tailles d’effet de</w:t>
      </w:r>
      <w:r w:rsidR="00EF084F">
        <w:rPr>
          <w:rFonts w:eastAsia="Times New Roman" w:cs="Times New Roman"/>
          <w:szCs w:val="24"/>
          <w:lang w:val="fr-CA"/>
        </w:rPr>
        <w:t xml:space="preserve"> nombreuses </w:t>
      </w:r>
      <w:r w:rsidR="001B1BDE">
        <w:rPr>
          <w:rFonts w:eastAsia="Times New Roman" w:cs="Times New Roman"/>
          <w:szCs w:val="24"/>
          <w:lang w:val="fr-CA"/>
        </w:rPr>
        <w:t xml:space="preserve">réplications sont </w:t>
      </w:r>
      <w:r w:rsidR="0012746A">
        <w:rPr>
          <w:rFonts w:eastAsia="Times New Roman" w:cs="Times New Roman"/>
          <w:szCs w:val="24"/>
          <w:lang w:val="fr-CA"/>
        </w:rPr>
        <w:t xml:space="preserve">souvent </w:t>
      </w:r>
      <w:r w:rsidR="001B1BDE">
        <w:rPr>
          <w:rFonts w:eastAsia="Times New Roman" w:cs="Times New Roman"/>
          <w:szCs w:val="24"/>
          <w:lang w:val="fr-CA"/>
        </w:rPr>
        <w:t>plus petites que les tailles d’effet des études originales</w:t>
      </w:r>
      <w:r w:rsidR="001B66B5">
        <w:rPr>
          <w:rFonts w:eastAsia="Times New Roman" w:cs="Times New Roman"/>
          <w:szCs w:val="24"/>
          <w:lang w:val="fr-CA"/>
        </w:rPr>
        <w:t xml:space="preserve">, et pareillement, de nombreuses </w:t>
      </w:r>
      <w:r w:rsidR="006475F7">
        <w:rPr>
          <w:rFonts w:eastAsia="Times New Roman" w:cs="Times New Roman"/>
          <w:szCs w:val="24"/>
          <w:lang w:val="fr-CA"/>
        </w:rPr>
        <w:t xml:space="preserve">tentatives de </w:t>
      </w:r>
      <w:r w:rsidR="001B66B5">
        <w:rPr>
          <w:rFonts w:eastAsia="Times New Roman" w:cs="Times New Roman"/>
          <w:szCs w:val="24"/>
          <w:lang w:val="fr-CA"/>
        </w:rPr>
        <w:t>réplications ne trouvent pas d’effet significatif</w:t>
      </w:r>
      <w:r w:rsidR="001B1BDE">
        <w:rPr>
          <w:rFonts w:eastAsia="Times New Roman" w:cs="Times New Roman"/>
          <w:szCs w:val="24"/>
          <w:lang w:val="fr-CA"/>
        </w:rPr>
        <w:t>.</w:t>
      </w:r>
    </w:p>
    <w:p w14:paraId="2C175E33" w14:textId="249DEB23" w:rsidR="009B150C" w:rsidRDefault="009B150C" w:rsidP="005263AC">
      <w:pPr>
        <w:snapToGrid w:val="0"/>
        <w:spacing w:line="360" w:lineRule="auto"/>
        <w:rPr>
          <w:rFonts w:eastAsia="Times New Roman" w:cs="Times New Roman"/>
          <w:szCs w:val="24"/>
          <w:lang w:val="fr-CA"/>
        </w:rPr>
      </w:pPr>
    </w:p>
    <w:p w14:paraId="59527155" w14:textId="4AC72ADA" w:rsidR="009B150C" w:rsidRDefault="009B150C" w:rsidP="002826F3">
      <w:pPr>
        <w:pStyle w:val="APA2"/>
        <w:rPr>
          <w:lang w:val="fr-CA"/>
        </w:rPr>
      </w:pPr>
      <w:bookmarkStart w:id="28" w:name="_Toc130399340"/>
      <w:r>
        <w:rPr>
          <w:lang w:val="fr-CA"/>
        </w:rPr>
        <w:t>La recherche exploratoire vs. confirmatoire</w:t>
      </w:r>
      <w:bookmarkEnd w:id="28"/>
    </w:p>
    <w:p w14:paraId="7E4E324E" w14:textId="351F1E0F" w:rsidR="003A7E38" w:rsidRDefault="00374C31"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mieux comprendre le débat sur les pratiques questionnables et la science ouverte, il faut comprendre la nuance entre l</w:t>
      </w:r>
      <w:r w:rsidRPr="00374C31">
        <w:rPr>
          <w:rFonts w:eastAsia="Times New Roman" w:cs="Times New Roman"/>
          <w:szCs w:val="24"/>
          <w:lang w:val="fr-CA"/>
        </w:rPr>
        <w:t xml:space="preserve">a recherche exploratoire </w:t>
      </w:r>
      <w:r w:rsidR="00101016">
        <w:rPr>
          <w:rFonts w:eastAsia="Times New Roman" w:cs="Times New Roman"/>
          <w:szCs w:val="24"/>
          <w:lang w:val="fr-CA"/>
        </w:rPr>
        <w:t>et</w:t>
      </w:r>
      <w:r w:rsidRPr="00374C31">
        <w:rPr>
          <w:rFonts w:eastAsia="Times New Roman" w:cs="Times New Roman"/>
          <w:szCs w:val="24"/>
          <w:lang w:val="fr-CA"/>
        </w:rPr>
        <w:t xml:space="preserve"> confirmatoire</w:t>
      </w:r>
      <w:r w:rsidR="00D1531F">
        <w:rPr>
          <w:rFonts w:eastAsia="Times New Roman" w:cs="Times New Roman"/>
          <w:szCs w:val="24"/>
          <w:lang w:val="fr-CA"/>
        </w:rPr>
        <w:t xml:space="preserve"> </w:t>
      </w:r>
      <w:r w:rsidR="00D1531F">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 </w:instrText>
      </w:r>
      <w:r w:rsidR="00AB65D5">
        <w:rPr>
          <w:rFonts w:eastAsia="Times New Roman" w:cs="Times New Roman"/>
          <w:szCs w:val="24"/>
          <w:lang w:val="fr-CA"/>
        </w:rPr>
        <w:fldChar w:fldCharType="begin">
          <w:fldData xml:space="preserve">PEVuZE5vdGU+PENpdGU+PEF1dGhvcj5XYWdlbm1ha2VyczwvQXV0aG9yPjxZZWFyPjIwMTI8L1ll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</w:fldData>
        </w:fldChar>
      </w:r>
      <w:r w:rsidR="00AB65D5">
        <w:rPr>
          <w:rFonts w:eastAsia="Times New Roman" w:cs="Times New Roman"/>
          <w:szCs w:val="24"/>
          <w:lang w:val="fr-CA"/>
        </w:rPr>
        <w:instrText xml:space="preserve"> ADDIN EN.CITE.DATA </w:instrText>
      </w:r>
      <w:r w:rsidR="00AB65D5">
        <w:rPr>
          <w:rFonts w:eastAsia="Times New Roman" w:cs="Times New Roman"/>
          <w:szCs w:val="24"/>
          <w:lang w:val="fr-CA"/>
        </w:rPr>
      </w:r>
      <w:r w:rsidR="00AB65D5">
        <w:rPr>
          <w:rFonts w:eastAsia="Times New Roman" w:cs="Times New Roman"/>
          <w:szCs w:val="24"/>
          <w:lang w:val="fr-CA"/>
        </w:rPr>
        <w:fldChar w:fldCharType="end"/>
      </w:r>
      <w:r w:rsidR="00D1531F">
        <w:rPr>
          <w:rFonts w:eastAsia="Times New Roman" w:cs="Times New Roman"/>
          <w:szCs w:val="24"/>
          <w:lang w:val="fr-CA"/>
        </w:rPr>
      </w:r>
      <w:r w:rsidR="00D1531F">
        <w:rPr>
          <w:rFonts w:eastAsia="Times New Roman" w:cs="Times New Roman"/>
          <w:szCs w:val="24"/>
          <w:lang w:val="fr-CA"/>
        </w:rPr>
        <w:fldChar w:fldCharType="separate"/>
      </w:r>
      <w:r w:rsidR="00AB65D5">
        <w:rPr>
          <w:rFonts w:eastAsia="Times New Roman" w:cs="Times New Roman"/>
          <w:noProof/>
          <w:szCs w:val="24"/>
          <w:lang w:val="fr-CA"/>
        </w:rPr>
        <w:t>(Nosek et al., 2018; Wagenmakers et al., 2012)</w:t>
      </w:r>
      <w:r w:rsidR="00D1531F">
        <w:rPr>
          <w:rFonts w:eastAsia="Times New Roman" w:cs="Times New Roman"/>
          <w:szCs w:val="24"/>
          <w:lang w:val="fr-CA"/>
        </w:rPr>
        <w:fldChar w:fldCharType="end"/>
      </w:r>
      <w:r>
        <w:rPr>
          <w:rFonts w:eastAsia="Times New Roman" w:cs="Times New Roman"/>
          <w:szCs w:val="24"/>
          <w:lang w:val="fr-CA"/>
        </w:rPr>
        <w:t>.</w:t>
      </w:r>
      <w:r w:rsidR="00430966">
        <w:rPr>
          <w:rFonts w:eastAsia="Times New Roman" w:cs="Times New Roman"/>
          <w:szCs w:val="24"/>
          <w:lang w:val="fr-CA"/>
        </w:rPr>
        <w:t xml:space="preserve"> </w:t>
      </w:r>
      <w:r w:rsidR="00F54D15">
        <w:rPr>
          <w:rFonts w:eastAsia="Times New Roman" w:cs="Times New Roman"/>
          <w:szCs w:val="24"/>
          <w:lang w:val="fr-CA"/>
        </w:rPr>
        <w:t xml:space="preserve">La recherche </w:t>
      </w:r>
      <w:r w:rsidR="00F54D15" w:rsidRPr="00361C0C">
        <w:rPr>
          <w:rFonts w:eastAsia="Times New Roman" w:cs="Times New Roman"/>
          <w:i/>
          <w:iCs/>
          <w:szCs w:val="24"/>
          <w:lang w:val="fr-CA"/>
        </w:rPr>
        <w:t>exploratoire</w:t>
      </w:r>
      <w:r w:rsidR="00F54D15">
        <w:rPr>
          <w:rFonts w:eastAsia="Times New Roman" w:cs="Times New Roman"/>
          <w:szCs w:val="24"/>
          <w:lang w:val="fr-CA"/>
        </w:rPr>
        <w:t xml:space="preserve"> vise à identifier de possibles patrons dans </w:t>
      </w:r>
      <w:r w:rsidR="00F54D15">
        <w:rPr>
          <w:rFonts w:eastAsia="Times New Roman" w:cs="Times New Roman"/>
          <w:szCs w:val="24"/>
          <w:lang w:val="fr-CA"/>
        </w:rPr>
        <w:lastRenderedPageBreak/>
        <w:t xml:space="preserve">les données </w:t>
      </w:r>
      <w:r w:rsidR="001420B9">
        <w:rPr>
          <w:rFonts w:eastAsia="Times New Roman" w:cs="Times New Roman"/>
          <w:szCs w:val="24"/>
          <w:lang w:val="fr-CA"/>
        </w:rPr>
        <w:t xml:space="preserve">pour générer de nouvelles hypothèses qui pourront éventuellement être testées </w:t>
      </w:r>
      <w:r w:rsidR="00361C0C">
        <w:rPr>
          <w:rFonts w:eastAsia="Times New Roman" w:cs="Times New Roman"/>
          <w:szCs w:val="24"/>
          <w:lang w:val="fr-CA"/>
        </w:rPr>
        <w:t>(</w:t>
      </w:r>
      <w:proofErr w:type="spellStart"/>
      <w:r w:rsidR="00361C0C" w:rsidRPr="00361C0C">
        <w:rPr>
          <w:rFonts w:eastAsia="Times New Roman" w:cs="Times New Roman"/>
          <w:i/>
          <w:iCs/>
          <w:szCs w:val="24"/>
          <w:lang w:val="fr-CA"/>
        </w:rPr>
        <w:t>hypothesis-generating</w:t>
      </w:r>
      <w:proofErr w:type="spellEnd"/>
      <w:r w:rsidR="00F37140">
        <w:rPr>
          <w:rFonts w:eastAsia="Times New Roman" w:cs="Times New Roman"/>
          <w:szCs w:val="24"/>
          <w:lang w:val="fr-CA"/>
        </w:rPr>
        <w:t xml:space="preserve"> </w:t>
      </w:r>
      <w:proofErr w:type="spellStart"/>
      <w:r w:rsidR="00BF0E1F">
        <w:rPr>
          <w:rFonts w:eastAsia="Times New Roman" w:cs="Times New Roman"/>
          <w:i/>
          <w:iCs/>
          <w:szCs w:val="24"/>
          <w:lang w:val="fr-CA"/>
        </w:rPr>
        <w:t>framework</w:t>
      </w:r>
      <w:proofErr w:type="spellEnd"/>
      <w:r w:rsidR="00361C0C">
        <w:rPr>
          <w:rFonts w:eastAsia="Times New Roman" w:cs="Times New Roman"/>
          <w:szCs w:val="24"/>
          <w:lang w:val="fr-CA"/>
        </w:rPr>
        <w:t>).</w:t>
      </w:r>
      <w:r w:rsidR="00546F51">
        <w:rPr>
          <w:rFonts w:eastAsia="Times New Roman" w:cs="Times New Roman"/>
          <w:szCs w:val="24"/>
          <w:lang w:val="fr-CA"/>
        </w:rPr>
        <w:t xml:space="preserve"> C’est la première étape. La recherche </w:t>
      </w:r>
      <w:r w:rsidR="00546F51" w:rsidRPr="00EA2619">
        <w:rPr>
          <w:rFonts w:eastAsia="Times New Roman" w:cs="Times New Roman"/>
          <w:i/>
          <w:iCs/>
          <w:szCs w:val="24"/>
          <w:lang w:val="fr-CA"/>
        </w:rPr>
        <w:t>confirmatoire</w:t>
      </w:r>
      <w:r w:rsidR="00546F51">
        <w:rPr>
          <w:rFonts w:eastAsia="Times New Roman" w:cs="Times New Roman"/>
          <w:szCs w:val="24"/>
          <w:lang w:val="fr-CA"/>
        </w:rPr>
        <w:t xml:space="preserve"> quant à elle</w:t>
      </w:r>
      <w:r w:rsidR="00EA2619">
        <w:rPr>
          <w:rFonts w:eastAsia="Times New Roman" w:cs="Times New Roman"/>
          <w:szCs w:val="24"/>
          <w:lang w:val="fr-CA"/>
        </w:rPr>
        <w:t xml:space="preserve"> </w:t>
      </w:r>
      <w:r w:rsidR="006F3342">
        <w:rPr>
          <w:rFonts w:eastAsia="Times New Roman" w:cs="Times New Roman"/>
          <w:szCs w:val="24"/>
          <w:lang w:val="fr-CA"/>
        </w:rPr>
        <w:t xml:space="preserve">vient </w:t>
      </w:r>
      <w:r w:rsidR="003D6424">
        <w:rPr>
          <w:rFonts w:eastAsia="Times New Roman" w:cs="Times New Roman"/>
          <w:szCs w:val="24"/>
          <w:lang w:val="fr-CA"/>
        </w:rPr>
        <w:t xml:space="preserve">normalement </w:t>
      </w:r>
      <w:r w:rsidR="006F3342">
        <w:rPr>
          <w:rFonts w:eastAsia="Times New Roman" w:cs="Times New Roman"/>
          <w:szCs w:val="24"/>
          <w:lang w:val="fr-CA"/>
        </w:rPr>
        <w:t>en deuxième et vise à tester les hypothèses formulées basé sur la théorie ou sur des recherches exploratoires</w:t>
      </w:r>
      <w:r w:rsidR="005C40BE">
        <w:rPr>
          <w:rFonts w:eastAsia="Times New Roman" w:cs="Times New Roman"/>
          <w:szCs w:val="24"/>
          <w:lang w:val="fr-CA"/>
        </w:rPr>
        <w:t xml:space="preserve"> précédentes</w:t>
      </w:r>
      <w:r w:rsidR="006F3342">
        <w:rPr>
          <w:rFonts w:eastAsia="Times New Roman" w:cs="Times New Roman"/>
          <w:szCs w:val="24"/>
          <w:lang w:val="fr-CA"/>
        </w:rPr>
        <w:t xml:space="preserve"> </w:t>
      </w:r>
      <w:r w:rsidR="00EA2619">
        <w:rPr>
          <w:rFonts w:eastAsia="Times New Roman" w:cs="Times New Roman"/>
          <w:szCs w:val="24"/>
          <w:lang w:val="fr-CA"/>
        </w:rPr>
        <w:t>(</w:t>
      </w:r>
      <w:proofErr w:type="spellStart"/>
      <w:r w:rsidR="00EA2619" w:rsidRPr="006F3342">
        <w:rPr>
          <w:rFonts w:eastAsia="Times New Roman" w:cs="Times New Roman"/>
          <w:i/>
          <w:iCs/>
          <w:szCs w:val="24"/>
          <w:lang w:val="fr-CA"/>
        </w:rPr>
        <w:t>hypothesis-testing</w:t>
      </w:r>
      <w:proofErr w:type="spellEnd"/>
      <w:r w:rsidR="005C40BE">
        <w:rPr>
          <w:rFonts w:eastAsia="Times New Roman" w:cs="Times New Roman"/>
          <w:i/>
          <w:iCs/>
          <w:szCs w:val="24"/>
          <w:lang w:val="fr-CA"/>
        </w:rPr>
        <w:t xml:space="preserve"> </w:t>
      </w:r>
      <w:proofErr w:type="spellStart"/>
      <w:r w:rsidR="00BF0E1F">
        <w:rPr>
          <w:rFonts w:eastAsia="Times New Roman" w:cs="Times New Roman"/>
          <w:i/>
          <w:iCs/>
          <w:szCs w:val="24"/>
          <w:lang w:val="fr-CA"/>
        </w:rPr>
        <w:t>framework</w:t>
      </w:r>
      <w:proofErr w:type="spellEnd"/>
      <w:r w:rsidR="00EA2619">
        <w:rPr>
          <w:rFonts w:eastAsia="Times New Roman" w:cs="Times New Roman"/>
          <w:szCs w:val="24"/>
          <w:lang w:val="fr-CA"/>
        </w:rPr>
        <w:t>).</w:t>
      </w:r>
      <w:r w:rsidR="00DD46EB">
        <w:rPr>
          <w:rFonts w:eastAsia="Times New Roman" w:cs="Times New Roman"/>
          <w:szCs w:val="24"/>
          <w:lang w:val="fr-CA"/>
        </w:rPr>
        <w:t xml:space="preserve"> Les deux approches ont leur places, mais celles-ci devraient généralement être équilibrées, de sorte que les résultats exploratoires sont éventuellement confirmés avec un certain </w:t>
      </w:r>
      <w:r w:rsidR="00B03DC2">
        <w:rPr>
          <w:rFonts w:eastAsia="Times New Roman" w:cs="Times New Roman"/>
          <w:szCs w:val="24"/>
          <w:lang w:val="fr-CA"/>
        </w:rPr>
        <w:t xml:space="preserve">degré </w:t>
      </w:r>
      <w:r w:rsidR="00DD46EB">
        <w:rPr>
          <w:rFonts w:eastAsia="Times New Roman" w:cs="Times New Roman"/>
          <w:szCs w:val="24"/>
          <w:lang w:val="fr-CA"/>
        </w:rPr>
        <w:t xml:space="preserve">de certitude, qui permet </w:t>
      </w:r>
      <w:r w:rsidR="007860D6">
        <w:rPr>
          <w:rFonts w:eastAsia="Times New Roman" w:cs="Times New Roman"/>
          <w:szCs w:val="24"/>
          <w:lang w:val="fr-CA"/>
        </w:rPr>
        <w:t>des applications plus concrètes de ces résulta</w:t>
      </w:r>
      <w:r w:rsidR="00955BCF">
        <w:rPr>
          <w:rFonts w:eastAsia="Times New Roman" w:cs="Times New Roman"/>
          <w:szCs w:val="24"/>
          <w:lang w:val="fr-CA"/>
        </w:rPr>
        <w:t>ts.</w:t>
      </w:r>
      <w:r w:rsidR="0010016D">
        <w:rPr>
          <w:rFonts w:eastAsia="Times New Roman" w:cs="Times New Roman"/>
          <w:szCs w:val="24"/>
          <w:lang w:val="fr-CA"/>
        </w:rPr>
        <w:t xml:space="preserve"> À ce titre, t</w:t>
      </w:r>
      <w:r w:rsidR="003A7E38">
        <w:rPr>
          <w:rFonts w:eastAsia="Times New Roman" w:cs="Times New Roman"/>
          <w:szCs w:val="24"/>
          <w:lang w:val="fr-CA"/>
        </w:rPr>
        <w:t>ant que les résultats de recherches exploratoires ne sont pas confirmés, ils ne devraient pas informer les politiques publiques ou les interventions cliniques</w:t>
      </w:r>
      <w:r w:rsidR="00333D6C">
        <w:rPr>
          <w:rFonts w:eastAsia="Times New Roman" w:cs="Times New Roman"/>
          <w:szCs w:val="24"/>
          <w:lang w:val="fr-CA"/>
        </w:rPr>
        <w:t xml:space="preserve"> </w:t>
      </w:r>
      <w:r w:rsidR="00333D6C">
        <w:rPr>
          <w:rFonts w:eastAsia="Times New Roman" w:cs="Times New Roman"/>
          <w:szCs w:val="24"/>
          <w:lang w:val="fr-CA"/>
        </w:rPr>
        <w:fldChar w:fldCharType="begin"/>
      </w:r>
      <w:r w:rsidR="00333D6C">
        <w:rPr>
          <w:rFonts w:eastAsia="Times New Roman" w:cs="Times New Roman"/>
          <w:szCs w:val="24"/>
          <w:lang w:val="fr-CA"/>
        </w:rPr>
        <w:instrText xml:space="preserve"> ADDIN EN.CITE &lt;EndNote&gt;&lt;Cite&gt;&lt;Author&gt;Chambers&lt;/Author&gt;&lt;Year&gt;2018&lt;/Year&gt;&lt;RecNum&gt;3572&lt;/RecNum&gt;&lt;Prefix&gt;ou si c’est le cas`, avec énormément de prudence`; &lt;/Prefix&gt;&lt;DisplayText&gt;(ou si c’est le cas, avec énormément de prudence; 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333D6C">
        <w:rPr>
          <w:rFonts w:eastAsia="Times New Roman" w:cs="Times New Roman"/>
          <w:szCs w:val="24"/>
          <w:lang w:val="fr-CA"/>
        </w:rPr>
        <w:fldChar w:fldCharType="separate"/>
      </w:r>
      <w:r w:rsidR="00333D6C">
        <w:rPr>
          <w:rFonts w:eastAsia="Times New Roman" w:cs="Times New Roman"/>
          <w:noProof/>
          <w:szCs w:val="24"/>
          <w:lang w:val="fr-CA"/>
        </w:rPr>
        <w:t>(ou si c’est le cas, avec énormément de prudence; Chambers, 2018)</w:t>
      </w:r>
      <w:r w:rsidR="00333D6C">
        <w:rPr>
          <w:rFonts w:eastAsia="Times New Roman" w:cs="Times New Roman"/>
          <w:szCs w:val="24"/>
          <w:lang w:val="fr-CA"/>
        </w:rPr>
        <w:fldChar w:fldCharType="end"/>
      </w:r>
      <w:r w:rsidR="003A7E38">
        <w:rPr>
          <w:rFonts w:eastAsia="Times New Roman" w:cs="Times New Roman"/>
          <w:szCs w:val="24"/>
          <w:lang w:val="fr-CA"/>
        </w:rPr>
        <w:t xml:space="preserve">. En effet, nous voulons être bien sûr qu’un </w:t>
      </w:r>
      <w:r w:rsidR="006E7A35">
        <w:rPr>
          <w:rFonts w:eastAsia="Times New Roman" w:cs="Times New Roman"/>
          <w:szCs w:val="24"/>
          <w:lang w:val="fr-CA"/>
        </w:rPr>
        <w:t xml:space="preserve">nouveau </w:t>
      </w:r>
      <w:r w:rsidR="003A7E38">
        <w:rPr>
          <w:rFonts w:eastAsia="Times New Roman" w:cs="Times New Roman"/>
          <w:szCs w:val="24"/>
          <w:lang w:val="fr-CA"/>
        </w:rPr>
        <w:t xml:space="preserve">type de thérapie par exemple pourra vraiment aider les clients plutôt que </w:t>
      </w:r>
      <w:r w:rsidR="00763EE6">
        <w:rPr>
          <w:rFonts w:eastAsia="Times New Roman" w:cs="Times New Roman"/>
          <w:szCs w:val="24"/>
          <w:lang w:val="fr-CA"/>
        </w:rPr>
        <w:t xml:space="preserve">perdre leur temps, ou pire, </w:t>
      </w:r>
      <w:r w:rsidR="003A7E38">
        <w:rPr>
          <w:rFonts w:eastAsia="Times New Roman" w:cs="Times New Roman"/>
          <w:szCs w:val="24"/>
          <w:lang w:val="fr-CA"/>
        </w:rPr>
        <w:t>leur nuire!</w:t>
      </w:r>
    </w:p>
    <w:p w14:paraId="3E492231" w14:textId="1FA836CC" w:rsidR="00876EE7" w:rsidRDefault="00196A50" w:rsidP="00374C31">
      <w:pPr>
        <w:snapToGrid w:val="0"/>
        <w:spacing w:line="360" w:lineRule="auto"/>
        <w:ind w:firstLine="720"/>
        <w:rPr>
          <w:rFonts w:eastAsia="Times New Roman" w:cs="Times New Roman"/>
          <w:szCs w:val="24"/>
          <w:lang w:val="fr-CA"/>
        </w:rPr>
      </w:pPr>
      <w:r>
        <w:rPr>
          <w:rFonts w:eastAsia="Times New Roman" w:cs="Times New Roman"/>
          <w:szCs w:val="24"/>
          <w:lang w:val="fr-CA"/>
        </w:rPr>
        <w:t>Pour l’exercice, i</w:t>
      </w:r>
      <w:r w:rsidR="00C7777C">
        <w:rPr>
          <w:rFonts w:eastAsia="Times New Roman" w:cs="Times New Roman"/>
          <w:szCs w:val="24"/>
          <w:lang w:val="fr-CA"/>
        </w:rPr>
        <w:t xml:space="preserve">maginons un instant que </w:t>
      </w:r>
      <w:r w:rsidR="00430966">
        <w:rPr>
          <w:rFonts w:eastAsia="Times New Roman" w:cs="Times New Roman"/>
          <w:szCs w:val="24"/>
          <w:lang w:val="fr-CA"/>
        </w:rPr>
        <w:t>la majorité de</w:t>
      </w:r>
      <w:r w:rsidR="001766A8">
        <w:rPr>
          <w:rFonts w:eastAsia="Times New Roman" w:cs="Times New Roman"/>
          <w:szCs w:val="24"/>
          <w:lang w:val="fr-CA"/>
        </w:rPr>
        <w:t xml:space="preserve">s </w:t>
      </w:r>
      <w:r w:rsidR="00430966">
        <w:rPr>
          <w:rFonts w:eastAsia="Times New Roman" w:cs="Times New Roman"/>
          <w:szCs w:val="24"/>
          <w:lang w:val="fr-CA"/>
        </w:rPr>
        <w:t>recherche</w:t>
      </w:r>
      <w:r w:rsidR="001766A8">
        <w:rPr>
          <w:rFonts w:eastAsia="Times New Roman" w:cs="Times New Roman"/>
          <w:szCs w:val="24"/>
          <w:lang w:val="fr-CA"/>
        </w:rPr>
        <w:t>s</w:t>
      </w:r>
      <w:r w:rsidR="00430966">
        <w:rPr>
          <w:rFonts w:eastAsia="Times New Roman" w:cs="Times New Roman"/>
          <w:szCs w:val="24"/>
          <w:lang w:val="fr-CA"/>
        </w:rPr>
        <w:t xml:space="preserve"> en psychologie étai</w:t>
      </w:r>
      <w:r w:rsidR="000F5529">
        <w:rPr>
          <w:rFonts w:eastAsia="Times New Roman" w:cs="Times New Roman"/>
          <w:szCs w:val="24"/>
          <w:lang w:val="fr-CA"/>
        </w:rPr>
        <w:t>en</w:t>
      </w:r>
      <w:r w:rsidR="00430966">
        <w:rPr>
          <w:rFonts w:eastAsia="Times New Roman" w:cs="Times New Roman"/>
          <w:szCs w:val="24"/>
          <w:lang w:val="fr-CA"/>
        </w:rPr>
        <w:t>t exploratoire</w:t>
      </w:r>
      <w:r w:rsidR="009E4815">
        <w:rPr>
          <w:rFonts w:eastAsia="Times New Roman" w:cs="Times New Roman"/>
          <w:szCs w:val="24"/>
          <w:lang w:val="fr-CA"/>
        </w:rPr>
        <w:t>s</w:t>
      </w:r>
      <w:r w:rsidR="00D951EA">
        <w:rPr>
          <w:rFonts w:eastAsia="Times New Roman" w:cs="Times New Roman"/>
          <w:szCs w:val="24"/>
          <w:lang w:val="fr-CA"/>
        </w:rPr>
        <w:t>.</w:t>
      </w:r>
      <w:r w:rsidR="00430966">
        <w:rPr>
          <w:rFonts w:eastAsia="Times New Roman" w:cs="Times New Roman"/>
          <w:szCs w:val="24"/>
          <w:lang w:val="fr-CA"/>
        </w:rPr>
        <w:t xml:space="preserve"> </w:t>
      </w:r>
      <w:r w:rsidR="00D951EA">
        <w:rPr>
          <w:rFonts w:eastAsia="Times New Roman" w:cs="Times New Roman"/>
          <w:szCs w:val="24"/>
          <w:lang w:val="fr-CA"/>
        </w:rPr>
        <w:t>I</w:t>
      </w:r>
      <w:r w:rsidR="00430966">
        <w:rPr>
          <w:rFonts w:eastAsia="Times New Roman" w:cs="Times New Roman"/>
          <w:szCs w:val="24"/>
          <w:lang w:val="fr-CA"/>
        </w:rPr>
        <w:t xml:space="preserve">l serait </w:t>
      </w:r>
      <w:r w:rsidR="00D951EA">
        <w:rPr>
          <w:rFonts w:eastAsia="Times New Roman" w:cs="Times New Roman"/>
          <w:szCs w:val="24"/>
          <w:lang w:val="fr-CA"/>
        </w:rPr>
        <w:t xml:space="preserve">à ce moment-là </w:t>
      </w:r>
      <w:r w:rsidR="00430966">
        <w:rPr>
          <w:rFonts w:eastAsia="Times New Roman" w:cs="Times New Roman"/>
          <w:szCs w:val="24"/>
          <w:lang w:val="fr-CA"/>
        </w:rPr>
        <w:t>difficile de développer des certitudes vis-à-vis de nos trouvailles scientifiques. On aurait de très nombreuses « pistes intéressantes et prometteuses », mais</w:t>
      </w:r>
      <w:r w:rsidR="00A87A40">
        <w:rPr>
          <w:rFonts w:eastAsia="Times New Roman" w:cs="Times New Roman"/>
          <w:szCs w:val="24"/>
          <w:lang w:val="fr-CA"/>
        </w:rPr>
        <w:t xml:space="preserve"> on ne saurait pas lesquelles seraient </w:t>
      </w:r>
      <w:r w:rsidR="000B4CC3">
        <w:rPr>
          <w:rFonts w:eastAsia="Times New Roman" w:cs="Times New Roman"/>
          <w:szCs w:val="24"/>
          <w:lang w:val="fr-CA"/>
        </w:rPr>
        <w:t>véritables</w:t>
      </w:r>
      <w:r w:rsidR="001708B7">
        <w:rPr>
          <w:rFonts w:eastAsia="Times New Roman" w:cs="Times New Roman"/>
          <w:szCs w:val="24"/>
          <w:lang w:val="fr-CA"/>
        </w:rPr>
        <w:t>,</w:t>
      </w:r>
      <w:r w:rsidR="000B4CC3">
        <w:rPr>
          <w:rFonts w:eastAsia="Times New Roman" w:cs="Times New Roman"/>
          <w:szCs w:val="24"/>
          <w:lang w:val="fr-CA"/>
        </w:rPr>
        <w:t xml:space="preserve"> </w:t>
      </w:r>
      <w:r w:rsidR="00A87A40">
        <w:rPr>
          <w:rFonts w:eastAsia="Times New Roman" w:cs="Times New Roman"/>
          <w:szCs w:val="24"/>
          <w:lang w:val="fr-CA"/>
        </w:rPr>
        <w:t>reproductibles</w:t>
      </w:r>
      <w:r w:rsidR="00ED4F6E">
        <w:rPr>
          <w:rFonts w:eastAsia="Times New Roman" w:cs="Times New Roman"/>
          <w:szCs w:val="24"/>
          <w:lang w:val="fr-CA"/>
        </w:rPr>
        <w:t>, ou bénéfiques</w:t>
      </w:r>
      <w:r w:rsidR="000410AB">
        <w:rPr>
          <w:rFonts w:eastAsia="Times New Roman" w:cs="Times New Roman"/>
          <w:szCs w:val="24"/>
          <w:lang w:val="fr-CA"/>
        </w:rPr>
        <w:t xml:space="preserve">. </w:t>
      </w:r>
      <w:r w:rsidR="00946161">
        <w:rPr>
          <w:rFonts w:eastAsia="Times New Roman" w:cs="Times New Roman"/>
          <w:szCs w:val="24"/>
          <w:lang w:val="fr-CA"/>
        </w:rPr>
        <w:t xml:space="preserve">Vous comprenez </w:t>
      </w:r>
      <w:r w:rsidR="009B4DB5">
        <w:rPr>
          <w:rFonts w:eastAsia="Times New Roman" w:cs="Times New Roman"/>
          <w:szCs w:val="24"/>
          <w:lang w:val="fr-CA"/>
        </w:rPr>
        <w:t xml:space="preserve">peut-être </w:t>
      </w:r>
      <w:r w:rsidR="00946161">
        <w:rPr>
          <w:rFonts w:eastAsia="Times New Roman" w:cs="Times New Roman"/>
          <w:szCs w:val="24"/>
          <w:lang w:val="fr-CA"/>
        </w:rPr>
        <w:t>maintenant un peu mieux l</w:t>
      </w:r>
      <w:r w:rsidR="0038261C">
        <w:rPr>
          <w:rFonts w:eastAsia="Times New Roman" w:cs="Times New Roman"/>
          <w:szCs w:val="24"/>
          <w:lang w:val="fr-CA"/>
        </w:rPr>
        <w:t>’</w:t>
      </w:r>
      <w:r w:rsidR="00946161">
        <w:rPr>
          <w:rFonts w:eastAsia="Times New Roman" w:cs="Times New Roman"/>
          <w:szCs w:val="24"/>
          <w:lang w:val="fr-CA"/>
        </w:rPr>
        <w:t>enjeu</w:t>
      </w:r>
      <w:r w:rsidR="005D2782">
        <w:rPr>
          <w:rFonts w:eastAsia="Times New Roman" w:cs="Times New Roman"/>
          <w:szCs w:val="24"/>
          <w:lang w:val="fr-CA"/>
        </w:rPr>
        <w:t xml:space="preserve"> actuel</w:t>
      </w:r>
      <w:r w:rsidR="0038261C">
        <w:rPr>
          <w:rFonts w:eastAsia="Times New Roman" w:cs="Times New Roman"/>
          <w:szCs w:val="24"/>
          <w:lang w:val="fr-CA"/>
        </w:rPr>
        <w:t xml:space="preserve"> </w:t>
      </w:r>
      <w:r w:rsidR="005D2782">
        <w:rPr>
          <w:rFonts w:eastAsia="Times New Roman" w:cs="Times New Roman"/>
          <w:szCs w:val="24"/>
          <w:lang w:val="fr-CA"/>
        </w:rPr>
        <w:t>: nous nous trouvons</w:t>
      </w:r>
      <w:r w:rsidR="00C7777C">
        <w:rPr>
          <w:rFonts w:eastAsia="Times New Roman" w:cs="Times New Roman"/>
          <w:szCs w:val="24"/>
          <w:lang w:val="fr-CA"/>
        </w:rPr>
        <w:t xml:space="preserve"> exactement dans cette situation hypothétique</w:t>
      </w:r>
      <w:r w:rsidR="00A17C9C">
        <w:rPr>
          <w:rFonts w:eastAsia="Times New Roman" w:cs="Times New Roman"/>
          <w:szCs w:val="24"/>
          <w:lang w:val="fr-CA"/>
        </w:rPr>
        <w:t xml:space="preserve">. Alors que </w:t>
      </w:r>
      <w:r w:rsidR="005E5EE0">
        <w:rPr>
          <w:rFonts w:eastAsia="Times New Roman" w:cs="Times New Roman"/>
          <w:szCs w:val="24"/>
          <w:lang w:val="fr-CA"/>
        </w:rPr>
        <w:t xml:space="preserve">la plupart des </w:t>
      </w:r>
      <w:r w:rsidR="0079640F">
        <w:rPr>
          <w:rFonts w:eastAsia="Times New Roman" w:cs="Times New Roman"/>
          <w:szCs w:val="24"/>
          <w:lang w:val="fr-CA"/>
        </w:rPr>
        <w:t>articles scientifiques sont écrits ave</w:t>
      </w:r>
      <w:r w:rsidR="00015C87">
        <w:rPr>
          <w:rFonts w:eastAsia="Times New Roman" w:cs="Times New Roman"/>
          <w:szCs w:val="24"/>
          <w:lang w:val="fr-CA"/>
        </w:rPr>
        <w:t>c une allure d’autorité</w:t>
      </w:r>
      <w:r w:rsidR="0071350A">
        <w:rPr>
          <w:rFonts w:eastAsia="Times New Roman" w:cs="Times New Roman"/>
          <w:szCs w:val="24"/>
          <w:lang w:val="fr-CA"/>
        </w:rPr>
        <w:t xml:space="preserve"> et de certitude</w:t>
      </w:r>
      <w:r w:rsidR="00015C87">
        <w:rPr>
          <w:rFonts w:eastAsia="Times New Roman" w:cs="Times New Roman"/>
          <w:szCs w:val="24"/>
          <w:lang w:val="fr-CA"/>
        </w:rPr>
        <w:t>, comme si l</w:t>
      </w:r>
      <w:r w:rsidR="00B7421B">
        <w:rPr>
          <w:rFonts w:eastAsia="Times New Roman" w:cs="Times New Roman"/>
          <w:szCs w:val="24"/>
          <w:lang w:val="fr-CA"/>
        </w:rPr>
        <w:t xml:space="preserve">’équipe </w:t>
      </w:r>
      <w:r w:rsidR="00F473D8">
        <w:rPr>
          <w:rFonts w:eastAsia="Times New Roman" w:cs="Times New Roman"/>
          <w:szCs w:val="24"/>
          <w:lang w:val="fr-CA"/>
        </w:rPr>
        <w:t xml:space="preserve">de recherche </w:t>
      </w:r>
      <w:r w:rsidR="00015C87">
        <w:rPr>
          <w:rFonts w:eastAsia="Times New Roman" w:cs="Times New Roman"/>
          <w:szCs w:val="24"/>
          <w:lang w:val="fr-CA"/>
        </w:rPr>
        <w:t>avait tout parfaitement prédit depuis le début,</w:t>
      </w:r>
      <w:r w:rsidR="00124423">
        <w:rPr>
          <w:rFonts w:eastAsia="Times New Roman" w:cs="Times New Roman"/>
          <w:szCs w:val="24"/>
          <w:lang w:val="fr-CA"/>
        </w:rPr>
        <w:t xml:space="preserve"> de nombreux articles ne révèlent pas l’ampleur de la teneur exploratoire de </w:t>
      </w:r>
      <w:r w:rsidR="00A52C23">
        <w:rPr>
          <w:rFonts w:eastAsia="Times New Roman" w:cs="Times New Roman"/>
          <w:szCs w:val="24"/>
          <w:lang w:val="fr-CA"/>
        </w:rPr>
        <w:t>leurs démarches</w:t>
      </w:r>
      <w:r w:rsidR="00077DA8">
        <w:rPr>
          <w:rFonts w:eastAsia="Times New Roman" w:cs="Times New Roman"/>
          <w:szCs w:val="24"/>
          <w:lang w:val="fr-CA"/>
        </w:rPr>
        <w:t xml:space="preserve">, ce qui amène </w:t>
      </w:r>
      <w:r w:rsidR="0080366E">
        <w:rPr>
          <w:rFonts w:eastAsia="Times New Roman" w:cs="Times New Roman"/>
          <w:szCs w:val="24"/>
          <w:lang w:val="fr-CA"/>
        </w:rPr>
        <w:t xml:space="preserve">à tort </w:t>
      </w:r>
      <w:r w:rsidR="00077DA8">
        <w:rPr>
          <w:rFonts w:eastAsia="Times New Roman" w:cs="Times New Roman"/>
          <w:szCs w:val="24"/>
          <w:lang w:val="fr-CA"/>
        </w:rPr>
        <w:t>le</w:t>
      </w:r>
      <w:r w:rsidR="008E58C2">
        <w:rPr>
          <w:rFonts w:eastAsia="Times New Roman" w:cs="Times New Roman"/>
          <w:szCs w:val="24"/>
          <w:lang w:val="fr-CA"/>
        </w:rPr>
        <w:t xml:space="preserve"> lectorat</w:t>
      </w:r>
      <w:r w:rsidR="00F3289E">
        <w:rPr>
          <w:rFonts w:eastAsia="Times New Roman" w:cs="Times New Roman"/>
          <w:szCs w:val="24"/>
          <w:lang w:val="fr-CA"/>
        </w:rPr>
        <w:t xml:space="preserve"> </w:t>
      </w:r>
      <w:r w:rsidR="00077DA8">
        <w:rPr>
          <w:rFonts w:eastAsia="Times New Roman" w:cs="Times New Roman"/>
          <w:szCs w:val="24"/>
          <w:lang w:val="fr-CA"/>
        </w:rPr>
        <w:t xml:space="preserve">à attribuer un haut degré de confiance à </w:t>
      </w:r>
      <w:r w:rsidR="001802E4">
        <w:rPr>
          <w:rFonts w:eastAsia="Times New Roman" w:cs="Times New Roman"/>
          <w:szCs w:val="24"/>
          <w:lang w:val="fr-CA"/>
        </w:rPr>
        <w:t xml:space="preserve">leurs </w:t>
      </w:r>
      <w:r w:rsidR="00077DA8">
        <w:rPr>
          <w:rFonts w:eastAsia="Times New Roman" w:cs="Times New Roman"/>
          <w:szCs w:val="24"/>
          <w:lang w:val="fr-CA"/>
        </w:rPr>
        <w:t>recherches</w:t>
      </w:r>
      <w:r w:rsidR="00124423">
        <w:rPr>
          <w:rFonts w:eastAsia="Times New Roman" w:cs="Times New Roman"/>
          <w:szCs w:val="24"/>
          <w:lang w:val="fr-CA"/>
        </w:rPr>
        <w:t>.</w:t>
      </w:r>
      <w:r w:rsidR="0052275F">
        <w:rPr>
          <w:rFonts w:eastAsia="Times New Roman" w:cs="Times New Roman"/>
          <w:szCs w:val="24"/>
          <w:lang w:val="fr-CA"/>
        </w:rPr>
        <w:t xml:space="preserve"> C</w:t>
      </w:r>
      <w:r w:rsidR="00B53832">
        <w:rPr>
          <w:rFonts w:eastAsia="Times New Roman" w:cs="Times New Roman"/>
          <w:szCs w:val="24"/>
          <w:lang w:val="fr-CA"/>
        </w:rPr>
        <w:t>e n</w:t>
      </w:r>
      <w:r w:rsidR="0052275F">
        <w:rPr>
          <w:rFonts w:eastAsia="Times New Roman" w:cs="Times New Roman"/>
          <w:szCs w:val="24"/>
          <w:lang w:val="fr-CA"/>
        </w:rPr>
        <w:t xml:space="preserve">’est </w:t>
      </w:r>
      <w:r w:rsidR="00B53832">
        <w:rPr>
          <w:rFonts w:eastAsia="Times New Roman" w:cs="Times New Roman"/>
          <w:szCs w:val="24"/>
          <w:lang w:val="fr-CA"/>
        </w:rPr>
        <w:t xml:space="preserve">donc pas surprenant que </w:t>
      </w:r>
      <w:r w:rsidR="0052275F">
        <w:rPr>
          <w:rFonts w:eastAsia="Times New Roman" w:cs="Times New Roman"/>
          <w:szCs w:val="24"/>
          <w:lang w:val="fr-CA"/>
        </w:rPr>
        <w:t xml:space="preserve">nous nous </w:t>
      </w:r>
      <w:r w:rsidR="00F46E4B">
        <w:rPr>
          <w:rFonts w:eastAsia="Times New Roman" w:cs="Times New Roman"/>
          <w:szCs w:val="24"/>
          <w:lang w:val="fr-CA"/>
        </w:rPr>
        <w:t>re</w:t>
      </w:r>
      <w:r w:rsidR="0052275F">
        <w:rPr>
          <w:rFonts w:eastAsia="Times New Roman" w:cs="Times New Roman"/>
          <w:szCs w:val="24"/>
          <w:lang w:val="fr-CA"/>
        </w:rPr>
        <w:t>trouv</w:t>
      </w:r>
      <w:r w:rsidR="00FC1908">
        <w:rPr>
          <w:rFonts w:eastAsia="Times New Roman" w:cs="Times New Roman"/>
          <w:szCs w:val="24"/>
          <w:lang w:val="fr-CA"/>
        </w:rPr>
        <w:t>i</w:t>
      </w:r>
      <w:r w:rsidR="0052275F">
        <w:rPr>
          <w:rFonts w:eastAsia="Times New Roman" w:cs="Times New Roman"/>
          <w:szCs w:val="24"/>
          <w:lang w:val="fr-CA"/>
        </w:rPr>
        <w:t xml:space="preserve">ons </w:t>
      </w:r>
      <w:r w:rsidR="00B53832">
        <w:rPr>
          <w:rFonts w:eastAsia="Times New Roman" w:cs="Times New Roman"/>
          <w:szCs w:val="24"/>
          <w:lang w:val="fr-CA"/>
        </w:rPr>
        <w:t xml:space="preserve">maintenant </w:t>
      </w:r>
      <w:r w:rsidR="0052275F">
        <w:rPr>
          <w:rFonts w:eastAsia="Times New Roman" w:cs="Times New Roman"/>
          <w:szCs w:val="24"/>
          <w:lang w:val="fr-CA"/>
        </w:rPr>
        <w:t>avec une crise de réplication</w:t>
      </w:r>
      <w:r w:rsidR="00BD325A">
        <w:rPr>
          <w:rFonts w:eastAsia="Times New Roman" w:cs="Times New Roman"/>
          <w:szCs w:val="24"/>
          <w:lang w:val="fr-CA"/>
        </w:rPr>
        <w:t xml:space="preserve"> collective</w:t>
      </w:r>
      <w:r w:rsidR="00BB4E89">
        <w:rPr>
          <w:rFonts w:eastAsia="Times New Roman" w:cs="Times New Roman"/>
          <w:szCs w:val="24"/>
          <w:lang w:val="fr-CA"/>
        </w:rPr>
        <w:t>.</w:t>
      </w:r>
    </w:p>
    <w:p w14:paraId="6C76169E" w14:textId="476BB83B" w:rsidR="005263AC" w:rsidRDefault="00CA007D" w:rsidP="00443981">
      <w:pPr>
        <w:snapToGrid w:val="0"/>
        <w:spacing w:line="360" w:lineRule="auto"/>
        <w:ind w:firstLine="720"/>
        <w:rPr>
          <w:lang w:val="fr-CA"/>
        </w:rPr>
      </w:pPr>
      <w:r>
        <w:rPr>
          <w:rFonts w:eastAsia="Times New Roman" w:cs="Times New Roman"/>
          <w:szCs w:val="24"/>
          <w:lang w:val="fr-CA"/>
        </w:rPr>
        <w:t>De prime abord, il faut clarifier que ce guide s’applique plus particulièrement aux types de recherche qui s’inscrivent dans cette approche confirmatoire par hypothèse</w:t>
      </w:r>
      <w:r w:rsidR="005D38C3">
        <w:rPr>
          <w:rFonts w:eastAsia="Times New Roman" w:cs="Times New Roman"/>
          <w:szCs w:val="24"/>
          <w:lang w:val="fr-CA"/>
        </w:rPr>
        <w:t>, notamment la recherche empirique quantitative</w:t>
      </w:r>
      <w:r w:rsidR="008C3956">
        <w:rPr>
          <w:rFonts w:eastAsia="Times New Roman" w:cs="Times New Roman"/>
          <w:szCs w:val="24"/>
          <w:lang w:val="fr-CA"/>
        </w:rPr>
        <w:t xml:space="preserve"> usant de données primaires</w:t>
      </w:r>
      <w:r>
        <w:rPr>
          <w:rFonts w:eastAsia="Times New Roman" w:cs="Times New Roman"/>
          <w:szCs w:val="24"/>
          <w:lang w:val="fr-CA"/>
        </w:rPr>
        <w:t>.</w:t>
      </w:r>
      <w:r w:rsidR="005D38C3">
        <w:rPr>
          <w:rFonts w:eastAsia="Times New Roman" w:cs="Times New Roman"/>
          <w:szCs w:val="24"/>
          <w:lang w:val="fr-CA"/>
        </w:rPr>
        <w:t xml:space="preserve"> À ce titre</w:t>
      </w:r>
      <w:r w:rsidR="00D33EE1">
        <w:rPr>
          <w:rFonts w:eastAsia="Times New Roman" w:cs="Times New Roman"/>
          <w:szCs w:val="24"/>
          <w:lang w:val="fr-CA"/>
        </w:rPr>
        <w:t>, les présentes recommandations s’appliquent moins bien à d’autres types de recherche, comme la recherche qualitative</w:t>
      </w:r>
      <w:r w:rsidR="00BC7076">
        <w:rPr>
          <w:rFonts w:eastAsia="Times New Roman" w:cs="Times New Roman"/>
          <w:szCs w:val="24"/>
          <w:lang w:val="fr-CA"/>
        </w:rPr>
        <w:t>,</w:t>
      </w:r>
      <w:r w:rsidR="009C6F83">
        <w:rPr>
          <w:rFonts w:eastAsia="Times New Roman" w:cs="Times New Roman"/>
          <w:szCs w:val="24"/>
          <w:lang w:val="fr-CA"/>
        </w:rPr>
        <w:t xml:space="preserve"> explicitement exploratoire</w:t>
      </w:r>
      <w:r w:rsidR="00BC7076">
        <w:rPr>
          <w:rFonts w:eastAsia="Times New Roman" w:cs="Times New Roman"/>
          <w:szCs w:val="24"/>
          <w:lang w:val="fr-CA"/>
        </w:rPr>
        <w:t>, ou usant de données secondaires</w:t>
      </w:r>
      <w:r w:rsidR="00D33EE1">
        <w:rPr>
          <w:rFonts w:eastAsia="Times New Roman" w:cs="Times New Roman"/>
          <w:szCs w:val="24"/>
          <w:lang w:val="fr-CA"/>
        </w:rPr>
        <w:t>.</w:t>
      </w:r>
      <w:r w:rsidR="009C6F83">
        <w:rPr>
          <w:rFonts w:eastAsia="Times New Roman" w:cs="Times New Roman"/>
          <w:szCs w:val="24"/>
          <w:lang w:val="fr-CA"/>
        </w:rPr>
        <w:t xml:space="preserve"> </w:t>
      </w:r>
      <w:r w:rsidR="00327708">
        <w:rPr>
          <w:rFonts w:eastAsia="Times New Roman" w:cs="Times New Roman"/>
          <w:szCs w:val="24"/>
          <w:lang w:val="fr-CA"/>
        </w:rPr>
        <w:t>Ne vous méprenez pas : la recherche exploratoire a de nombreux avantages. Sans elle, de nombreuses découvertes scientifiques importantes ou développements théoriques auraient été manqués. Mais tout est question d’équilibre</w:t>
      </w:r>
      <w:r w:rsidR="00E14D3F">
        <w:rPr>
          <w:rFonts w:eastAsia="Times New Roman" w:cs="Times New Roman"/>
          <w:szCs w:val="24"/>
          <w:lang w:val="fr-CA"/>
        </w:rPr>
        <w:t xml:space="preserve"> et</w:t>
      </w:r>
      <w:r w:rsidR="00D61C91">
        <w:rPr>
          <w:rFonts w:eastAsia="Times New Roman" w:cs="Times New Roman"/>
          <w:szCs w:val="24"/>
          <w:lang w:val="fr-CA"/>
        </w:rPr>
        <w:t xml:space="preserve"> surtout,</w:t>
      </w:r>
      <w:r w:rsidR="00E14D3F">
        <w:rPr>
          <w:rFonts w:eastAsia="Times New Roman" w:cs="Times New Roman"/>
          <w:szCs w:val="24"/>
          <w:lang w:val="fr-CA"/>
        </w:rPr>
        <w:t xml:space="preserve"> de </w:t>
      </w:r>
      <w:r w:rsidR="00E14D3F" w:rsidRPr="006C0C10">
        <w:rPr>
          <w:rFonts w:eastAsia="Times New Roman" w:cs="Times New Roman"/>
          <w:i/>
          <w:iCs/>
          <w:szCs w:val="24"/>
          <w:lang w:val="fr-CA"/>
        </w:rPr>
        <w:t>transparence</w:t>
      </w:r>
      <w:r w:rsidR="00327708">
        <w:rPr>
          <w:rFonts w:eastAsia="Times New Roman" w:cs="Times New Roman"/>
          <w:szCs w:val="24"/>
          <w:lang w:val="fr-CA"/>
        </w:rPr>
        <w:t xml:space="preserve">. </w:t>
      </w:r>
      <w:r w:rsidR="00AD1900">
        <w:rPr>
          <w:rFonts w:eastAsia="Times New Roman" w:cs="Times New Roman"/>
          <w:szCs w:val="24"/>
          <w:lang w:val="fr-CA"/>
        </w:rPr>
        <w:t>Si vous décidez de conduire de la recherche exploratoire</w:t>
      </w:r>
      <w:r w:rsidR="000C25A7">
        <w:rPr>
          <w:rFonts w:eastAsia="Times New Roman" w:cs="Times New Roman"/>
          <w:szCs w:val="24"/>
          <w:lang w:val="fr-CA"/>
        </w:rPr>
        <w:t>,</w:t>
      </w:r>
      <w:r w:rsidR="00AD1900">
        <w:rPr>
          <w:rFonts w:eastAsia="Times New Roman" w:cs="Times New Roman"/>
          <w:szCs w:val="24"/>
          <w:lang w:val="fr-CA"/>
        </w:rPr>
        <w:t xml:space="preserve"> </w:t>
      </w:r>
      <w:r w:rsidR="00A45565">
        <w:rPr>
          <w:rFonts w:eastAsia="Times New Roman" w:cs="Times New Roman"/>
          <w:szCs w:val="24"/>
          <w:lang w:val="fr-CA"/>
        </w:rPr>
        <w:t xml:space="preserve">faites preuve de </w:t>
      </w:r>
      <w:r w:rsidR="00AD1900">
        <w:rPr>
          <w:rFonts w:eastAsia="Times New Roman" w:cs="Times New Roman"/>
          <w:szCs w:val="24"/>
          <w:lang w:val="fr-CA"/>
        </w:rPr>
        <w:t>transparen</w:t>
      </w:r>
      <w:r w:rsidR="008B03A1">
        <w:rPr>
          <w:rFonts w:eastAsia="Times New Roman" w:cs="Times New Roman"/>
          <w:szCs w:val="24"/>
          <w:lang w:val="fr-CA"/>
        </w:rPr>
        <w:t>ce</w:t>
      </w:r>
      <w:r w:rsidR="00AD1900">
        <w:rPr>
          <w:rFonts w:eastAsia="Times New Roman" w:cs="Times New Roman"/>
          <w:szCs w:val="24"/>
          <w:lang w:val="fr-CA"/>
        </w:rPr>
        <w:t xml:space="preserve"> et </w:t>
      </w:r>
      <w:r w:rsidR="00442D6C">
        <w:rPr>
          <w:rFonts w:eastAsia="Times New Roman" w:cs="Times New Roman"/>
          <w:szCs w:val="24"/>
          <w:lang w:val="fr-CA"/>
        </w:rPr>
        <w:t>communiquez-le</w:t>
      </w:r>
      <w:r w:rsidR="00AD1900">
        <w:rPr>
          <w:rFonts w:eastAsia="Times New Roman" w:cs="Times New Roman"/>
          <w:szCs w:val="24"/>
          <w:lang w:val="fr-CA"/>
        </w:rPr>
        <w:t xml:space="preserve"> clairement. </w:t>
      </w:r>
      <w:r w:rsidR="00C6240A">
        <w:rPr>
          <w:rFonts w:eastAsia="Times New Roman" w:cs="Times New Roman"/>
          <w:szCs w:val="24"/>
          <w:lang w:val="fr-CA"/>
        </w:rPr>
        <w:t>En revanche</w:t>
      </w:r>
      <w:r w:rsidR="007C1B28">
        <w:rPr>
          <w:rFonts w:eastAsia="Times New Roman" w:cs="Times New Roman"/>
          <w:szCs w:val="24"/>
          <w:lang w:val="fr-CA"/>
        </w:rPr>
        <w:t>, s</w:t>
      </w:r>
      <w:r w:rsidR="00FD4201">
        <w:rPr>
          <w:rFonts w:eastAsia="Times New Roman" w:cs="Times New Roman"/>
          <w:szCs w:val="24"/>
          <w:lang w:val="fr-CA"/>
        </w:rPr>
        <w:t xml:space="preserve">i </w:t>
      </w:r>
      <w:r w:rsidR="00FD4201">
        <w:rPr>
          <w:rFonts w:eastAsia="Times New Roman" w:cs="Times New Roman"/>
          <w:szCs w:val="24"/>
          <w:lang w:val="fr-CA"/>
        </w:rPr>
        <w:lastRenderedPageBreak/>
        <w:t xml:space="preserve">l’intention est </w:t>
      </w:r>
      <w:r w:rsidR="0076742F">
        <w:rPr>
          <w:rFonts w:eastAsia="Times New Roman" w:cs="Times New Roman"/>
          <w:szCs w:val="24"/>
          <w:lang w:val="fr-CA"/>
        </w:rPr>
        <w:t xml:space="preserve">belle et bien </w:t>
      </w:r>
      <w:r w:rsidR="00FD4201">
        <w:rPr>
          <w:rFonts w:eastAsia="Times New Roman" w:cs="Times New Roman"/>
          <w:szCs w:val="24"/>
          <w:lang w:val="fr-CA"/>
        </w:rPr>
        <w:t>de conduire une recherche confirmatoire</w:t>
      </w:r>
      <w:r w:rsidR="00EB11FC">
        <w:rPr>
          <w:rFonts w:eastAsia="Times New Roman" w:cs="Times New Roman"/>
          <w:szCs w:val="24"/>
          <w:lang w:val="fr-CA"/>
        </w:rPr>
        <w:t>—</w:t>
      </w:r>
      <w:r w:rsidR="00354338">
        <w:rPr>
          <w:rFonts w:eastAsia="Times New Roman" w:cs="Times New Roman"/>
          <w:szCs w:val="24"/>
          <w:lang w:val="fr-CA"/>
        </w:rPr>
        <w:t xml:space="preserve">ou </w:t>
      </w:r>
      <w:r w:rsidR="00DE34EB">
        <w:rPr>
          <w:rFonts w:eastAsia="Times New Roman" w:cs="Times New Roman"/>
          <w:szCs w:val="24"/>
          <w:lang w:val="fr-CA"/>
        </w:rPr>
        <w:t xml:space="preserve">du moins </w:t>
      </w:r>
      <w:r w:rsidR="00354338">
        <w:rPr>
          <w:rFonts w:eastAsia="Times New Roman" w:cs="Times New Roman"/>
          <w:szCs w:val="24"/>
          <w:lang w:val="fr-CA"/>
        </w:rPr>
        <w:t>avec cette prétention</w:t>
      </w:r>
      <w:r w:rsidR="00EB11FC">
        <w:rPr>
          <w:rFonts w:eastAsia="Times New Roman" w:cs="Times New Roman"/>
          <w:szCs w:val="24"/>
          <w:lang w:val="fr-CA"/>
        </w:rPr>
        <w:t>—</w:t>
      </w:r>
      <w:r w:rsidR="00F92C39">
        <w:rPr>
          <w:rFonts w:eastAsia="Times New Roman" w:cs="Times New Roman"/>
          <w:szCs w:val="24"/>
          <w:lang w:val="fr-CA"/>
        </w:rPr>
        <w:t xml:space="preserve">faites de votre mieux pour </w:t>
      </w:r>
      <w:r w:rsidR="00FD4201">
        <w:rPr>
          <w:rFonts w:eastAsia="Times New Roman" w:cs="Times New Roman"/>
          <w:szCs w:val="24"/>
          <w:lang w:val="fr-CA"/>
        </w:rPr>
        <w:t>éviter les pratiques de recherche questionnables.</w:t>
      </w:r>
    </w:p>
    <w:p w14:paraId="15A2D78B" w14:textId="493AB672" w:rsidR="000E2E96" w:rsidRPr="0076205D" w:rsidRDefault="00BC69B1">
      <w:pPr>
        <w:pStyle w:val="APA2"/>
        <w:rPr>
          <w:lang w:val="fr-CA"/>
        </w:rPr>
      </w:pPr>
      <w:bookmarkStart w:id="29" w:name="_Toc130399341"/>
      <w:bookmarkStart w:id="30" w:name="_Toc127541218"/>
      <w:r>
        <w:rPr>
          <w:lang w:val="fr-CA"/>
        </w:rPr>
        <w:t>Que sont l</w:t>
      </w:r>
      <w:r w:rsidR="000E2E96" w:rsidRPr="0076205D">
        <w:rPr>
          <w:lang w:val="fr-CA"/>
        </w:rPr>
        <w:t>es pratiques</w:t>
      </w:r>
      <w:r w:rsidR="00947CC9" w:rsidRPr="00947CC9">
        <w:rPr>
          <w:lang w:val="fr-CA"/>
        </w:rPr>
        <w:t xml:space="preserve"> </w:t>
      </w:r>
      <w:r w:rsidR="00947CC9">
        <w:rPr>
          <w:lang w:val="fr-CA"/>
        </w:rPr>
        <w:t>de recherche questionnables</w:t>
      </w:r>
      <w:r w:rsidR="00A52FF1">
        <w:rPr>
          <w:lang w:val="fr-CA"/>
        </w:rPr>
        <w:t>?</w:t>
      </w:r>
      <w:bookmarkEnd w:id="29"/>
      <w:bookmarkEnd w:id="30"/>
    </w:p>
    <w:p w14:paraId="6CD1BC3A" w14:textId="1608442A" w:rsidR="000476E7" w:rsidRDefault="00266C40" w:rsidP="003579E9">
      <w:pPr>
        <w:snapToGrid w:val="0"/>
        <w:spacing w:line="360" w:lineRule="auto"/>
        <w:ind w:firstLine="720"/>
        <w:rPr>
          <w:rFonts w:eastAsia="Times New Roman" w:cs="Times New Roman"/>
          <w:szCs w:val="24"/>
          <w:lang w:val="fr-CA"/>
        </w:rPr>
      </w:pPr>
      <w:r>
        <w:rPr>
          <w:rFonts w:eastAsia="Times New Roman" w:cs="Times New Roman"/>
          <w:szCs w:val="24"/>
          <w:lang w:val="fr-CA"/>
        </w:rPr>
        <w:t>Les pratiques de recherche questionnables sont des pratiques qui peuvent miner la validité et l</w:t>
      </w:r>
      <w:r w:rsidR="00E94782">
        <w:rPr>
          <w:rFonts w:eastAsia="Times New Roman" w:cs="Times New Roman"/>
          <w:szCs w:val="24"/>
          <w:lang w:val="fr-CA"/>
        </w:rPr>
        <w:t>’</w:t>
      </w:r>
      <w:r>
        <w:rPr>
          <w:rFonts w:eastAsia="Times New Roman" w:cs="Times New Roman"/>
          <w:szCs w:val="24"/>
          <w:lang w:val="fr-CA"/>
        </w:rPr>
        <w:t>interprétation des résultats</w:t>
      </w:r>
      <w:r w:rsidR="00575AB8">
        <w:rPr>
          <w:rFonts w:eastAsia="Times New Roman" w:cs="Times New Roman"/>
          <w:szCs w:val="24"/>
          <w:lang w:val="fr-CA"/>
        </w:rPr>
        <w:t>, mais qui ne constituent pas une fraude ou de la méconduite en recherche</w:t>
      </w:r>
      <w:r>
        <w:rPr>
          <w:rFonts w:eastAsia="Times New Roman" w:cs="Times New Roman"/>
          <w:szCs w:val="24"/>
          <w:lang w:val="fr-CA"/>
        </w:rPr>
        <w:t>.</w:t>
      </w:r>
      <w:r w:rsidR="00870E6D">
        <w:rPr>
          <w:rFonts w:eastAsia="Times New Roman" w:cs="Times New Roman"/>
          <w:szCs w:val="24"/>
          <w:lang w:val="fr-CA"/>
        </w:rPr>
        <w:t xml:space="preserve"> </w:t>
      </w:r>
      <w:r w:rsidR="00D42F8A">
        <w:rPr>
          <w:rFonts w:eastAsia="Times New Roman" w:cs="Times New Roman"/>
          <w:szCs w:val="24"/>
          <w:lang w:val="fr-CA"/>
        </w:rPr>
        <w:t xml:space="preserve">À ce titre, </w:t>
      </w:r>
      <w:r w:rsidR="001024E2">
        <w:rPr>
          <w:rFonts w:eastAsia="Times New Roman" w:cs="Times New Roman"/>
          <w:szCs w:val="24"/>
          <w:lang w:val="fr-CA"/>
        </w:rPr>
        <w:t xml:space="preserve">elles </w:t>
      </w:r>
      <w:r w:rsidR="00D42F8A">
        <w:rPr>
          <w:rFonts w:eastAsia="Times New Roman" w:cs="Times New Roman"/>
          <w:szCs w:val="24"/>
          <w:lang w:val="fr-CA"/>
        </w:rPr>
        <w:t xml:space="preserve">peuvent </w:t>
      </w:r>
      <w:r w:rsidR="00ED7FB1">
        <w:rPr>
          <w:rFonts w:eastAsia="Times New Roman" w:cs="Times New Roman"/>
          <w:szCs w:val="24"/>
          <w:lang w:val="fr-CA"/>
        </w:rPr>
        <w:t xml:space="preserve">dans certains cas </w:t>
      </w:r>
      <w:r w:rsidR="00D42F8A">
        <w:rPr>
          <w:rFonts w:eastAsia="Times New Roman" w:cs="Times New Roman"/>
          <w:szCs w:val="24"/>
          <w:lang w:val="fr-CA"/>
        </w:rPr>
        <w:t>constituer une zone grise. Cependant, c</w:t>
      </w:r>
      <w:r w:rsidR="00E02726">
        <w:rPr>
          <w:rFonts w:eastAsia="Times New Roman" w:cs="Times New Roman"/>
          <w:szCs w:val="24"/>
          <w:lang w:val="fr-CA"/>
        </w:rPr>
        <w:t xml:space="preserve">es pratiques </w:t>
      </w:r>
      <w:r w:rsidR="00D42F8A">
        <w:rPr>
          <w:rFonts w:eastAsia="Times New Roman" w:cs="Times New Roman"/>
          <w:szCs w:val="24"/>
          <w:lang w:val="fr-CA"/>
        </w:rPr>
        <w:t xml:space="preserve">sont à éviter </w:t>
      </w:r>
      <w:r w:rsidR="00501E74">
        <w:rPr>
          <w:rFonts w:eastAsia="Times New Roman" w:cs="Times New Roman"/>
          <w:szCs w:val="24"/>
          <w:lang w:val="fr-CA"/>
        </w:rPr>
        <w:t xml:space="preserve">lorsque possible </w:t>
      </w:r>
      <w:r w:rsidR="00D42F8A">
        <w:rPr>
          <w:rFonts w:eastAsia="Times New Roman" w:cs="Times New Roman"/>
          <w:szCs w:val="24"/>
          <w:lang w:val="fr-CA"/>
        </w:rPr>
        <w:t xml:space="preserve">puisqu’elles </w:t>
      </w:r>
      <w:r w:rsidR="00E02726">
        <w:rPr>
          <w:rFonts w:eastAsia="Times New Roman" w:cs="Times New Roman"/>
          <w:szCs w:val="24"/>
          <w:lang w:val="fr-CA"/>
        </w:rPr>
        <w:t>peuvent miner la confiance dans les résultats de recherche</w:t>
      </w:r>
      <w:r w:rsidR="000219DF">
        <w:rPr>
          <w:rFonts w:eastAsia="Times New Roman" w:cs="Times New Roman"/>
          <w:szCs w:val="24"/>
          <w:lang w:val="fr-CA"/>
        </w:rPr>
        <w:t xml:space="preserve"> puisqu’elles permettent aux chercheur.es d’en quelque sorte « </w:t>
      </w:r>
      <w:r w:rsidR="00EC0AB1">
        <w:rPr>
          <w:rFonts w:eastAsia="Times New Roman" w:cs="Times New Roman"/>
          <w:szCs w:val="24"/>
          <w:lang w:val="fr-CA"/>
        </w:rPr>
        <w:t xml:space="preserve">manipuler </w:t>
      </w:r>
      <w:r w:rsidR="000219DF">
        <w:rPr>
          <w:rFonts w:eastAsia="Times New Roman" w:cs="Times New Roman"/>
          <w:szCs w:val="24"/>
          <w:lang w:val="fr-CA"/>
        </w:rPr>
        <w:t>» (gamer) le système</w:t>
      </w:r>
      <w:r w:rsidR="00EC0AB1">
        <w:rPr>
          <w:rFonts w:eastAsia="Times New Roman" w:cs="Times New Roman"/>
          <w:szCs w:val="24"/>
          <w:lang w:val="fr-CA"/>
        </w:rPr>
        <w:t xml:space="preserve"> pour obtenir des résultats significatifs</w:t>
      </w:r>
      <w:r w:rsidR="00E02726">
        <w:rPr>
          <w:rFonts w:eastAsia="Times New Roman" w:cs="Times New Roman"/>
          <w:szCs w:val="24"/>
          <w:lang w:val="fr-CA"/>
        </w:rPr>
        <w:t>.</w:t>
      </w:r>
      <w:r w:rsidR="00B21CDF">
        <w:rPr>
          <w:rFonts w:eastAsia="Times New Roman" w:cs="Times New Roman"/>
          <w:szCs w:val="24"/>
          <w:lang w:val="fr-CA"/>
        </w:rPr>
        <w:t xml:space="preserve"> Les </w:t>
      </w:r>
      <w:r w:rsidR="00BD276A">
        <w:rPr>
          <w:rFonts w:eastAsia="Times New Roman" w:cs="Times New Roman"/>
          <w:szCs w:val="24"/>
          <w:lang w:val="fr-CA"/>
        </w:rPr>
        <w:t xml:space="preserve">chercheuses et </w:t>
      </w:r>
      <w:r w:rsidR="00B21CDF">
        <w:rPr>
          <w:rFonts w:eastAsia="Times New Roman" w:cs="Times New Roman"/>
          <w:szCs w:val="24"/>
          <w:lang w:val="fr-CA"/>
        </w:rPr>
        <w:t>chercheurs peuvent s’engager dans ces pratiques sans mauvaise intention et même sans s’en rendre compte</w:t>
      </w:r>
      <w:r w:rsidR="00560DE3">
        <w:rPr>
          <w:rFonts w:eastAsia="Times New Roman" w:cs="Times New Roman"/>
          <w:szCs w:val="24"/>
          <w:lang w:val="fr-CA"/>
        </w:rPr>
        <w:t xml:space="preserve">, d’où l’importance de la conscientisation </w:t>
      </w:r>
      <w:r w:rsidR="00E21719">
        <w:rPr>
          <w:rFonts w:eastAsia="Times New Roman" w:cs="Times New Roman"/>
          <w:szCs w:val="24"/>
          <w:lang w:val="fr-CA"/>
        </w:rPr>
        <w:t>sur ce sujet</w:t>
      </w:r>
      <w:r w:rsidR="00B21CDF">
        <w:rPr>
          <w:rFonts w:eastAsia="Times New Roman" w:cs="Times New Roman"/>
          <w:szCs w:val="24"/>
          <w:lang w:val="fr-CA"/>
        </w:rPr>
        <w:t xml:space="preserve">. </w:t>
      </w:r>
      <w:r w:rsidR="003D4481">
        <w:rPr>
          <w:rFonts w:eastAsia="Times New Roman" w:cs="Times New Roman"/>
          <w:szCs w:val="24"/>
          <w:lang w:val="fr-CA"/>
        </w:rPr>
        <w:t>Ces pratiques peuvent également créer des dilemmes éthiques puisque de nombreux</w:t>
      </w:r>
      <w:r w:rsidR="00F779CD">
        <w:rPr>
          <w:rFonts w:eastAsia="Times New Roman" w:cs="Times New Roman"/>
          <w:szCs w:val="24"/>
          <w:lang w:val="fr-CA"/>
        </w:rPr>
        <w:t xml:space="preserve"> chercheurs et chercheuses </w:t>
      </w:r>
      <w:r w:rsidR="003D4481">
        <w:rPr>
          <w:rFonts w:eastAsia="Times New Roman" w:cs="Times New Roman"/>
          <w:szCs w:val="24"/>
          <w:lang w:val="fr-CA"/>
        </w:rPr>
        <w:t xml:space="preserve">et </w:t>
      </w:r>
      <w:r w:rsidR="00F779CD">
        <w:rPr>
          <w:rFonts w:eastAsia="Times New Roman" w:cs="Times New Roman"/>
          <w:szCs w:val="24"/>
          <w:lang w:val="fr-CA"/>
        </w:rPr>
        <w:t xml:space="preserve">étudiants et étudiantes </w:t>
      </w:r>
      <w:r w:rsidR="003D4481">
        <w:rPr>
          <w:rFonts w:eastAsia="Times New Roman" w:cs="Times New Roman"/>
          <w:szCs w:val="24"/>
          <w:lang w:val="fr-CA"/>
        </w:rPr>
        <w:t xml:space="preserve">ressentent de la pression à publier des résultats significatifs. </w:t>
      </w:r>
      <w:r w:rsidR="0060262B">
        <w:rPr>
          <w:rFonts w:eastAsia="Times New Roman" w:cs="Times New Roman"/>
          <w:szCs w:val="24"/>
          <w:lang w:val="fr-CA"/>
        </w:rPr>
        <w:t xml:space="preserve">Voici quelques exemples dans </w:t>
      </w:r>
      <w:r w:rsidR="00A15924">
        <w:rPr>
          <w:rFonts w:eastAsia="Times New Roman" w:cs="Times New Roman"/>
          <w:szCs w:val="24"/>
          <w:lang w:val="fr-CA"/>
        </w:rPr>
        <w:t xml:space="preserve">le tableau </w:t>
      </w:r>
      <w:r w:rsidR="0060262B">
        <w:rPr>
          <w:rFonts w:eastAsia="Times New Roman" w:cs="Times New Roman"/>
          <w:szCs w:val="24"/>
          <w:lang w:val="fr-CA"/>
        </w:rPr>
        <w:t>ci-dessous </w:t>
      </w:r>
      <w:r w:rsidR="004B6195">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 </w:instrText>
      </w:r>
      <w:r w:rsidR="00927396">
        <w:rPr>
          <w:rFonts w:eastAsia="Times New Roman" w:cs="Times New Roman"/>
          <w:szCs w:val="24"/>
          <w:lang w:val="fr-CA"/>
        </w:rPr>
        <w:fldChar w:fldCharType="begin">
          <w:fldData xml:space="preserve">PEVuZE5vdGU+PENpdGU+PEF1dGhvcj5XaWNoZXJ0czwvQXV0aG9yPjxZZWFyPjIwMTY8L1llYXI+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</w:fldData>
        </w:fldChar>
      </w:r>
      <w:r w:rsidR="00927396">
        <w:rPr>
          <w:rFonts w:eastAsia="Times New Roman" w:cs="Times New Roman"/>
          <w:szCs w:val="24"/>
          <w:lang w:val="fr-CA"/>
        </w:rPr>
        <w:instrText xml:space="preserve"> ADDIN EN.CITE.DATA </w:instrText>
      </w:r>
      <w:r w:rsidR="00927396">
        <w:rPr>
          <w:rFonts w:eastAsia="Times New Roman" w:cs="Times New Roman"/>
          <w:szCs w:val="24"/>
          <w:lang w:val="fr-CA"/>
        </w:rPr>
      </w:r>
      <w:r w:rsidR="00927396">
        <w:rPr>
          <w:rFonts w:eastAsia="Times New Roman" w:cs="Times New Roman"/>
          <w:szCs w:val="24"/>
          <w:lang w:val="fr-CA"/>
        </w:rPr>
        <w:fldChar w:fldCharType="end"/>
      </w:r>
      <w:r w:rsidR="004B6195">
        <w:rPr>
          <w:rFonts w:eastAsia="Times New Roman" w:cs="Times New Roman"/>
          <w:szCs w:val="24"/>
          <w:lang w:val="fr-CA"/>
        </w:rPr>
      </w:r>
      <w:r w:rsidR="004B6195">
        <w:rPr>
          <w:rFonts w:eastAsia="Times New Roman" w:cs="Times New Roman"/>
          <w:szCs w:val="24"/>
          <w:lang w:val="fr-CA"/>
        </w:rPr>
        <w:fldChar w:fldCharType="separate"/>
      </w:r>
      <w:r w:rsidR="00927396">
        <w:rPr>
          <w:rFonts w:eastAsia="Times New Roman" w:cs="Times New Roman"/>
          <w:noProof/>
          <w:szCs w:val="24"/>
          <w:lang w:val="fr-CA"/>
        </w:rPr>
        <w:t>(p. ex., Schwab et al., 2022; Wicherts et al., 2016)</w:t>
      </w:r>
      <w:r w:rsidR="004B6195">
        <w:rPr>
          <w:rFonts w:eastAsia="Times New Roman" w:cs="Times New Roman"/>
          <w:szCs w:val="24"/>
          <w:lang w:val="fr-CA"/>
        </w:rPr>
        <w:fldChar w:fldCharType="end"/>
      </w:r>
      <w:r w:rsidR="0060262B">
        <w:rPr>
          <w:rFonts w:eastAsia="Times New Roman" w:cs="Times New Roman"/>
          <w:szCs w:val="24"/>
          <w:lang w:val="fr-CA"/>
        </w:rPr>
        <w:t> :</w:t>
      </w:r>
    </w:p>
    <w:p w14:paraId="08BA91E3" w14:textId="2F9F536B" w:rsidR="000476E7" w:rsidRDefault="000476E7" w:rsidP="000476E7">
      <w:pPr>
        <w:snapToGrid w:val="0"/>
        <w:spacing w:line="360" w:lineRule="auto"/>
        <w:rPr>
          <w:rFonts w:eastAsia="Times New Roman" w:cs="Times New Roman"/>
          <w:szCs w:val="24"/>
          <w:lang w:val="fr-CA"/>
        </w:rPr>
      </w:pPr>
    </w:p>
    <w:tbl>
      <w:tblPr>
        <w:tblStyle w:val="PlainTable2"/>
        <w:tblW w:w="0" w:type="auto"/>
        <w:tblLook w:val="04A0" w:firstRow="1" w:lastRow="0" w:firstColumn="1" w:lastColumn="0" w:noHBand="0" w:noVBand="1"/>
      </w:tblPr>
      <w:tblGrid>
        <w:gridCol w:w="4680"/>
        <w:gridCol w:w="4680"/>
      </w:tblGrid>
      <w:tr w:rsidR="000476E7" w14:paraId="40309107" w14:textId="77777777" w:rsidTr="00047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6BB759B" w14:textId="26EBFED6" w:rsidR="000476E7" w:rsidRDefault="000476E7" w:rsidP="000476E7">
            <w:pPr>
              <w:snapToGrid w:val="0"/>
              <w:spacing w:line="360" w:lineRule="auto"/>
              <w:rPr>
                <w:rFonts w:eastAsia="Times New Roman" w:cs="Times New Roman"/>
                <w:szCs w:val="24"/>
                <w:lang w:val="fr-CA"/>
              </w:rPr>
            </w:pPr>
            <w:r>
              <w:rPr>
                <w:rFonts w:eastAsia="Times New Roman" w:cs="Times New Roman"/>
                <w:szCs w:val="24"/>
                <w:lang w:val="fr-CA"/>
              </w:rPr>
              <w:t>Pratique questionnable</w:t>
            </w:r>
          </w:p>
        </w:tc>
        <w:tc>
          <w:tcPr>
            <w:tcW w:w="4680" w:type="dxa"/>
          </w:tcPr>
          <w:p w14:paraId="109BB30C" w14:textId="400F8BF8" w:rsidR="000476E7" w:rsidRDefault="00C94E3A" w:rsidP="000476E7">
            <w:pPr>
              <w:snapToGrid w:val="0"/>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Explication</w:t>
            </w:r>
          </w:p>
        </w:tc>
      </w:tr>
      <w:tr w:rsidR="000476E7" w14:paraId="6B63A95B"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2387FD4" w14:textId="3027C78F" w:rsidR="000476E7" w:rsidRPr="001B5D1B" w:rsidRDefault="000476E7"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t>Le « p hacking » </w:t>
            </w:r>
          </w:p>
        </w:tc>
        <w:tc>
          <w:tcPr>
            <w:tcW w:w="4680" w:type="dxa"/>
          </w:tcPr>
          <w:p w14:paraId="74B9CC2B" w14:textId="462136DE" w:rsidR="000476E7" w:rsidRDefault="0082609F"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Orienter</w:t>
            </w:r>
            <w:r w:rsidR="00657C79">
              <w:rPr>
                <w:rFonts w:eastAsia="Times New Roman" w:cs="Times New Roman"/>
                <w:szCs w:val="24"/>
                <w:lang w:val="fr-CA"/>
              </w:rPr>
              <w:t xml:space="preserve"> les</w:t>
            </w:r>
            <w:r w:rsidR="00B33974">
              <w:rPr>
                <w:rFonts w:eastAsia="Times New Roman" w:cs="Times New Roman"/>
                <w:szCs w:val="24"/>
                <w:lang w:val="fr-CA"/>
              </w:rPr>
              <w:t xml:space="preserve"> </w:t>
            </w:r>
            <w:r>
              <w:rPr>
                <w:rFonts w:eastAsia="Times New Roman" w:cs="Times New Roman"/>
                <w:szCs w:val="24"/>
                <w:lang w:val="fr-CA"/>
              </w:rPr>
              <w:t xml:space="preserve">décision </w:t>
            </w:r>
            <w:r w:rsidR="001110E6">
              <w:rPr>
                <w:rFonts w:eastAsia="Times New Roman" w:cs="Times New Roman"/>
                <w:szCs w:val="24"/>
                <w:lang w:val="fr-CA"/>
              </w:rPr>
              <w:t xml:space="preserve">de l’équipe de recherche </w:t>
            </w:r>
            <w:r>
              <w:rPr>
                <w:rFonts w:eastAsia="Times New Roman" w:cs="Times New Roman"/>
                <w:szCs w:val="24"/>
                <w:lang w:val="fr-CA"/>
              </w:rPr>
              <w:t xml:space="preserve">tout au long du processus d’analyse dans l’intention de favoriser une valeur </w:t>
            </w:r>
            <w:r w:rsidRPr="001A7A38">
              <w:rPr>
                <w:rFonts w:eastAsia="Times New Roman" w:cs="Times New Roman"/>
                <w:i/>
                <w:iCs/>
                <w:szCs w:val="24"/>
                <w:lang w:val="fr-CA"/>
              </w:rPr>
              <w:t>p</w:t>
            </w:r>
            <w:r>
              <w:rPr>
                <w:rFonts w:eastAsia="Times New Roman" w:cs="Times New Roman"/>
                <w:szCs w:val="24"/>
                <w:lang w:val="fr-CA"/>
              </w:rPr>
              <w:t xml:space="preserve"> significative (c.-à-d., de capitaliser sur la chance et les « degrés de liberté », la flexibilité </w:t>
            </w:r>
            <w:r w:rsidR="00BD21D6">
              <w:rPr>
                <w:rFonts w:eastAsia="Times New Roman" w:cs="Times New Roman"/>
                <w:szCs w:val="24"/>
                <w:lang w:val="fr-CA"/>
              </w:rPr>
              <w:t>de l’équipe de recherche</w:t>
            </w:r>
            <w:r>
              <w:rPr>
                <w:rFonts w:eastAsia="Times New Roman" w:cs="Times New Roman"/>
                <w:szCs w:val="24"/>
                <w:lang w:val="fr-CA"/>
              </w:rPr>
              <w:t>).</w:t>
            </w:r>
          </w:p>
          <w:p w14:paraId="271C255D" w14:textId="77777777" w:rsidR="001B474E" w:rsidRDefault="001B474E"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7A1A3651" w14:textId="5F658A7B" w:rsidR="001B474E" w:rsidRDefault="001A6C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L’équipe de recherche </w:t>
            </w:r>
            <w:r w:rsidR="001B474E">
              <w:rPr>
                <w:rFonts w:eastAsia="Times New Roman" w:cs="Times New Roman"/>
                <w:szCs w:val="24"/>
                <w:lang w:val="fr-CA"/>
              </w:rPr>
              <w:t xml:space="preserve">doit prendre de nombreuses décisions : comment gérer les inclusions et exclusions, les données manquantes, les données aberrantes, les assomptions statistiques, le fait de standardiser les données (ou pas), le fait de tester différentes stratégies pour </w:t>
            </w:r>
            <w:r w:rsidR="00443981">
              <w:rPr>
                <w:rFonts w:eastAsia="Times New Roman" w:cs="Times New Roman"/>
                <w:szCs w:val="24"/>
                <w:lang w:val="fr-CA"/>
              </w:rPr>
              <w:t>quantifier</w:t>
            </w:r>
            <w:r w:rsidR="001B474E">
              <w:rPr>
                <w:rFonts w:eastAsia="Times New Roman" w:cs="Times New Roman"/>
                <w:szCs w:val="24"/>
                <w:lang w:val="fr-CA"/>
              </w:rPr>
              <w:t xml:space="preserve"> </w:t>
            </w:r>
            <w:r w:rsidR="001B474E">
              <w:rPr>
                <w:rFonts w:eastAsia="Times New Roman" w:cs="Times New Roman"/>
                <w:szCs w:val="24"/>
                <w:lang w:val="fr-CA"/>
              </w:rPr>
              <w:lastRenderedPageBreak/>
              <w:t xml:space="preserve">une variable, le choix précis des tests statistiques et de leurs paramètres, le fait de corriger pour de multiple tests (ou pas), le seuil de signification, etc. Si </w:t>
            </w:r>
            <w:r w:rsidR="004414FB">
              <w:rPr>
                <w:rFonts w:eastAsia="Times New Roman" w:cs="Times New Roman"/>
                <w:szCs w:val="24"/>
                <w:lang w:val="fr-CA"/>
              </w:rPr>
              <w:t>l’équipe de recherche fait</w:t>
            </w:r>
            <w:r w:rsidR="0009482A">
              <w:rPr>
                <w:rFonts w:eastAsia="Times New Roman" w:cs="Times New Roman"/>
                <w:szCs w:val="24"/>
                <w:lang w:val="fr-CA"/>
              </w:rPr>
              <w:t xml:space="preserve"> </w:t>
            </w:r>
            <w:r w:rsidR="001B474E">
              <w:rPr>
                <w:rFonts w:eastAsia="Times New Roman" w:cs="Times New Roman"/>
                <w:szCs w:val="24"/>
                <w:lang w:val="fr-CA"/>
              </w:rPr>
              <w:t xml:space="preserve">constamment </w:t>
            </w:r>
            <w:r w:rsidR="0009482A">
              <w:rPr>
                <w:rFonts w:eastAsia="Times New Roman" w:cs="Times New Roman"/>
                <w:szCs w:val="24"/>
                <w:lang w:val="fr-CA"/>
              </w:rPr>
              <w:t xml:space="preserve">des </w:t>
            </w:r>
            <w:r w:rsidR="001B474E">
              <w:rPr>
                <w:rFonts w:eastAsia="Times New Roman" w:cs="Times New Roman"/>
                <w:szCs w:val="24"/>
                <w:lang w:val="fr-CA"/>
              </w:rPr>
              <w:t>choix basé</w:t>
            </w:r>
            <w:r w:rsidR="0009482A">
              <w:rPr>
                <w:rFonts w:eastAsia="Times New Roman" w:cs="Times New Roman"/>
                <w:szCs w:val="24"/>
                <w:lang w:val="fr-CA"/>
              </w:rPr>
              <w:t>s</w:t>
            </w:r>
            <w:r w:rsidR="001B474E">
              <w:rPr>
                <w:rFonts w:eastAsia="Times New Roman" w:cs="Times New Roman"/>
                <w:szCs w:val="24"/>
                <w:lang w:val="fr-CA"/>
              </w:rPr>
              <w:t xml:space="preserve"> sur l’option qui dans chaque cas favorise une valeur </w:t>
            </w:r>
            <w:r w:rsidR="001B474E" w:rsidRPr="00B37E5F">
              <w:rPr>
                <w:rFonts w:eastAsia="Times New Roman" w:cs="Times New Roman"/>
                <w:i/>
                <w:iCs/>
                <w:szCs w:val="24"/>
                <w:lang w:val="fr-CA"/>
              </w:rPr>
              <w:t>p</w:t>
            </w:r>
            <w:r w:rsidR="001B474E">
              <w:rPr>
                <w:rFonts w:eastAsia="Times New Roman" w:cs="Times New Roman"/>
                <w:szCs w:val="24"/>
                <w:lang w:val="fr-CA"/>
              </w:rPr>
              <w:t xml:space="preserve"> plus significative, il s’agit de </w:t>
            </w:r>
            <w:r w:rsidR="001B474E" w:rsidRPr="00BA455E">
              <w:rPr>
                <w:rFonts w:eastAsia="Times New Roman" w:cs="Times New Roman"/>
                <w:i/>
                <w:iCs/>
                <w:szCs w:val="24"/>
                <w:lang w:val="fr-CA"/>
              </w:rPr>
              <w:t>p</w:t>
            </w:r>
            <w:r w:rsidR="001B474E">
              <w:rPr>
                <w:rFonts w:eastAsia="Times New Roman" w:cs="Times New Roman"/>
                <w:szCs w:val="24"/>
                <w:lang w:val="fr-CA"/>
              </w:rPr>
              <w:t xml:space="preserve"> hacking.</w:t>
            </w:r>
          </w:p>
          <w:p w14:paraId="200DC8A8" w14:textId="77777777"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p>
          <w:p w14:paraId="6C8CAA06" w14:textId="0E284F4D" w:rsidR="00991D92" w:rsidRDefault="00991D92"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Cela, plutôt que de se tenir à un</w:t>
            </w:r>
            <w:r w:rsidR="007C6963">
              <w:rPr>
                <w:rFonts w:eastAsia="Times New Roman" w:cs="Times New Roman"/>
                <w:szCs w:val="24"/>
                <w:lang w:val="fr-CA"/>
              </w:rPr>
              <w:t xml:space="preserve"> plan expérimental et d’analyse </w:t>
            </w:r>
            <w:r w:rsidR="00E54199">
              <w:rPr>
                <w:rFonts w:eastAsia="Times New Roman" w:cs="Times New Roman"/>
                <w:szCs w:val="24"/>
                <w:lang w:val="fr-CA"/>
              </w:rPr>
              <w:t>déterminé</w:t>
            </w:r>
            <w:r>
              <w:rPr>
                <w:rFonts w:eastAsia="Times New Roman" w:cs="Times New Roman"/>
                <w:szCs w:val="24"/>
                <w:lang w:val="fr-CA"/>
              </w:rPr>
              <w:t xml:space="preserve"> à l’avance en fonction de raisons théoriques et méthodologiques (</w:t>
            </w:r>
            <w:r w:rsidR="0009482A">
              <w:rPr>
                <w:rFonts w:eastAsia="Times New Roman" w:cs="Times New Roman"/>
                <w:szCs w:val="24"/>
                <w:lang w:val="fr-CA"/>
              </w:rPr>
              <w:t>p. ex.,</w:t>
            </w:r>
            <w:r>
              <w:rPr>
                <w:rFonts w:eastAsia="Times New Roman" w:cs="Times New Roman"/>
                <w:szCs w:val="24"/>
                <w:lang w:val="fr-CA"/>
              </w:rPr>
              <w:t xml:space="preserve"> une méthode identifiée comme étant la pratique généralement recommandée).</w:t>
            </w:r>
            <w:r w:rsidR="002A02B0">
              <w:rPr>
                <w:rFonts w:eastAsia="Times New Roman" w:cs="Times New Roman"/>
                <w:szCs w:val="24"/>
                <w:lang w:val="fr-CA"/>
              </w:rPr>
              <w:t xml:space="preserve"> Cependant, il est difficile de tout prévoir. Nous recommandons donc de faire de son mieux, tout en restant raisonnable.</w:t>
            </w:r>
          </w:p>
        </w:tc>
      </w:tr>
      <w:tr w:rsidR="000476E7" w14:paraId="5655080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964E797" w14:textId="5CFBE4EA" w:rsidR="000476E7" w:rsidRPr="001B5D1B" w:rsidRDefault="001B5D1B" w:rsidP="000476E7">
            <w:pPr>
              <w:snapToGrid w:val="0"/>
              <w:spacing w:line="360" w:lineRule="auto"/>
              <w:rPr>
                <w:rFonts w:eastAsia="Times New Roman" w:cs="Times New Roman"/>
                <w:b w:val="0"/>
                <w:bCs w:val="0"/>
                <w:szCs w:val="24"/>
                <w:lang w:val="fr-CA"/>
              </w:rPr>
            </w:pPr>
            <w:r w:rsidRPr="001B5D1B">
              <w:rPr>
                <w:rFonts w:eastAsia="Times New Roman" w:cs="Times New Roman"/>
                <w:b w:val="0"/>
                <w:bCs w:val="0"/>
                <w:i/>
                <w:iCs/>
                <w:szCs w:val="24"/>
                <w:lang w:val="fr-CA"/>
              </w:rPr>
              <w:lastRenderedPageBreak/>
              <w:t>L’arrêt arbitraire de la collecte de données</w:t>
            </w:r>
            <w:r w:rsidRPr="001B5D1B">
              <w:rPr>
                <w:rFonts w:eastAsia="Times New Roman" w:cs="Times New Roman"/>
                <w:b w:val="0"/>
                <w:bCs w:val="0"/>
                <w:szCs w:val="24"/>
                <w:lang w:val="fr-CA"/>
              </w:rPr>
              <w:t> </w:t>
            </w:r>
          </w:p>
        </w:tc>
        <w:tc>
          <w:tcPr>
            <w:tcW w:w="4680" w:type="dxa"/>
          </w:tcPr>
          <w:p w14:paraId="5F157C79" w14:textId="2775F1EC" w:rsidR="000476E7"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Examiner</w:t>
            </w:r>
            <w:r w:rsidR="00A9329D">
              <w:rPr>
                <w:rFonts w:eastAsia="Times New Roman" w:cs="Times New Roman"/>
                <w:szCs w:val="24"/>
                <w:lang w:val="fr-CA"/>
              </w:rPr>
              <w:t xml:space="preserve"> les données (ou pire, refaire les analyses à plusieurs reprises) pendant la collecte de données, et arrêter celle-ci aussitôt qu</w:t>
            </w:r>
            <w:r w:rsidR="00304659">
              <w:rPr>
                <w:rFonts w:eastAsia="Times New Roman" w:cs="Times New Roman"/>
                <w:szCs w:val="24"/>
                <w:lang w:val="fr-CA"/>
              </w:rPr>
              <w:t xml:space="preserve">e </w:t>
            </w:r>
            <w:r w:rsidR="00A9329D">
              <w:rPr>
                <w:rFonts w:eastAsia="Times New Roman" w:cs="Times New Roman"/>
                <w:szCs w:val="24"/>
                <w:lang w:val="fr-CA"/>
              </w:rPr>
              <w:t>les résultats désirés</w:t>
            </w:r>
            <w:r>
              <w:rPr>
                <w:rFonts w:eastAsia="Times New Roman" w:cs="Times New Roman"/>
                <w:szCs w:val="24"/>
                <w:lang w:val="fr-CA"/>
              </w:rPr>
              <w:t xml:space="preserve"> </w:t>
            </w:r>
            <w:r w:rsidR="00304659">
              <w:rPr>
                <w:rFonts w:eastAsia="Times New Roman" w:cs="Times New Roman"/>
                <w:szCs w:val="24"/>
                <w:lang w:val="fr-CA"/>
              </w:rPr>
              <w:t xml:space="preserve">ressortent </w:t>
            </w:r>
            <w:r>
              <w:rPr>
                <w:rFonts w:eastAsia="Times New Roman" w:cs="Times New Roman"/>
                <w:szCs w:val="24"/>
                <w:lang w:val="fr-CA"/>
              </w:rPr>
              <w:t>ou au contraire poursuivre la collecte afin d’obtenir un résultat significatif</w:t>
            </w:r>
            <w:r w:rsidR="00A9329D">
              <w:rPr>
                <w:rFonts w:eastAsia="Times New Roman" w:cs="Times New Roman"/>
                <w:szCs w:val="24"/>
                <w:lang w:val="fr-CA"/>
              </w:rPr>
              <w:t>, plutôt que de s’en tenir à une taille d’échantillon prédéterminée.</w:t>
            </w:r>
          </w:p>
        </w:tc>
      </w:tr>
      <w:tr w:rsidR="000476E7" w14:paraId="7AF6B331"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7218E65" w14:textId="38DA0C74" w:rsidR="000476E7" w:rsidRPr="007B6F63" w:rsidRDefault="007B6F63" w:rsidP="000476E7">
            <w:pPr>
              <w:snapToGrid w:val="0"/>
              <w:spacing w:line="360" w:lineRule="auto"/>
              <w:rPr>
                <w:rFonts w:eastAsia="Times New Roman" w:cs="Times New Roman"/>
                <w:b w:val="0"/>
                <w:bCs w:val="0"/>
                <w:szCs w:val="24"/>
                <w:lang w:val="fr-CA"/>
              </w:rPr>
            </w:pPr>
            <w:r w:rsidRPr="007B6F63">
              <w:rPr>
                <w:rFonts w:eastAsia="Times New Roman" w:cs="Times New Roman"/>
                <w:b w:val="0"/>
                <w:bCs w:val="0"/>
                <w:i/>
                <w:iCs/>
                <w:szCs w:val="24"/>
                <w:lang w:val="fr-CA"/>
              </w:rPr>
              <w:t xml:space="preserve">Changer dans le modèle </w:t>
            </w:r>
            <w:r w:rsidR="0009482A">
              <w:rPr>
                <w:rFonts w:eastAsia="Times New Roman" w:cs="Times New Roman"/>
                <w:b w:val="0"/>
                <w:bCs w:val="0"/>
                <w:i/>
                <w:iCs/>
                <w:szCs w:val="24"/>
                <w:lang w:val="fr-CA"/>
              </w:rPr>
              <w:t>le rôle des variables</w:t>
            </w:r>
            <w:r w:rsidR="004B057D">
              <w:rPr>
                <w:rFonts w:eastAsia="Times New Roman" w:cs="Times New Roman"/>
                <w:b w:val="0"/>
                <w:bCs w:val="0"/>
                <w:i/>
                <w:iCs/>
                <w:szCs w:val="24"/>
                <w:lang w:val="fr-CA"/>
              </w:rPr>
              <w:t xml:space="preserve"> de manière arbitraire</w:t>
            </w:r>
          </w:p>
        </w:tc>
        <w:tc>
          <w:tcPr>
            <w:tcW w:w="4680" w:type="dxa"/>
          </w:tcPr>
          <w:p w14:paraId="7D6085B7" w14:textId="504D0F26" w:rsidR="000476E7" w:rsidRDefault="00FE0F4C"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M</w:t>
            </w:r>
            <w:r w:rsidRPr="00FE0F4C">
              <w:rPr>
                <w:rFonts w:eastAsia="Times New Roman" w:cs="Times New Roman"/>
                <w:szCs w:val="24"/>
                <w:lang w:val="fr-CA"/>
              </w:rPr>
              <w:t xml:space="preserve">odifier quelles variables sont indépendantes, dépendantes, médiatrices, modératrices, </w:t>
            </w:r>
            <w:r w:rsidR="0009482A">
              <w:rPr>
                <w:rFonts w:eastAsia="Times New Roman" w:cs="Times New Roman"/>
                <w:szCs w:val="24"/>
                <w:lang w:val="fr-CA"/>
              </w:rPr>
              <w:t>ou bien des covariables en se basant</w:t>
            </w:r>
            <w:r w:rsidRPr="00FE0F4C">
              <w:rPr>
                <w:rFonts w:eastAsia="Times New Roman" w:cs="Times New Roman"/>
                <w:szCs w:val="24"/>
                <w:lang w:val="fr-CA"/>
              </w:rPr>
              <w:t xml:space="preserve"> sur le résultat le plus intéressant ou le plus significatif plutôt que sur le modèle théorique défini a priori.</w:t>
            </w:r>
          </w:p>
        </w:tc>
      </w:tr>
      <w:tr w:rsidR="000476E7" w14:paraId="2CFA1565"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6545466D" w14:textId="1A19E0E8" w:rsidR="000476E7" w:rsidRPr="00D02E2C" w:rsidRDefault="00D02E2C" w:rsidP="000476E7">
            <w:pPr>
              <w:snapToGrid w:val="0"/>
              <w:spacing w:line="360" w:lineRule="auto"/>
              <w:rPr>
                <w:rFonts w:eastAsia="Times New Roman" w:cs="Times New Roman"/>
                <w:b w:val="0"/>
                <w:bCs w:val="0"/>
                <w:i/>
                <w:iCs/>
                <w:szCs w:val="24"/>
                <w:lang w:val="fr-CA"/>
              </w:rPr>
            </w:pPr>
            <w:r w:rsidRPr="00D02E2C">
              <w:rPr>
                <w:rFonts w:eastAsia="Times New Roman" w:cs="Times New Roman"/>
                <w:b w:val="0"/>
                <w:bCs w:val="0"/>
                <w:i/>
                <w:iCs/>
                <w:szCs w:val="24"/>
                <w:lang w:val="fr-CA"/>
              </w:rPr>
              <w:lastRenderedPageBreak/>
              <w:t>Le rapport sélectif des variables</w:t>
            </w:r>
          </w:p>
        </w:tc>
        <w:tc>
          <w:tcPr>
            <w:tcW w:w="4680" w:type="dxa"/>
          </w:tcPr>
          <w:p w14:paraId="2DABA588" w14:textId="13D26A37" w:rsidR="000476E7" w:rsidRDefault="00AE4394"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AE4394">
              <w:rPr>
                <w:rFonts w:eastAsia="Times New Roman" w:cs="Times New Roman"/>
                <w:szCs w:val="24"/>
                <w:lang w:val="fr-CA"/>
              </w:rPr>
              <w:t>e pas rapporter toutes les variables qui ont été incluses dans l’étude</w:t>
            </w:r>
            <w:r w:rsidR="00F33DAB">
              <w:rPr>
                <w:rFonts w:eastAsia="Times New Roman" w:cs="Times New Roman"/>
                <w:szCs w:val="24"/>
                <w:lang w:val="fr-CA"/>
              </w:rPr>
              <w:t xml:space="preserve"> (s’applique aux collectes de données primaires)</w:t>
            </w:r>
            <w:r w:rsidRPr="00AE4394">
              <w:rPr>
                <w:rFonts w:eastAsia="Times New Roman" w:cs="Times New Roman"/>
                <w:szCs w:val="24"/>
                <w:lang w:val="fr-CA"/>
              </w:rPr>
              <w:t>.</w:t>
            </w:r>
          </w:p>
        </w:tc>
      </w:tr>
      <w:tr w:rsidR="000476E7" w14:paraId="27A2C2FD"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11138602" w14:textId="2A7BEEBF" w:rsidR="000476E7" w:rsidRPr="00D02E2C" w:rsidRDefault="00AF5A64" w:rsidP="000476E7">
            <w:pPr>
              <w:snapToGrid w:val="0"/>
              <w:spacing w:line="360" w:lineRule="auto"/>
              <w:rPr>
                <w:rFonts w:eastAsia="Times New Roman" w:cs="Times New Roman"/>
                <w:b w:val="0"/>
                <w:bCs w:val="0"/>
                <w:i/>
                <w:iCs/>
                <w:szCs w:val="24"/>
                <w:lang w:val="fr-CA"/>
              </w:rPr>
            </w:pPr>
            <w:r w:rsidRPr="00AF5A64">
              <w:rPr>
                <w:rFonts w:eastAsia="Times New Roman" w:cs="Times New Roman"/>
                <w:b w:val="0"/>
                <w:bCs w:val="0"/>
                <w:i/>
                <w:iCs/>
                <w:szCs w:val="24"/>
                <w:lang w:val="fr-CA"/>
              </w:rPr>
              <w:t>Le rapport sélectif des conditions expérimentales ou sous-groupes</w:t>
            </w:r>
          </w:p>
        </w:tc>
        <w:tc>
          <w:tcPr>
            <w:tcW w:w="4680" w:type="dxa"/>
          </w:tcPr>
          <w:p w14:paraId="3508A4B0" w14:textId="203C8442" w:rsidR="000476E7" w:rsidRDefault="005056E4"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5056E4">
              <w:rPr>
                <w:rFonts w:eastAsia="Times New Roman" w:cs="Times New Roman"/>
                <w:szCs w:val="24"/>
                <w:lang w:val="fr-CA"/>
              </w:rPr>
              <w:t>e pas rapporter tous les groupes ou sous-groupes expérimentaux.</w:t>
            </w:r>
          </w:p>
        </w:tc>
      </w:tr>
      <w:tr w:rsidR="000476E7" w14:paraId="61369B49"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2A1F2F97" w14:textId="3BB24555" w:rsidR="000476E7" w:rsidRPr="00D02E2C" w:rsidRDefault="00886F09" w:rsidP="00886F09">
            <w:pPr>
              <w:snapToGrid w:val="0"/>
              <w:spacing w:line="360" w:lineRule="auto"/>
              <w:rPr>
                <w:rFonts w:eastAsia="Times New Roman" w:cs="Times New Roman"/>
                <w:b w:val="0"/>
                <w:bCs w:val="0"/>
                <w:i/>
                <w:iCs/>
                <w:szCs w:val="24"/>
                <w:lang w:val="fr-CA"/>
              </w:rPr>
            </w:pPr>
            <w:r w:rsidRPr="00886F09">
              <w:rPr>
                <w:rFonts w:eastAsia="Times New Roman" w:cs="Times New Roman"/>
                <w:b w:val="0"/>
                <w:bCs w:val="0"/>
                <w:i/>
                <w:iCs/>
                <w:szCs w:val="24"/>
                <w:lang w:val="fr-CA"/>
              </w:rPr>
              <w:t>Le rapport sélectif des analyses</w:t>
            </w:r>
          </w:p>
        </w:tc>
        <w:tc>
          <w:tcPr>
            <w:tcW w:w="4680" w:type="dxa"/>
          </w:tcPr>
          <w:p w14:paraId="097178DE" w14:textId="6CE6A3E0" w:rsidR="000476E7" w:rsidRDefault="009F0CEF"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9F0CEF">
              <w:rPr>
                <w:rFonts w:eastAsia="Times New Roman" w:cs="Times New Roman"/>
                <w:szCs w:val="24"/>
                <w:lang w:val="fr-CA"/>
              </w:rPr>
              <w:t xml:space="preserve">e pas rapporter toutes les analyses </w:t>
            </w:r>
            <w:r w:rsidR="00FE5D90">
              <w:rPr>
                <w:rFonts w:eastAsia="Times New Roman" w:cs="Times New Roman"/>
                <w:szCs w:val="24"/>
                <w:lang w:val="fr-CA"/>
              </w:rPr>
              <w:t xml:space="preserve">ou tests statistiques </w:t>
            </w:r>
            <w:r w:rsidRPr="009F0CEF">
              <w:rPr>
                <w:rFonts w:eastAsia="Times New Roman" w:cs="Times New Roman"/>
                <w:szCs w:val="24"/>
                <w:lang w:val="fr-CA"/>
              </w:rPr>
              <w:t>qui ont été effectuées</w:t>
            </w:r>
          </w:p>
        </w:tc>
      </w:tr>
      <w:tr w:rsidR="00890657" w14:paraId="68559A93"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055A98" w14:textId="5819EBC8" w:rsidR="00890657" w:rsidRPr="00890657" w:rsidRDefault="00890657" w:rsidP="00886F09">
            <w:pPr>
              <w:snapToGrid w:val="0"/>
              <w:spacing w:line="360" w:lineRule="auto"/>
              <w:rPr>
                <w:rFonts w:eastAsia="Times New Roman" w:cs="Times New Roman"/>
                <w:b w:val="0"/>
                <w:bCs w:val="0"/>
                <w:i/>
                <w:iCs/>
                <w:szCs w:val="24"/>
                <w:lang w:val="fr-CA"/>
              </w:rPr>
            </w:pPr>
            <w:r w:rsidRPr="00890657">
              <w:rPr>
                <w:rFonts w:eastAsia="Times New Roman" w:cs="Times New Roman"/>
                <w:b w:val="0"/>
                <w:bCs w:val="0"/>
                <w:i/>
                <w:iCs/>
                <w:szCs w:val="24"/>
                <w:lang w:val="fr-CA"/>
              </w:rPr>
              <w:t>Le rapport sélectif des études</w:t>
            </w:r>
          </w:p>
        </w:tc>
        <w:tc>
          <w:tcPr>
            <w:tcW w:w="4680" w:type="dxa"/>
          </w:tcPr>
          <w:p w14:paraId="7A7151A2" w14:textId="4AF7DC33" w:rsidR="00890657" w:rsidRDefault="00B66DBA"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N</w:t>
            </w:r>
            <w:r w:rsidRPr="00B66DBA">
              <w:rPr>
                <w:rFonts w:eastAsia="Times New Roman" w:cs="Times New Roman"/>
                <w:szCs w:val="24"/>
                <w:lang w:val="fr-CA"/>
              </w:rPr>
              <w:t>e pas rapporter toutes les études qui ont été effectuées</w:t>
            </w:r>
          </w:p>
        </w:tc>
      </w:tr>
      <w:tr w:rsidR="00614049" w14:paraId="1D35C90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386A87C" w14:textId="6B8DE4C7" w:rsidR="00614049" w:rsidRPr="00084209" w:rsidRDefault="00614049" w:rsidP="00886F09">
            <w:pPr>
              <w:snapToGrid w:val="0"/>
              <w:spacing w:line="360" w:lineRule="auto"/>
              <w:rPr>
                <w:b w:val="0"/>
                <w:i/>
                <w:lang w:val="en-US"/>
              </w:rPr>
            </w:pPr>
            <w:r w:rsidRPr="00084209">
              <w:rPr>
                <w:i/>
                <w:lang w:val="en-US"/>
              </w:rPr>
              <w:t xml:space="preserve">Le « </w:t>
            </w:r>
            <w:proofErr w:type="spellStart"/>
            <w:r w:rsidRPr="00084209">
              <w:rPr>
                <w:i/>
                <w:lang w:val="en-US"/>
              </w:rPr>
              <w:t>HARKing</w:t>
            </w:r>
            <w:proofErr w:type="spellEnd"/>
            <w:r w:rsidRPr="00084209">
              <w:rPr>
                <w:i/>
                <w:lang w:val="en-US"/>
              </w:rPr>
              <w:t> » (</w:t>
            </w:r>
            <w:r w:rsidRPr="008850EC">
              <w:rPr>
                <w:rFonts w:eastAsia="Times New Roman" w:cs="Times New Roman"/>
                <w:b w:val="0"/>
                <w:bCs w:val="0"/>
                <w:i/>
                <w:iCs/>
                <w:szCs w:val="24"/>
                <w:u w:val="single"/>
              </w:rPr>
              <w:t>H</w:t>
            </w:r>
            <w:r w:rsidRPr="00A06DCC">
              <w:rPr>
                <w:rFonts w:eastAsia="Times New Roman" w:cs="Times New Roman"/>
                <w:b w:val="0"/>
                <w:bCs w:val="0"/>
                <w:i/>
                <w:iCs/>
                <w:szCs w:val="24"/>
              </w:rPr>
              <w:t xml:space="preserve">ypothesizing </w:t>
            </w:r>
            <w:r w:rsidRPr="008850EC">
              <w:rPr>
                <w:rFonts w:eastAsia="Times New Roman" w:cs="Times New Roman"/>
                <w:b w:val="0"/>
                <w:bCs w:val="0"/>
                <w:i/>
                <w:iCs/>
                <w:szCs w:val="24"/>
                <w:u w:val="single"/>
              </w:rPr>
              <w:t>A</w:t>
            </w:r>
            <w:r w:rsidRPr="00A06DCC">
              <w:rPr>
                <w:rFonts w:eastAsia="Times New Roman" w:cs="Times New Roman"/>
                <w:b w:val="0"/>
                <w:bCs w:val="0"/>
                <w:i/>
                <w:iCs/>
                <w:szCs w:val="24"/>
              </w:rPr>
              <w:t xml:space="preserve">fter the </w:t>
            </w:r>
            <w:r w:rsidRPr="008850EC">
              <w:rPr>
                <w:rFonts w:eastAsia="Times New Roman" w:cs="Times New Roman"/>
                <w:b w:val="0"/>
                <w:bCs w:val="0"/>
                <w:i/>
                <w:iCs/>
                <w:szCs w:val="24"/>
                <w:u w:val="single"/>
              </w:rPr>
              <w:t>R</w:t>
            </w:r>
            <w:r w:rsidRPr="00A06DCC">
              <w:rPr>
                <w:rFonts w:eastAsia="Times New Roman" w:cs="Times New Roman"/>
                <w:b w:val="0"/>
                <w:bCs w:val="0"/>
                <w:i/>
                <w:iCs/>
                <w:szCs w:val="24"/>
              </w:rPr>
              <w:t xml:space="preserve">esults are </w:t>
            </w:r>
            <w:r w:rsidRPr="008850EC">
              <w:rPr>
                <w:rFonts w:eastAsia="Times New Roman" w:cs="Times New Roman"/>
                <w:b w:val="0"/>
                <w:bCs w:val="0"/>
                <w:i/>
                <w:iCs/>
                <w:szCs w:val="24"/>
                <w:u w:val="single"/>
              </w:rPr>
              <w:t>K</w:t>
            </w:r>
            <w:r w:rsidRPr="00A06DCC">
              <w:rPr>
                <w:rFonts w:eastAsia="Times New Roman" w:cs="Times New Roman"/>
                <w:b w:val="0"/>
                <w:bCs w:val="0"/>
                <w:i/>
                <w:iCs/>
                <w:szCs w:val="24"/>
              </w:rPr>
              <w:t>nown</w:t>
            </w:r>
            <w:r w:rsidRPr="00084209">
              <w:rPr>
                <w:i/>
                <w:lang w:val="en-US"/>
              </w:rPr>
              <w:t>)</w:t>
            </w:r>
          </w:p>
        </w:tc>
        <w:tc>
          <w:tcPr>
            <w:tcW w:w="4680" w:type="dxa"/>
          </w:tcPr>
          <w:p w14:paraId="0FFAA26C" w14:textId="0485D1FF" w:rsidR="00614049" w:rsidRDefault="00A06DCC"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Changer ou générer nos hypothèses </w:t>
            </w:r>
            <w:r w:rsidR="00623400">
              <w:rPr>
                <w:rFonts w:eastAsia="Times New Roman" w:cs="Times New Roman"/>
                <w:szCs w:val="24"/>
                <w:lang w:val="fr-CA"/>
              </w:rPr>
              <w:t xml:space="preserve">en fonction des </w:t>
            </w:r>
            <w:r>
              <w:rPr>
                <w:rFonts w:eastAsia="Times New Roman" w:cs="Times New Roman"/>
                <w:szCs w:val="24"/>
                <w:lang w:val="fr-CA"/>
              </w:rPr>
              <w:t xml:space="preserve">résultats de tests </w:t>
            </w:r>
            <w:r w:rsidR="0009482A">
              <w:rPr>
                <w:rFonts w:eastAsia="Times New Roman" w:cs="Times New Roman"/>
                <w:szCs w:val="24"/>
                <w:lang w:val="fr-CA"/>
              </w:rPr>
              <w:t xml:space="preserve">statistiques </w:t>
            </w:r>
            <w:r>
              <w:rPr>
                <w:rFonts w:eastAsia="Times New Roman" w:cs="Times New Roman"/>
                <w:szCs w:val="24"/>
                <w:lang w:val="fr-CA"/>
              </w:rPr>
              <w:t>exploratoires.</w:t>
            </w:r>
          </w:p>
        </w:tc>
      </w:tr>
      <w:tr w:rsidR="00614049" w14:paraId="21759557" w14:textId="77777777" w:rsidTr="00047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51D3B50" w14:textId="414D3ABB" w:rsidR="00614049" w:rsidRPr="00890657" w:rsidRDefault="001E5C64" w:rsidP="00886F09">
            <w:pPr>
              <w:snapToGrid w:val="0"/>
              <w:spacing w:line="360" w:lineRule="auto"/>
              <w:rPr>
                <w:rFonts w:eastAsia="Times New Roman" w:cs="Times New Roman"/>
                <w:b w:val="0"/>
                <w:bCs w:val="0"/>
                <w:i/>
                <w:iCs/>
                <w:szCs w:val="24"/>
                <w:lang w:val="fr-CA"/>
              </w:rPr>
            </w:pPr>
            <w:r>
              <w:rPr>
                <w:rFonts w:eastAsia="Times New Roman" w:cs="Times New Roman"/>
                <w:b w:val="0"/>
                <w:bCs w:val="0"/>
                <w:i/>
                <w:iCs/>
                <w:szCs w:val="24"/>
                <w:lang w:val="fr-CA"/>
              </w:rPr>
              <w:t>Recruter d</w:t>
            </w:r>
            <w:r w:rsidR="00183DF8" w:rsidRPr="00183DF8">
              <w:rPr>
                <w:rFonts w:eastAsia="Times New Roman" w:cs="Times New Roman"/>
                <w:b w:val="0"/>
                <w:bCs w:val="0"/>
                <w:i/>
                <w:iCs/>
                <w:szCs w:val="24"/>
                <w:lang w:val="fr-CA"/>
              </w:rPr>
              <w:t>es échantillons trop petits</w:t>
            </w:r>
            <w:r w:rsidR="00E10F25">
              <w:rPr>
                <w:rFonts w:eastAsia="Times New Roman" w:cs="Times New Roman"/>
                <w:b w:val="0"/>
                <w:bCs w:val="0"/>
                <w:i/>
                <w:iCs/>
                <w:szCs w:val="24"/>
                <w:lang w:val="fr-CA"/>
              </w:rPr>
              <w:t xml:space="preserve"> pour la méthode d’analyse choisie</w:t>
            </w:r>
          </w:p>
        </w:tc>
        <w:tc>
          <w:tcPr>
            <w:tcW w:w="4680" w:type="dxa"/>
          </w:tcPr>
          <w:p w14:paraId="2D794C6C" w14:textId="2D6C6BFE" w:rsidR="00614049" w:rsidRDefault="00183DF8" w:rsidP="00247257">
            <w:pPr>
              <w:snapToGrid w:val="0"/>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Car </w:t>
            </w:r>
            <w:r w:rsidR="00FC22E3">
              <w:rPr>
                <w:rFonts w:eastAsia="Times New Roman" w:cs="Times New Roman"/>
                <w:szCs w:val="24"/>
                <w:lang w:val="fr-CA"/>
              </w:rPr>
              <w:t xml:space="preserve">des échantillons trop petits </w:t>
            </w:r>
            <w:r>
              <w:rPr>
                <w:rFonts w:eastAsia="Times New Roman" w:cs="Times New Roman"/>
                <w:szCs w:val="24"/>
                <w:lang w:val="fr-CA"/>
              </w:rPr>
              <w:t>mène</w:t>
            </w:r>
            <w:r w:rsidR="00FC22E3">
              <w:rPr>
                <w:rFonts w:eastAsia="Times New Roman" w:cs="Times New Roman"/>
                <w:szCs w:val="24"/>
                <w:lang w:val="fr-CA"/>
              </w:rPr>
              <w:t>nt</w:t>
            </w:r>
            <w:r>
              <w:rPr>
                <w:rFonts w:eastAsia="Times New Roman" w:cs="Times New Roman"/>
                <w:szCs w:val="24"/>
                <w:lang w:val="fr-CA"/>
              </w:rPr>
              <w:t xml:space="preserve"> à une t</w:t>
            </w:r>
            <w:r w:rsidRPr="00183DF8">
              <w:rPr>
                <w:rFonts w:eastAsia="Times New Roman" w:cs="Times New Roman"/>
                <w:szCs w:val="24"/>
                <w:lang w:val="fr-CA"/>
              </w:rPr>
              <w:t>rop faible puissance statistique</w:t>
            </w:r>
            <w:r>
              <w:rPr>
                <w:rFonts w:eastAsia="Times New Roman" w:cs="Times New Roman"/>
                <w:szCs w:val="24"/>
                <w:lang w:val="fr-CA"/>
              </w:rPr>
              <w:t>.</w:t>
            </w:r>
            <w:r w:rsidR="008E6068">
              <w:rPr>
                <w:rFonts w:eastAsia="Times New Roman" w:cs="Times New Roman"/>
                <w:szCs w:val="24"/>
                <w:lang w:val="fr-CA"/>
              </w:rPr>
              <w:t xml:space="preserve"> </w:t>
            </w:r>
            <w:r w:rsidR="008E6068" w:rsidRPr="008E6068">
              <w:rPr>
                <w:rFonts w:eastAsia="Times New Roman" w:cs="Times New Roman"/>
                <w:szCs w:val="24"/>
                <w:lang w:val="fr-CA"/>
              </w:rPr>
              <w:t xml:space="preserve">Si la taille d’échantillon doit être limitée </w:t>
            </w:r>
            <w:r w:rsidR="008E5C6D">
              <w:rPr>
                <w:rFonts w:eastAsia="Times New Roman" w:cs="Times New Roman"/>
                <w:szCs w:val="24"/>
                <w:lang w:val="fr-CA"/>
              </w:rPr>
              <w:t xml:space="preserve">dû à </w:t>
            </w:r>
            <w:r w:rsidR="008E6068" w:rsidRPr="008E6068">
              <w:rPr>
                <w:rFonts w:eastAsia="Times New Roman" w:cs="Times New Roman"/>
                <w:szCs w:val="24"/>
                <w:lang w:val="fr-CA"/>
              </w:rPr>
              <w:t xml:space="preserve">des contraintes financières ou logistiques, alors il faudrait </w:t>
            </w:r>
            <w:r w:rsidR="00A937BF">
              <w:rPr>
                <w:rFonts w:eastAsia="Times New Roman" w:cs="Times New Roman"/>
                <w:szCs w:val="24"/>
                <w:lang w:val="fr-CA"/>
              </w:rPr>
              <w:t xml:space="preserve">prévoir </w:t>
            </w:r>
            <w:r w:rsidR="004D5F5F">
              <w:rPr>
                <w:rFonts w:eastAsia="Times New Roman" w:cs="Times New Roman"/>
                <w:szCs w:val="24"/>
                <w:lang w:val="fr-CA"/>
              </w:rPr>
              <w:t xml:space="preserve">utiliser une </w:t>
            </w:r>
            <w:r w:rsidR="008E6068" w:rsidRPr="008E6068">
              <w:rPr>
                <w:rFonts w:eastAsia="Times New Roman" w:cs="Times New Roman"/>
                <w:szCs w:val="24"/>
                <w:lang w:val="fr-CA"/>
              </w:rPr>
              <w:t xml:space="preserve">méthode </w:t>
            </w:r>
            <w:r w:rsidR="008663C0">
              <w:rPr>
                <w:rFonts w:eastAsia="Times New Roman" w:cs="Times New Roman"/>
                <w:szCs w:val="24"/>
                <w:lang w:val="fr-CA"/>
              </w:rPr>
              <w:t xml:space="preserve">alternative </w:t>
            </w:r>
            <w:r w:rsidR="00C7128A">
              <w:rPr>
                <w:rFonts w:eastAsia="Times New Roman" w:cs="Times New Roman"/>
                <w:szCs w:val="24"/>
                <w:lang w:val="fr-CA"/>
              </w:rPr>
              <w:t xml:space="preserve">plus </w:t>
            </w:r>
            <w:r w:rsidR="004D5F5F">
              <w:rPr>
                <w:rFonts w:eastAsia="Times New Roman" w:cs="Times New Roman"/>
                <w:szCs w:val="24"/>
                <w:lang w:val="fr-CA"/>
              </w:rPr>
              <w:t xml:space="preserve">appropriée pour </w:t>
            </w:r>
            <w:r w:rsidR="007D1BCE">
              <w:rPr>
                <w:rFonts w:eastAsia="Times New Roman" w:cs="Times New Roman"/>
                <w:szCs w:val="24"/>
                <w:lang w:val="fr-CA"/>
              </w:rPr>
              <w:t>la taille d</w:t>
            </w:r>
            <w:r w:rsidR="004D5F5F">
              <w:rPr>
                <w:rFonts w:eastAsia="Times New Roman" w:cs="Times New Roman"/>
                <w:szCs w:val="24"/>
                <w:lang w:val="fr-CA"/>
              </w:rPr>
              <w:t>’échantillon</w:t>
            </w:r>
            <w:r w:rsidR="007D1BCE">
              <w:rPr>
                <w:rFonts w:eastAsia="Times New Roman" w:cs="Times New Roman"/>
                <w:szCs w:val="24"/>
                <w:lang w:val="fr-CA"/>
              </w:rPr>
              <w:t xml:space="preserve"> réaliste</w:t>
            </w:r>
            <w:r w:rsidR="001071F1">
              <w:rPr>
                <w:rFonts w:eastAsia="Times New Roman" w:cs="Times New Roman"/>
                <w:szCs w:val="24"/>
                <w:lang w:val="fr-CA"/>
              </w:rPr>
              <w:t>. Avec trop peu de puissance statistique, il ne sera pas possible de détecter un effet, même s’il existe réellement, gaspillant ainsi de</w:t>
            </w:r>
            <w:r w:rsidR="003C5355">
              <w:rPr>
                <w:rFonts w:eastAsia="Times New Roman" w:cs="Times New Roman"/>
                <w:szCs w:val="24"/>
                <w:lang w:val="fr-CA"/>
              </w:rPr>
              <w:t xml:space="preserve"> précieuses </w:t>
            </w:r>
            <w:r w:rsidR="001071F1">
              <w:rPr>
                <w:rFonts w:eastAsia="Times New Roman" w:cs="Times New Roman"/>
                <w:szCs w:val="24"/>
                <w:lang w:val="fr-CA"/>
              </w:rPr>
              <w:t xml:space="preserve">ressources </w:t>
            </w:r>
            <w:r w:rsidR="003C5355">
              <w:rPr>
                <w:rFonts w:eastAsia="Times New Roman" w:cs="Times New Roman"/>
                <w:szCs w:val="24"/>
                <w:lang w:val="fr-CA"/>
              </w:rPr>
              <w:t xml:space="preserve">financières et de </w:t>
            </w:r>
            <w:r w:rsidR="001071F1">
              <w:rPr>
                <w:rFonts w:eastAsia="Times New Roman" w:cs="Times New Roman"/>
                <w:szCs w:val="24"/>
                <w:lang w:val="fr-CA"/>
              </w:rPr>
              <w:t>temps.</w:t>
            </w:r>
            <w:r w:rsidR="009D5565">
              <w:rPr>
                <w:rFonts w:eastAsia="Times New Roman" w:cs="Times New Roman"/>
                <w:szCs w:val="24"/>
                <w:lang w:val="fr-CA"/>
              </w:rPr>
              <w:t xml:space="preserve"> Heureusement, une analyse de puissance est généralement requise lors du PRD.</w:t>
            </w:r>
          </w:p>
        </w:tc>
      </w:tr>
      <w:tr w:rsidR="00614049" w14:paraId="54481140" w14:textId="77777777" w:rsidTr="000476E7">
        <w:tc>
          <w:tcPr>
            <w:cnfStyle w:val="001000000000" w:firstRow="0" w:lastRow="0" w:firstColumn="1" w:lastColumn="0" w:oddVBand="0" w:evenVBand="0" w:oddHBand="0" w:evenHBand="0" w:firstRowFirstColumn="0" w:firstRowLastColumn="0" w:lastRowFirstColumn="0" w:lastRowLastColumn="0"/>
            <w:tcW w:w="4680" w:type="dxa"/>
          </w:tcPr>
          <w:p w14:paraId="7CB5FE4B" w14:textId="67092012" w:rsidR="00614049" w:rsidRPr="00D4402C" w:rsidRDefault="00D4402C" w:rsidP="00886F09">
            <w:pPr>
              <w:snapToGrid w:val="0"/>
              <w:spacing w:line="360" w:lineRule="auto"/>
              <w:rPr>
                <w:rFonts w:eastAsia="Times New Roman" w:cs="Times New Roman"/>
                <w:b w:val="0"/>
                <w:bCs w:val="0"/>
                <w:i/>
                <w:iCs/>
                <w:szCs w:val="24"/>
                <w:lang w:val="fr-CA"/>
              </w:rPr>
            </w:pPr>
            <w:r w:rsidRPr="00D4402C">
              <w:rPr>
                <w:rFonts w:eastAsia="Times New Roman" w:cs="Times New Roman"/>
                <w:b w:val="0"/>
                <w:bCs w:val="0"/>
                <w:i/>
                <w:iCs/>
                <w:szCs w:val="24"/>
                <w:lang w:val="fr-CA"/>
              </w:rPr>
              <w:t>Ne pas communiquer explicitement si les analyses sont confirmatoires ou exploratoires</w:t>
            </w:r>
          </w:p>
        </w:tc>
        <w:tc>
          <w:tcPr>
            <w:tcW w:w="4680" w:type="dxa"/>
          </w:tcPr>
          <w:p w14:paraId="6CE97C07" w14:textId="2F58FDBF" w:rsidR="00614049" w:rsidRDefault="0009482A" w:rsidP="00247257">
            <w:pPr>
              <w:snapToGrid w:val="0"/>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fr-CA"/>
              </w:rPr>
            </w:pPr>
            <w:r>
              <w:rPr>
                <w:rFonts w:eastAsia="Times New Roman" w:cs="Times New Roman"/>
                <w:szCs w:val="24"/>
                <w:lang w:val="fr-CA"/>
              </w:rPr>
              <w:t xml:space="preserve">Ne pas spécifier quelles sont les analyses exploratoires peut amener </w:t>
            </w:r>
            <w:r w:rsidR="00263605">
              <w:rPr>
                <w:rFonts w:eastAsia="Times New Roman" w:cs="Times New Roman"/>
                <w:szCs w:val="24"/>
                <w:lang w:val="fr-CA"/>
              </w:rPr>
              <w:t>le</w:t>
            </w:r>
            <w:r w:rsidR="005F65F2">
              <w:rPr>
                <w:rFonts w:eastAsia="Times New Roman" w:cs="Times New Roman"/>
                <w:szCs w:val="24"/>
                <w:lang w:val="fr-CA"/>
              </w:rPr>
              <w:t>s gens qui liront votre article</w:t>
            </w:r>
            <w:r w:rsidR="00263605">
              <w:rPr>
                <w:rFonts w:eastAsia="Times New Roman" w:cs="Times New Roman"/>
                <w:szCs w:val="24"/>
                <w:lang w:val="fr-CA"/>
              </w:rPr>
              <w:t xml:space="preserve"> </w:t>
            </w:r>
            <w:r>
              <w:rPr>
                <w:rFonts w:eastAsia="Times New Roman" w:cs="Times New Roman"/>
                <w:szCs w:val="24"/>
                <w:lang w:val="fr-CA"/>
              </w:rPr>
              <w:t xml:space="preserve">à </w:t>
            </w:r>
            <w:r w:rsidR="00263605">
              <w:rPr>
                <w:rFonts w:eastAsia="Times New Roman" w:cs="Times New Roman"/>
                <w:szCs w:val="24"/>
                <w:lang w:val="fr-CA"/>
              </w:rPr>
              <w:t>penser qu’il s’agit d</w:t>
            </w:r>
            <w:r>
              <w:rPr>
                <w:rFonts w:eastAsia="Times New Roman" w:cs="Times New Roman"/>
                <w:szCs w:val="24"/>
                <w:lang w:val="fr-CA"/>
              </w:rPr>
              <w:t>’une étude</w:t>
            </w:r>
            <w:r w:rsidR="00263605">
              <w:rPr>
                <w:rFonts w:eastAsia="Times New Roman" w:cs="Times New Roman"/>
                <w:szCs w:val="24"/>
                <w:lang w:val="fr-CA"/>
              </w:rPr>
              <w:t xml:space="preserve"> confirmatoire (avec une plus grande crédibilité)</w:t>
            </w:r>
            <w:r w:rsidR="00DE4AAB">
              <w:rPr>
                <w:rFonts w:eastAsia="Times New Roman" w:cs="Times New Roman"/>
                <w:szCs w:val="24"/>
                <w:lang w:val="fr-CA"/>
              </w:rPr>
              <w:t xml:space="preserve"> même si elle est en réalité exploratoire, ce qui est trompeur.</w:t>
            </w:r>
          </w:p>
        </w:tc>
      </w:tr>
    </w:tbl>
    <w:p w14:paraId="0E4FF15D" w14:textId="77777777" w:rsidR="000476E7" w:rsidRDefault="000476E7" w:rsidP="000476E7">
      <w:pPr>
        <w:snapToGrid w:val="0"/>
        <w:spacing w:line="360" w:lineRule="auto"/>
        <w:rPr>
          <w:rFonts w:eastAsia="Times New Roman" w:cs="Times New Roman"/>
          <w:szCs w:val="24"/>
          <w:lang w:val="fr-CA"/>
        </w:rPr>
      </w:pPr>
    </w:p>
    <w:p w14:paraId="04B9E6A2" w14:textId="551165F8" w:rsidR="00720CDC" w:rsidRDefault="00720CDC" w:rsidP="006D286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Gardez en tête que </w:t>
      </w:r>
      <w:r w:rsidR="00334045">
        <w:rPr>
          <w:rFonts w:eastAsia="Times New Roman" w:cs="Times New Roman"/>
          <w:szCs w:val="24"/>
          <w:lang w:val="fr-CA"/>
        </w:rPr>
        <w:t>l</w:t>
      </w:r>
      <w:r w:rsidR="00334045" w:rsidRPr="00720CDC">
        <w:rPr>
          <w:rFonts w:eastAsia="Times New Roman" w:cs="Times New Roman"/>
          <w:szCs w:val="24"/>
          <w:lang w:val="fr-CA"/>
        </w:rPr>
        <w:t xml:space="preserve">a différence entre la recherche exploratoire et confirmatoire en est une de degrés, et nécessairement, certaines décisions </w:t>
      </w:r>
      <w:r w:rsidR="00334045">
        <w:rPr>
          <w:rFonts w:eastAsia="Times New Roman" w:cs="Times New Roman"/>
          <w:szCs w:val="24"/>
          <w:lang w:val="fr-CA"/>
        </w:rPr>
        <w:t xml:space="preserve">improvisées </w:t>
      </w:r>
      <w:r w:rsidR="00334045" w:rsidRPr="00720CDC">
        <w:rPr>
          <w:rFonts w:eastAsia="Times New Roman" w:cs="Times New Roman"/>
          <w:szCs w:val="24"/>
          <w:lang w:val="fr-CA"/>
        </w:rPr>
        <w:t xml:space="preserve">seront nécessaires même dans les </w:t>
      </w:r>
      <w:r w:rsidR="00202C40">
        <w:rPr>
          <w:rFonts w:eastAsia="Times New Roman" w:cs="Times New Roman"/>
          <w:szCs w:val="24"/>
          <w:lang w:val="fr-CA"/>
        </w:rPr>
        <w:t>cas les plus rigoureux</w:t>
      </w:r>
      <w:r w:rsidR="00334045" w:rsidRPr="00720CDC">
        <w:rPr>
          <w:rFonts w:eastAsia="Times New Roman" w:cs="Times New Roman"/>
          <w:szCs w:val="24"/>
          <w:lang w:val="fr-CA"/>
        </w:rPr>
        <w:t>.</w:t>
      </w:r>
      <w:r w:rsidR="00202C40">
        <w:rPr>
          <w:rFonts w:eastAsia="Times New Roman" w:cs="Times New Roman"/>
          <w:szCs w:val="24"/>
          <w:lang w:val="fr-CA"/>
        </w:rPr>
        <w:t xml:space="preserve"> En ce sens, </w:t>
      </w:r>
      <w:r w:rsidR="00892E41">
        <w:rPr>
          <w:rFonts w:eastAsia="Times New Roman" w:cs="Times New Roman"/>
          <w:szCs w:val="24"/>
          <w:lang w:val="fr-CA"/>
        </w:rPr>
        <w:t>l</w:t>
      </w:r>
      <w:r w:rsidR="00820599">
        <w:rPr>
          <w:rFonts w:eastAsia="Times New Roman" w:cs="Times New Roman"/>
          <w:szCs w:val="24"/>
          <w:lang w:val="fr-CA"/>
        </w:rPr>
        <w:t xml:space="preserve">es </w:t>
      </w:r>
      <w:r w:rsidR="0014764B">
        <w:rPr>
          <w:rFonts w:eastAsia="Times New Roman" w:cs="Times New Roman"/>
          <w:szCs w:val="24"/>
          <w:lang w:val="fr-CA"/>
        </w:rPr>
        <w:t xml:space="preserve">exemples de </w:t>
      </w:r>
      <w:r w:rsidR="00820599">
        <w:rPr>
          <w:rFonts w:eastAsia="Times New Roman" w:cs="Times New Roman"/>
          <w:szCs w:val="24"/>
          <w:lang w:val="fr-CA"/>
        </w:rPr>
        <w:t xml:space="preserve">pratiques de recherche questionnables </w:t>
      </w:r>
      <w:r w:rsidR="00E6796B">
        <w:rPr>
          <w:rFonts w:eastAsia="Times New Roman" w:cs="Times New Roman"/>
          <w:szCs w:val="24"/>
          <w:lang w:val="fr-CA"/>
        </w:rPr>
        <w:t xml:space="preserve">ci-haut </w:t>
      </w:r>
      <w:r w:rsidR="00820599">
        <w:rPr>
          <w:rFonts w:eastAsia="Times New Roman" w:cs="Times New Roman"/>
          <w:szCs w:val="24"/>
          <w:lang w:val="fr-CA"/>
        </w:rPr>
        <w:t xml:space="preserve">sont </w:t>
      </w:r>
      <w:r w:rsidR="001E0211">
        <w:rPr>
          <w:rFonts w:eastAsia="Times New Roman" w:cs="Times New Roman"/>
          <w:szCs w:val="24"/>
          <w:lang w:val="fr-CA"/>
        </w:rPr>
        <w:t xml:space="preserve">à titre indicatif et </w:t>
      </w:r>
      <w:r w:rsidR="004D2032">
        <w:rPr>
          <w:rFonts w:eastAsia="Times New Roman" w:cs="Times New Roman"/>
          <w:szCs w:val="24"/>
          <w:lang w:val="fr-CA"/>
        </w:rPr>
        <w:t xml:space="preserve">non </w:t>
      </w:r>
      <w:r w:rsidR="00820599">
        <w:rPr>
          <w:rFonts w:eastAsia="Times New Roman" w:cs="Times New Roman"/>
          <w:szCs w:val="24"/>
          <w:lang w:val="fr-CA"/>
        </w:rPr>
        <w:t xml:space="preserve">pas </w:t>
      </w:r>
      <w:r w:rsidR="004C2D09">
        <w:rPr>
          <w:rFonts w:eastAsia="Times New Roman" w:cs="Times New Roman"/>
          <w:szCs w:val="24"/>
          <w:lang w:val="fr-CA"/>
        </w:rPr>
        <w:t>absolus</w:t>
      </w:r>
      <w:r w:rsidR="00820599">
        <w:rPr>
          <w:rFonts w:eastAsia="Times New Roman" w:cs="Times New Roman"/>
          <w:szCs w:val="24"/>
          <w:lang w:val="fr-CA"/>
        </w:rPr>
        <w:t xml:space="preserve"> : vous pourriez avoir de très bonnes raisons d’en appliquer </w:t>
      </w:r>
      <w:r w:rsidR="00F812F1">
        <w:rPr>
          <w:rFonts w:eastAsia="Times New Roman" w:cs="Times New Roman"/>
          <w:szCs w:val="24"/>
          <w:lang w:val="fr-CA"/>
        </w:rPr>
        <w:t xml:space="preserve">quelques-unes. </w:t>
      </w:r>
      <w:r w:rsidR="00DC6392">
        <w:rPr>
          <w:rFonts w:eastAsia="Times New Roman" w:cs="Times New Roman"/>
          <w:szCs w:val="24"/>
          <w:lang w:val="fr-CA"/>
        </w:rPr>
        <w:t>Celles-ci deviennent surtout problématiques lorsqu’elles s’accumulent ou qu’elles viennent affect l’interprétation des résultats de manière importante.</w:t>
      </w:r>
      <w:r w:rsidR="00A74E55">
        <w:rPr>
          <w:rFonts w:eastAsia="Times New Roman" w:cs="Times New Roman"/>
          <w:szCs w:val="24"/>
          <w:lang w:val="fr-CA"/>
        </w:rPr>
        <w:t xml:space="preserve"> </w:t>
      </w:r>
      <w:r w:rsidR="00083991">
        <w:rPr>
          <w:rFonts w:eastAsia="Times New Roman" w:cs="Times New Roman"/>
          <w:szCs w:val="24"/>
          <w:lang w:val="fr-CA"/>
        </w:rPr>
        <w:t xml:space="preserve">Il faut donc rester raisonnable </w:t>
      </w:r>
      <w:r w:rsidR="00124774">
        <w:rPr>
          <w:rFonts w:eastAsia="Times New Roman" w:cs="Times New Roman"/>
          <w:szCs w:val="24"/>
          <w:lang w:val="fr-CA"/>
        </w:rPr>
        <w:t xml:space="preserve">tout en priorisant </w:t>
      </w:r>
      <w:r w:rsidRPr="00720CDC">
        <w:rPr>
          <w:rFonts w:eastAsia="Times New Roman" w:cs="Times New Roman"/>
          <w:szCs w:val="24"/>
          <w:lang w:val="fr-CA"/>
        </w:rPr>
        <w:t xml:space="preserve">la transparence dans nos </w:t>
      </w:r>
      <w:r w:rsidR="00A441AD">
        <w:rPr>
          <w:rFonts w:eastAsia="Times New Roman" w:cs="Times New Roman"/>
          <w:szCs w:val="24"/>
          <w:lang w:val="fr-CA"/>
        </w:rPr>
        <w:t xml:space="preserve">prises de </w:t>
      </w:r>
      <w:r w:rsidRPr="00720CDC">
        <w:rPr>
          <w:rFonts w:eastAsia="Times New Roman" w:cs="Times New Roman"/>
          <w:szCs w:val="24"/>
          <w:lang w:val="fr-CA"/>
        </w:rPr>
        <w:t>décisions.</w:t>
      </w:r>
    </w:p>
    <w:p w14:paraId="17282E21" w14:textId="078BD604" w:rsidR="00185947" w:rsidRPr="0076205D" w:rsidRDefault="009F3AFA" w:rsidP="00005099">
      <w:pPr>
        <w:pStyle w:val="APA1"/>
      </w:pPr>
      <w:bookmarkStart w:id="31" w:name="_Toc130399342"/>
      <w:bookmarkStart w:id="32" w:name="_Toc127541219"/>
      <w:r w:rsidRPr="003B5302">
        <w:t>Les bonnes pratiques </w:t>
      </w:r>
      <w:r w:rsidR="000F7589" w:rsidRPr="003B5302">
        <w:t>en</w:t>
      </w:r>
      <w:r w:rsidR="000F7589">
        <w:t xml:space="preserve"> recherche </w:t>
      </w:r>
      <w:r w:rsidR="005642A0">
        <w:t>et l</w:t>
      </w:r>
      <w:r w:rsidR="00185947" w:rsidRPr="0076205D">
        <w:t>a science ouverte</w:t>
      </w:r>
      <w:bookmarkEnd w:id="31"/>
      <w:bookmarkEnd w:id="32"/>
    </w:p>
    <w:p w14:paraId="1A2C57CA" w14:textId="1E2DE655" w:rsidR="009A4B2D" w:rsidRDefault="00C616C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Vu l</w:t>
      </w:r>
      <w:r w:rsidR="00E94782">
        <w:rPr>
          <w:rFonts w:eastAsia="Times New Roman" w:cs="Times New Roman"/>
          <w:szCs w:val="24"/>
          <w:lang w:val="fr-CA"/>
        </w:rPr>
        <w:t>’</w:t>
      </w:r>
      <w:r>
        <w:rPr>
          <w:rFonts w:eastAsia="Times New Roman" w:cs="Times New Roman"/>
          <w:szCs w:val="24"/>
          <w:lang w:val="fr-CA"/>
        </w:rPr>
        <w:t>omniprésence des pratiques questionnables en recherche, de nombreu</w:t>
      </w:r>
      <w:r w:rsidR="00231660">
        <w:rPr>
          <w:rFonts w:eastAsia="Times New Roman" w:cs="Times New Roman"/>
          <w:szCs w:val="24"/>
          <w:lang w:val="fr-CA"/>
        </w:rPr>
        <w:t>ses</w:t>
      </w:r>
      <w:r>
        <w:rPr>
          <w:rFonts w:eastAsia="Times New Roman" w:cs="Times New Roman"/>
          <w:szCs w:val="24"/>
          <w:lang w:val="fr-CA"/>
        </w:rPr>
        <w:t xml:space="preserve"> </w:t>
      </w:r>
      <w:r w:rsidR="00CD72EA">
        <w:rPr>
          <w:rFonts w:eastAsia="Times New Roman" w:cs="Times New Roman"/>
          <w:szCs w:val="24"/>
          <w:lang w:val="fr-CA"/>
        </w:rPr>
        <w:t>équipes de recherche</w:t>
      </w:r>
      <w:r>
        <w:rPr>
          <w:rFonts w:eastAsia="Times New Roman" w:cs="Times New Roman"/>
          <w:szCs w:val="24"/>
          <w:lang w:val="fr-CA"/>
        </w:rPr>
        <w:t xml:space="preserve"> ressentent qu</w:t>
      </w:r>
      <w:r w:rsidR="00E94782">
        <w:rPr>
          <w:rFonts w:eastAsia="Times New Roman" w:cs="Times New Roman"/>
          <w:szCs w:val="24"/>
          <w:lang w:val="fr-CA"/>
        </w:rPr>
        <w:t>’</w:t>
      </w:r>
      <w:r w:rsidR="00FB238F">
        <w:rPr>
          <w:rFonts w:eastAsia="Times New Roman" w:cs="Times New Roman"/>
          <w:szCs w:val="24"/>
          <w:lang w:val="fr-CA"/>
        </w:rPr>
        <w:t>elle</w:t>
      </w:r>
      <w:r>
        <w:rPr>
          <w:rFonts w:eastAsia="Times New Roman" w:cs="Times New Roman"/>
          <w:szCs w:val="24"/>
          <w:lang w:val="fr-CA"/>
        </w:rPr>
        <w:t xml:space="preserve">s ne peuvent se fier aux résultats des recherches </w:t>
      </w:r>
      <w:r w:rsidR="00A3353B">
        <w:rPr>
          <w:rFonts w:eastAsia="Times New Roman" w:cs="Times New Roman"/>
          <w:szCs w:val="24"/>
          <w:lang w:val="fr-CA"/>
        </w:rPr>
        <w:t>passées et présentes</w:t>
      </w:r>
      <w:r w:rsidR="00DE0D12">
        <w:rPr>
          <w:rFonts w:eastAsia="Times New Roman" w:cs="Times New Roman"/>
          <w:szCs w:val="24"/>
          <w:lang w:val="fr-CA"/>
        </w:rPr>
        <w:t xml:space="preserve"> </w:t>
      </w:r>
      <w:r w:rsidR="00305886">
        <w:rPr>
          <w:rFonts w:eastAsia="Times New Roman" w:cs="Times New Roman"/>
          <w:szCs w:val="24"/>
          <w:lang w:val="fr-CA"/>
        </w:rPr>
        <w:fldChar w:fldCharType="begin"/>
      </w:r>
      <w:r w:rsidR="00305886">
        <w:rPr>
          <w:rFonts w:eastAsia="Times New Roman" w:cs="Times New Roman"/>
          <w:szCs w:val="24"/>
          <w:lang w:val="fr-CA"/>
        </w:rPr>
        <w:instrText xml:space="preserve"> ADDIN EN.CITE &lt;EndNote&gt;&lt;Cite&gt;&lt;Author&gt;Haeffel&lt;/Author&gt;&lt;Year&gt;2022&lt;/Year&gt;&lt;RecNum&gt;3590&lt;/RecNum&gt;&lt;DisplayText&gt;(Haeffel, 2022)&lt;/DisplayText&gt;&lt;record&gt;&lt;rec-number&gt;3590&lt;/rec-number&gt;&lt;foreign-keys&gt;&lt;key app="EN" db-id="d2d59wppke9dt5e5ttpxpzdoa5ae9dwedfp9" timestamp="1667167036"&gt;3590&lt;/key&gt;&lt;/foreign-keys&gt;&lt;ref-type name="Journal Article"&gt;17&lt;/ref-type&gt;&lt;contributors&gt;&lt;authors&gt;&lt;author&gt;Haeffel, Gerald J.&lt;/author&gt;&lt;/authors&gt;&lt;/contributors&gt;&lt;titles&gt;&lt;title&gt;Psychology needs to get tired of winning&lt;/title&gt;&lt;secondary-title&gt;Royal Society Open Science&lt;/secondary-title&gt;&lt;/titles&gt;&lt;periodical&gt;&lt;full-title&gt;Royal Society Open Science&lt;/full-title&gt;&lt;/periodical&gt;&lt;pages&gt;220099&lt;/pages&gt;&lt;volume&gt;9&lt;/volume&gt;&lt;number&gt;6&lt;/number&gt;&lt;dates&gt;&lt;year&gt;2022&lt;/year&gt;&lt;/dates&gt;&lt;urls&gt;&lt;related-urls&gt;&lt;url&gt;https://royalsocietypublishing.org/doi/abs/10.1098/rsos.220099&lt;/url&gt;&lt;/related-urls&gt;&lt;/urls&gt;&lt;electronic-resource-num&gt;doi:10.1098/rsos.220099&lt;/electronic-resource-num&gt;&lt;/record&gt;&lt;/Cite&gt;&lt;/EndNote&gt;</w:instrText>
      </w:r>
      <w:r w:rsidR="00305886">
        <w:rPr>
          <w:rFonts w:eastAsia="Times New Roman" w:cs="Times New Roman"/>
          <w:szCs w:val="24"/>
          <w:lang w:val="fr-CA"/>
        </w:rPr>
        <w:fldChar w:fldCharType="separate"/>
      </w:r>
      <w:r w:rsidR="00305886">
        <w:rPr>
          <w:rFonts w:eastAsia="Times New Roman" w:cs="Times New Roman"/>
          <w:noProof/>
          <w:szCs w:val="24"/>
          <w:lang w:val="fr-CA"/>
        </w:rPr>
        <w:t>(Haeffel, 2022)</w:t>
      </w:r>
      <w:r w:rsidR="00305886">
        <w:rPr>
          <w:rFonts w:eastAsia="Times New Roman" w:cs="Times New Roman"/>
          <w:szCs w:val="24"/>
          <w:lang w:val="fr-CA"/>
        </w:rPr>
        <w:fldChar w:fldCharType="end"/>
      </w:r>
      <w:r>
        <w:rPr>
          <w:rFonts w:eastAsia="Times New Roman" w:cs="Times New Roman"/>
          <w:szCs w:val="24"/>
          <w:lang w:val="fr-CA"/>
        </w:rPr>
        <w:t>.</w:t>
      </w:r>
      <w:r w:rsidR="00247A7E">
        <w:rPr>
          <w:rFonts w:eastAsia="Times New Roman" w:cs="Times New Roman"/>
          <w:szCs w:val="24"/>
          <w:lang w:val="fr-CA"/>
        </w:rPr>
        <w:t xml:space="preserve"> </w:t>
      </w:r>
      <w:r w:rsidR="004B458D">
        <w:rPr>
          <w:rFonts w:eastAsia="Times New Roman" w:cs="Times New Roman"/>
          <w:szCs w:val="24"/>
          <w:lang w:val="fr-CA"/>
        </w:rPr>
        <w:t xml:space="preserve">En revanche, </w:t>
      </w:r>
      <w:r w:rsidR="00716C25">
        <w:rPr>
          <w:rFonts w:eastAsia="Times New Roman" w:cs="Times New Roman"/>
          <w:szCs w:val="24"/>
          <w:lang w:val="fr-CA"/>
        </w:rPr>
        <w:t>la science ouverte</w:t>
      </w:r>
      <w:r w:rsidR="003A5947">
        <w:rPr>
          <w:rFonts w:eastAsia="Times New Roman" w:cs="Times New Roman"/>
          <w:szCs w:val="24"/>
          <w:lang w:val="fr-CA"/>
        </w:rPr>
        <w:t xml:space="preserve">, un mouvement visant à rendre </w:t>
      </w:r>
      <w:r w:rsidR="00A064D4">
        <w:rPr>
          <w:rFonts w:eastAsia="Times New Roman" w:cs="Times New Roman"/>
          <w:szCs w:val="24"/>
          <w:lang w:val="fr-CA"/>
        </w:rPr>
        <w:t xml:space="preserve">l’ensemble du processus </w:t>
      </w:r>
      <w:r w:rsidR="003A5947">
        <w:rPr>
          <w:rFonts w:eastAsia="Times New Roman" w:cs="Times New Roman"/>
          <w:szCs w:val="24"/>
          <w:lang w:val="fr-CA"/>
        </w:rPr>
        <w:t>scientifique</w:t>
      </w:r>
      <w:r w:rsidR="00470CB3">
        <w:rPr>
          <w:rFonts w:eastAsia="Times New Roman" w:cs="Times New Roman"/>
          <w:szCs w:val="24"/>
          <w:lang w:val="fr-CA"/>
        </w:rPr>
        <w:t xml:space="preserve"> </w:t>
      </w:r>
      <w:r w:rsidR="00210D0B">
        <w:rPr>
          <w:rFonts w:eastAsia="Times New Roman" w:cs="Times New Roman"/>
          <w:szCs w:val="24"/>
          <w:lang w:val="fr-CA"/>
        </w:rPr>
        <w:t xml:space="preserve">transparent et </w:t>
      </w:r>
      <w:r w:rsidR="003A5947">
        <w:rPr>
          <w:rFonts w:eastAsia="Times New Roman" w:cs="Times New Roman"/>
          <w:szCs w:val="24"/>
          <w:lang w:val="fr-CA"/>
        </w:rPr>
        <w:t>accessible</w:t>
      </w:r>
      <w:r w:rsidR="00B94618">
        <w:rPr>
          <w:rFonts w:eastAsia="Times New Roman" w:cs="Times New Roman"/>
          <w:szCs w:val="24"/>
          <w:lang w:val="fr-CA"/>
        </w:rPr>
        <w:t xml:space="preserve">, permet d’adresser directement plusieurs de ces pratiques questionnables </w:t>
      </w:r>
      <w:r w:rsidR="00485309">
        <w:rPr>
          <w:rFonts w:eastAsia="Times New Roman" w:cs="Times New Roman"/>
          <w:szCs w:val="24"/>
          <w:lang w:val="fr-CA"/>
        </w:rPr>
        <w:fldChar w:fldCharType="begin"/>
      </w:r>
      <w:r w:rsidR="00485309">
        <w:rPr>
          <w:rFonts w:eastAsia="Times New Roman" w:cs="Times New Roman"/>
          <w:szCs w:val="24"/>
          <w:lang w:val="fr-CA"/>
        </w:rPr>
        <w:instrText xml:space="preserve"> ADDIN EN.CITE &lt;EndNote&gt;&lt;Cite&gt;&lt;Author&gt;Schwab&lt;/Author&gt;&lt;Year&gt;2022&lt;/Year&gt;&lt;RecNum&gt;3581&lt;/RecNum&gt;&lt;DisplayText&gt;(Schwab et al., 2022)&lt;/DisplayText&gt;&lt;record&gt;&lt;rec-number&gt;3581&lt;/rec-number&gt;&lt;foreign-keys&gt;&lt;key app="EN" db-id="d2d59wppke9dt5e5ttpxpzdoa5ae9dwedfp9" timestamp="1666983657"&gt;3581&lt;/key&gt;&lt;/foreign-keys&gt;&lt;ref-type name="Journal Article"&gt;17&lt;/ref-type&gt;&lt;contributors&gt;&lt;authors&gt;&lt;author&gt;Schwab, Simon&lt;/author&gt;&lt;author&gt;Janiaud, Perrine&lt;/author&gt;&lt;author&gt;Dayan, Michael&lt;/author&gt;&lt;author&gt;Amrhein, Valentin&lt;/author&gt;&lt;author&gt;Panczak, Radoslaw&lt;/author&gt;&lt;author&gt;Palagi, Patricia M.&lt;/author&gt;&lt;author&gt;Hemkens, Lars G.&lt;/author&gt;&lt;author&gt;Ramon, Meike&lt;/author&gt;&lt;author&gt;Rothen, Nicolas&lt;/author&gt;&lt;author&gt;Senn, Stephen&lt;/author&gt;&lt;author&gt;Furrer, Eva&lt;/author&gt;&lt;author&gt;Held, Leonhard&lt;/author&gt;&lt;/authors&gt;&lt;/contributors&gt;&lt;titles&gt;&lt;title&gt;Ten simple rules for good research practice&lt;/title&gt;&lt;secondary-title&gt;PLOS Computational Biology&lt;/secondary-title&gt;&lt;/titles&gt;&lt;periodical&gt;&lt;full-title&gt;PLoS Computational Biology&lt;/full-title&gt;&lt;abbr-1&gt;PLoS Comput. Biol.&lt;/abbr-1&gt;&lt;abbr-2&gt;PLoS Comput Biol&lt;/abbr-2&gt;&lt;/periodical&gt;&lt;pages&gt;e1010139&lt;/pages&gt;&lt;volume&gt;18&lt;/volume&gt;&lt;number&gt;6&lt;/number&gt;&lt;dates&gt;&lt;year&gt;2022&lt;/year&gt;&lt;/dates&gt;&lt;publisher&gt;Public Library of Science&lt;/publisher&gt;&lt;urls&gt;&lt;related-urls&gt;&lt;url&gt;https://doi.org/10.1371/journal.pcbi.1010139&lt;/url&gt;&lt;/related-urls&gt;&lt;/urls&gt;&lt;electronic-resource-num&gt;10.1371/journal.pcbi.1010139&lt;/electronic-resource-num&gt;&lt;/record&gt;&lt;/Cite&gt;&lt;/EndNote&gt;</w:instrText>
      </w:r>
      <w:r w:rsidR="00485309">
        <w:rPr>
          <w:rFonts w:eastAsia="Times New Roman" w:cs="Times New Roman"/>
          <w:szCs w:val="24"/>
          <w:lang w:val="fr-CA"/>
        </w:rPr>
        <w:fldChar w:fldCharType="separate"/>
      </w:r>
      <w:r w:rsidR="00485309">
        <w:rPr>
          <w:rFonts w:eastAsia="Times New Roman" w:cs="Times New Roman"/>
          <w:noProof/>
          <w:szCs w:val="24"/>
          <w:lang w:val="fr-CA"/>
        </w:rPr>
        <w:t>(Schwab et al., 2022)</w:t>
      </w:r>
      <w:r w:rsidR="00485309">
        <w:rPr>
          <w:rFonts w:eastAsia="Times New Roman" w:cs="Times New Roman"/>
          <w:szCs w:val="24"/>
          <w:lang w:val="fr-CA"/>
        </w:rPr>
        <w:fldChar w:fldCharType="end"/>
      </w:r>
      <w:r w:rsidR="006230F7">
        <w:rPr>
          <w:rFonts w:eastAsia="Times New Roman" w:cs="Times New Roman"/>
          <w:szCs w:val="24"/>
          <w:lang w:val="fr-CA"/>
        </w:rPr>
        <w:t>.</w:t>
      </w:r>
      <w:r w:rsidR="006230F7" w:rsidRPr="006230F7">
        <w:rPr>
          <w:rFonts w:eastAsia="Times New Roman" w:cs="Times New Roman"/>
          <w:szCs w:val="24"/>
          <w:lang w:val="fr-CA"/>
        </w:rPr>
        <w:t xml:space="preserve"> </w:t>
      </w:r>
      <w:r w:rsidR="007B2CDA">
        <w:rPr>
          <w:rFonts w:eastAsia="Times New Roman" w:cs="Times New Roman"/>
          <w:szCs w:val="24"/>
          <w:lang w:val="fr-CA"/>
        </w:rPr>
        <w:t xml:space="preserve">À ce titre, elle </w:t>
      </w:r>
      <w:r w:rsidR="006230F7" w:rsidRPr="005F357D">
        <w:rPr>
          <w:rFonts w:eastAsia="Times New Roman" w:cs="Times New Roman"/>
          <w:szCs w:val="24"/>
          <w:lang w:val="fr-CA"/>
        </w:rPr>
        <w:t>met au cœur de sa démarche la transparence, la reproductibilité, et les bonnes pratiques de recherche.</w:t>
      </w:r>
      <w:r w:rsidR="00BD76AB">
        <w:rPr>
          <w:rFonts w:eastAsia="Times New Roman" w:cs="Times New Roman"/>
          <w:szCs w:val="24"/>
          <w:lang w:val="fr-CA"/>
        </w:rPr>
        <w:t xml:space="preserve"> C’est pourquoi de nombreuses personnes croient que c’est la science ouverte qui pourra</w:t>
      </w:r>
      <w:r w:rsidR="003F282C">
        <w:rPr>
          <w:rFonts w:eastAsia="Times New Roman" w:cs="Times New Roman"/>
          <w:szCs w:val="24"/>
          <w:lang w:val="fr-CA"/>
        </w:rPr>
        <w:t xml:space="preserve"> rétablir </w:t>
      </w:r>
      <w:r w:rsidR="00247A7E">
        <w:rPr>
          <w:rFonts w:eastAsia="Times New Roman" w:cs="Times New Roman"/>
          <w:szCs w:val="24"/>
          <w:lang w:val="fr-CA"/>
        </w:rPr>
        <w:t xml:space="preserve">la confiance </w:t>
      </w:r>
      <w:r w:rsidR="00271E67">
        <w:rPr>
          <w:rFonts w:eastAsia="Times New Roman" w:cs="Times New Roman"/>
          <w:szCs w:val="24"/>
          <w:lang w:val="fr-CA"/>
        </w:rPr>
        <w:t xml:space="preserve">en </w:t>
      </w:r>
      <w:r w:rsidR="00247A7E">
        <w:rPr>
          <w:rFonts w:eastAsia="Times New Roman" w:cs="Times New Roman"/>
          <w:szCs w:val="24"/>
          <w:lang w:val="fr-CA"/>
        </w:rPr>
        <w:t>la science (</w:t>
      </w:r>
      <w:r w:rsidR="00E4362F">
        <w:rPr>
          <w:rFonts w:eastAsia="Times New Roman" w:cs="Times New Roman"/>
          <w:szCs w:val="24"/>
          <w:lang w:val="fr-CA"/>
        </w:rPr>
        <w:t xml:space="preserve">particulièrement </w:t>
      </w:r>
      <w:r w:rsidR="00247A7E">
        <w:rPr>
          <w:rFonts w:eastAsia="Times New Roman" w:cs="Times New Roman"/>
          <w:szCs w:val="24"/>
          <w:lang w:val="fr-CA"/>
        </w:rPr>
        <w:t xml:space="preserve">en psychologie). </w:t>
      </w:r>
      <w:r w:rsidR="007C490C">
        <w:rPr>
          <w:rFonts w:eastAsia="Times New Roman" w:cs="Times New Roman"/>
          <w:szCs w:val="24"/>
          <w:lang w:val="fr-CA"/>
        </w:rPr>
        <w:t>Un</w:t>
      </w:r>
      <w:r w:rsidR="007665C7">
        <w:rPr>
          <w:rFonts w:eastAsia="Times New Roman" w:cs="Times New Roman"/>
          <w:szCs w:val="24"/>
          <w:lang w:val="fr-CA"/>
        </w:rPr>
        <w:t xml:space="preserve">e facette </w:t>
      </w:r>
      <w:r w:rsidR="007C490C">
        <w:rPr>
          <w:rFonts w:eastAsia="Times New Roman" w:cs="Times New Roman"/>
          <w:szCs w:val="24"/>
          <w:lang w:val="fr-CA"/>
        </w:rPr>
        <w:t>important</w:t>
      </w:r>
      <w:r w:rsidR="007665C7">
        <w:rPr>
          <w:rFonts w:eastAsia="Times New Roman" w:cs="Times New Roman"/>
          <w:szCs w:val="24"/>
          <w:lang w:val="fr-CA"/>
        </w:rPr>
        <w:t>e</w:t>
      </w:r>
      <w:r w:rsidR="007C490C">
        <w:rPr>
          <w:rFonts w:eastAsia="Times New Roman" w:cs="Times New Roman"/>
          <w:szCs w:val="24"/>
          <w:lang w:val="fr-CA"/>
        </w:rPr>
        <w:t xml:space="preserve"> de la science ouverte, c</w:t>
      </w:r>
      <w:r w:rsidR="00E94782">
        <w:rPr>
          <w:rFonts w:eastAsia="Times New Roman" w:cs="Times New Roman"/>
          <w:szCs w:val="24"/>
          <w:lang w:val="fr-CA"/>
        </w:rPr>
        <w:t>’</w:t>
      </w:r>
      <w:r w:rsidR="007C490C">
        <w:rPr>
          <w:rFonts w:eastAsia="Times New Roman" w:cs="Times New Roman"/>
          <w:szCs w:val="24"/>
          <w:lang w:val="fr-CA"/>
        </w:rPr>
        <w:t>est qu</w:t>
      </w:r>
      <w:r w:rsidR="00E94782">
        <w:rPr>
          <w:rFonts w:eastAsia="Times New Roman" w:cs="Times New Roman"/>
          <w:szCs w:val="24"/>
          <w:lang w:val="fr-CA"/>
        </w:rPr>
        <w:t>’</w:t>
      </w:r>
      <w:r w:rsidR="007C490C">
        <w:rPr>
          <w:rFonts w:eastAsia="Times New Roman" w:cs="Times New Roman"/>
          <w:szCs w:val="24"/>
          <w:lang w:val="fr-CA"/>
        </w:rPr>
        <w:t xml:space="preserve">elle permet de distinguer </w:t>
      </w:r>
      <w:r w:rsidR="006D7A79">
        <w:rPr>
          <w:rFonts w:eastAsia="Times New Roman" w:cs="Times New Roman"/>
          <w:szCs w:val="24"/>
          <w:lang w:val="fr-CA"/>
        </w:rPr>
        <w:t xml:space="preserve">clairement </w:t>
      </w:r>
      <w:r w:rsidR="007C490C">
        <w:rPr>
          <w:rFonts w:eastAsia="Times New Roman" w:cs="Times New Roman"/>
          <w:szCs w:val="24"/>
          <w:lang w:val="fr-CA"/>
        </w:rPr>
        <w:t xml:space="preserve">la recherche exploratoire </w:t>
      </w:r>
      <w:r w:rsidR="00BF31F9">
        <w:rPr>
          <w:rFonts w:eastAsia="Times New Roman" w:cs="Times New Roman"/>
          <w:szCs w:val="24"/>
          <w:lang w:val="fr-CA"/>
        </w:rPr>
        <w:t xml:space="preserve">de </w:t>
      </w:r>
      <w:r w:rsidR="007C490C">
        <w:rPr>
          <w:rFonts w:eastAsia="Times New Roman" w:cs="Times New Roman"/>
          <w:szCs w:val="24"/>
          <w:lang w:val="fr-CA"/>
        </w:rPr>
        <w:t>la recherche confirmatoire</w:t>
      </w:r>
      <w:r w:rsidR="00BC0E8B">
        <w:rPr>
          <w:rFonts w:eastAsia="Times New Roman" w:cs="Times New Roman"/>
          <w:szCs w:val="24"/>
          <w:lang w:val="fr-CA"/>
        </w:rPr>
        <w:t xml:space="preserve">. </w:t>
      </w:r>
      <w:r w:rsidR="004D4C2E">
        <w:rPr>
          <w:rFonts w:eastAsia="Times New Roman" w:cs="Times New Roman"/>
          <w:szCs w:val="24"/>
          <w:lang w:val="fr-CA"/>
        </w:rPr>
        <w:t>Comme souligné précédemment, c</w:t>
      </w:r>
      <w:r w:rsidR="007944C2">
        <w:rPr>
          <w:rFonts w:eastAsia="Times New Roman" w:cs="Times New Roman"/>
          <w:szCs w:val="24"/>
          <w:lang w:val="fr-CA"/>
        </w:rPr>
        <w:t>ertain</w:t>
      </w:r>
      <w:r w:rsidR="00154E6A">
        <w:rPr>
          <w:rFonts w:eastAsia="Times New Roman" w:cs="Times New Roman"/>
          <w:szCs w:val="24"/>
          <w:lang w:val="fr-CA"/>
        </w:rPr>
        <w:t>.e</w:t>
      </w:r>
      <w:r w:rsidR="007944C2">
        <w:rPr>
          <w:rFonts w:eastAsia="Times New Roman" w:cs="Times New Roman"/>
          <w:szCs w:val="24"/>
          <w:lang w:val="fr-CA"/>
        </w:rPr>
        <w:t xml:space="preserve">s croient </w:t>
      </w:r>
      <w:r w:rsidR="00B13A44">
        <w:rPr>
          <w:rFonts w:eastAsia="Times New Roman" w:cs="Times New Roman"/>
          <w:szCs w:val="24"/>
          <w:lang w:val="fr-CA"/>
        </w:rPr>
        <w:t xml:space="preserve">ainsi </w:t>
      </w:r>
      <w:r w:rsidR="007944C2">
        <w:rPr>
          <w:rFonts w:eastAsia="Times New Roman" w:cs="Times New Roman"/>
          <w:szCs w:val="24"/>
          <w:lang w:val="fr-CA"/>
        </w:rPr>
        <w:t>qu</w:t>
      </w:r>
      <w:r w:rsidR="00E94782">
        <w:rPr>
          <w:rFonts w:eastAsia="Times New Roman" w:cs="Times New Roman"/>
          <w:szCs w:val="24"/>
          <w:lang w:val="fr-CA"/>
        </w:rPr>
        <w:t>’</w:t>
      </w:r>
      <w:r w:rsidR="007944C2">
        <w:rPr>
          <w:rFonts w:eastAsia="Times New Roman" w:cs="Times New Roman"/>
          <w:szCs w:val="24"/>
          <w:lang w:val="fr-CA"/>
        </w:rPr>
        <w:t xml:space="preserve">une </w:t>
      </w:r>
      <w:r w:rsidR="00F53797">
        <w:rPr>
          <w:rFonts w:eastAsia="Times New Roman" w:cs="Times New Roman"/>
          <w:szCs w:val="24"/>
          <w:lang w:val="fr-CA"/>
        </w:rPr>
        <w:t xml:space="preserve">proportion grandissante </w:t>
      </w:r>
      <w:r w:rsidR="007944C2">
        <w:rPr>
          <w:rFonts w:eastAsia="Times New Roman" w:cs="Times New Roman"/>
          <w:szCs w:val="24"/>
          <w:lang w:val="fr-CA"/>
        </w:rPr>
        <w:t>d</w:t>
      </w:r>
      <w:r w:rsidR="00E94782">
        <w:rPr>
          <w:rFonts w:eastAsia="Times New Roman" w:cs="Times New Roman"/>
          <w:szCs w:val="24"/>
          <w:lang w:val="fr-CA"/>
        </w:rPr>
        <w:t>’</w:t>
      </w:r>
      <w:r w:rsidR="007944C2">
        <w:rPr>
          <w:rFonts w:eastAsia="Times New Roman" w:cs="Times New Roman"/>
          <w:szCs w:val="24"/>
          <w:lang w:val="fr-CA"/>
        </w:rPr>
        <w:t>études devraient être confirmatoires plutôt qu</w:t>
      </w:r>
      <w:r w:rsidR="00E94782">
        <w:rPr>
          <w:rFonts w:eastAsia="Times New Roman" w:cs="Times New Roman"/>
          <w:szCs w:val="24"/>
          <w:lang w:val="fr-CA"/>
        </w:rPr>
        <w:t>’</w:t>
      </w:r>
      <w:r w:rsidR="007944C2">
        <w:rPr>
          <w:rFonts w:eastAsia="Times New Roman" w:cs="Times New Roman"/>
          <w:szCs w:val="24"/>
          <w:lang w:val="fr-CA"/>
        </w:rPr>
        <w:t xml:space="preserve">exploratoires </w:t>
      </w:r>
      <w:r w:rsidR="007944C2">
        <w:rPr>
          <w:rFonts w:eastAsia="Times New Roman" w:cs="Times New Roman"/>
          <w:szCs w:val="24"/>
          <w:lang w:val="fr-CA"/>
        </w:rPr>
        <w:fldChar w:fldCharType="begin"/>
      </w:r>
      <w:r w:rsidR="007944C2">
        <w:rPr>
          <w:rFonts w:eastAsia="Times New Roman" w:cs="Times New Roman"/>
          <w:szCs w:val="24"/>
          <w:lang w:val="fr-CA"/>
        </w:rPr>
        <w:instrText xml:space="preserve"> ADDIN EN.CITE &lt;EndNote&gt;&lt;Cite&gt;&lt;Author&gt;Wagenmakers&lt;/Author&gt;&lt;Year&gt;2012&lt;/Year&gt;&lt;RecNum&gt;3578&lt;/RecNum&gt;&lt;DisplayText&gt;(Wagenmakers et al., 2012)&lt;/DisplayText&gt;&lt;record&gt;&lt;rec-number&gt;3578&lt;/rec-number&gt;&lt;foreign-keys&gt;&lt;key app="EN" db-id="d2d59wppke9dt5e5ttpxpzdoa5ae9dwedfp9" timestamp="1666810391"&gt;3578&lt;/key&gt;&lt;/foreign-keys&gt;&lt;ref-type name="Journal Article"&gt;17&lt;/ref-type&gt;&lt;contributors&gt;&lt;authors&gt;&lt;author&gt;Wagenmakers, Eric-Jan&lt;/author&gt;&lt;author&gt;Wetzels, Ruud&lt;/author&gt;&lt;author&gt;Borsboom, Denny&lt;/author&gt;&lt;author&gt;van der Maas, Han L. J.&lt;/author&gt;&lt;author&gt;Kievit, Rogier A.&lt;/author&gt;&lt;/authors&gt;&lt;/contributors&gt;&lt;titles&gt;&lt;title&gt;An Agenda for Purely Confirmatory Research&lt;/title&gt;&lt;secondary-title&gt;Perspectives on Psychological Science&lt;/secondary-title&gt;&lt;/titles&gt;&lt;periodical&gt;&lt;full-title&gt;Perspectives on Psychological Science&lt;/full-title&gt;&lt;abbr-1&gt;Perspect. Psychol. Sci.&lt;/abbr-1&gt;&lt;abbr-2&gt;Perspect Psychol Sci&lt;/abbr-2&gt;&lt;/periodical&gt;&lt;pages&gt;632-638&lt;/pages&gt;&lt;volume&gt;7&lt;/volume&gt;&lt;number&gt;6&lt;/number&gt;&lt;keywords&gt;&lt;keyword&gt;confirmatory experiments,wonky statistics,ESP,Bayesian hypothesis test&lt;/keyword&gt;&lt;/keywords&gt;&lt;dates&gt;&lt;year&gt;2012&lt;/year&gt;&lt;/dates&gt;&lt;accession-num&gt;26168122&lt;/accession-num&gt;&lt;urls&gt;&lt;related-urls&gt;&lt;url&gt;https://journals.sagepub.com/doi/abs/10.1177/1745691612463078&lt;/url&gt;&lt;/related-urls&gt;&lt;/urls&gt;&lt;electronic-resource-num&gt;10.1177/1745691612463078&lt;/electronic-resource-num&gt;&lt;/record&gt;&lt;/Cite&gt;&lt;/EndNote&gt;</w:instrText>
      </w:r>
      <w:r w:rsidR="007944C2">
        <w:rPr>
          <w:rFonts w:eastAsia="Times New Roman" w:cs="Times New Roman"/>
          <w:szCs w:val="24"/>
          <w:lang w:val="fr-CA"/>
        </w:rPr>
        <w:fldChar w:fldCharType="separate"/>
      </w:r>
      <w:r w:rsidR="007944C2">
        <w:rPr>
          <w:rFonts w:eastAsia="Times New Roman" w:cs="Times New Roman"/>
          <w:noProof/>
          <w:szCs w:val="24"/>
          <w:lang w:val="fr-CA"/>
        </w:rPr>
        <w:t>(Wagenmakers et al., 2012)</w:t>
      </w:r>
      <w:r w:rsidR="007944C2">
        <w:rPr>
          <w:rFonts w:eastAsia="Times New Roman" w:cs="Times New Roman"/>
          <w:szCs w:val="24"/>
          <w:lang w:val="fr-CA"/>
        </w:rPr>
        <w:fldChar w:fldCharType="end"/>
      </w:r>
      <w:r w:rsidR="007C490C">
        <w:rPr>
          <w:rFonts w:eastAsia="Times New Roman" w:cs="Times New Roman"/>
          <w:szCs w:val="24"/>
          <w:lang w:val="fr-CA"/>
        </w:rPr>
        <w:t xml:space="preserve">. </w:t>
      </w:r>
      <w:r w:rsidR="0052043C">
        <w:rPr>
          <w:rFonts w:eastAsia="Times New Roman" w:cs="Times New Roman"/>
          <w:szCs w:val="24"/>
          <w:lang w:val="fr-CA"/>
        </w:rPr>
        <w:fldChar w:fldCharType="begin"/>
      </w:r>
      <w:r w:rsidR="0052043C">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52043C">
        <w:rPr>
          <w:rFonts w:eastAsia="Times New Roman" w:cs="Times New Roman"/>
          <w:szCs w:val="24"/>
          <w:lang w:val="fr-CA"/>
        </w:rPr>
        <w:fldChar w:fldCharType="separate"/>
      </w:r>
      <w:r w:rsidR="0052043C">
        <w:rPr>
          <w:rFonts w:eastAsia="Times New Roman" w:cs="Times New Roman"/>
          <w:noProof/>
          <w:szCs w:val="24"/>
          <w:lang w:val="fr-CA"/>
        </w:rPr>
        <w:t>Chambers (2018)</w:t>
      </w:r>
      <w:r w:rsidR="0052043C">
        <w:rPr>
          <w:rFonts w:eastAsia="Times New Roman" w:cs="Times New Roman"/>
          <w:szCs w:val="24"/>
          <w:lang w:val="fr-CA"/>
        </w:rPr>
        <w:fldChar w:fldCharType="end"/>
      </w:r>
      <w:r w:rsidR="00DF1E37" w:rsidRPr="0076205D">
        <w:rPr>
          <w:rFonts w:eastAsia="Times New Roman" w:cs="Times New Roman"/>
          <w:szCs w:val="24"/>
          <w:lang w:val="fr-CA"/>
        </w:rPr>
        <w:t xml:space="preserve"> a</w:t>
      </w:r>
      <w:r w:rsidR="00544C5C">
        <w:rPr>
          <w:rFonts w:eastAsia="Times New Roman" w:cs="Times New Roman"/>
          <w:szCs w:val="24"/>
          <w:lang w:val="fr-CA"/>
        </w:rPr>
        <w:t>,</w:t>
      </w:r>
      <w:r w:rsidR="00DF1E37" w:rsidRPr="0076205D">
        <w:rPr>
          <w:rFonts w:eastAsia="Times New Roman" w:cs="Times New Roman"/>
          <w:szCs w:val="24"/>
          <w:lang w:val="fr-CA"/>
        </w:rPr>
        <w:t xml:space="preserve"> </w:t>
      </w:r>
      <w:r w:rsidR="000D78D2">
        <w:rPr>
          <w:rFonts w:eastAsia="Times New Roman" w:cs="Times New Roman"/>
          <w:szCs w:val="24"/>
          <w:lang w:val="fr-CA"/>
        </w:rPr>
        <w:t>par exemple</w:t>
      </w:r>
      <w:r w:rsidR="00544C5C">
        <w:rPr>
          <w:rFonts w:eastAsia="Times New Roman" w:cs="Times New Roman"/>
          <w:szCs w:val="24"/>
          <w:lang w:val="fr-CA"/>
        </w:rPr>
        <w:t>,</w:t>
      </w:r>
      <w:r w:rsidR="000D78D2">
        <w:rPr>
          <w:rFonts w:eastAsia="Times New Roman" w:cs="Times New Roman"/>
          <w:szCs w:val="24"/>
          <w:lang w:val="fr-CA"/>
        </w:rPr>
        <w:t xml:space="preserve"> </w:t>
      </w:r>
      <w:r w:rsidR="00DF1E37" w:rsidRPr="0076205D">
        <w:rPr>
          <w:rFonts w:eastAsia="Times New Roman" w:cs="Times New Roman"/>
          <w:szCs w:val="24"/>
          <w:lang w:val="fr-CA"/>
        </w:rPr>
        <w:t>proposé une nouvelle pyramide hiérarchique de</w:t>
      </w:r>
      <w:r w:rsidR="00554FD0">
        <w:rPr>
          <w:rFonts w:eastAsia="Times New Roman" w:cs="Times New Roman"/>
          <w:szCs w:val="24"/>
          <w:lang w:val="fr-CA"/>
        </w:rPr>
        <w:t xml:space="preserve"> la</w:t>
      </w:r>
      <w:r w:rsidR="00635CCB">
        <w:rPr>
          <w:rFonts w:eastAsia="Times New Roman" w:cs="Times New Roman"/>
          <w:szCs w:val="24"/>
          <w:lang w:val="fr-CA"/>
        </w:rPr>
        <w:t xml:space="preserve"> preuve scientifique</w:t>
      </w:r>
      <w:r w:rsidR="00F24694">
        <w:rPr>
          <w:rFonts w:eastAsia="Times New Roman" w:cs="Times New Roman"/>
          <w:szCs w:val="24"/>
          <w:lang w:val="fr-CA"/>
        </w:rPr>
        <w:t xml:space="preserve"> </w:t>
      </w:r>
      <w:r w:rsidR="007C4E49">
        <w:rPr>
          <w:rFonts w:eastAsia="Times New Roman" w:cs="Times New Roman"/>
          <w:szCs w:val="24"/>
          <w:lang w:val="fr-CA"/>
        </w:rPr>
        <w:t xml:space="preserve">visant à informer </w:t>
      </w:r>
      <w:r w:rsidR="00304458">
        <w:rPr>
          <w:rFonts w:eastAsia="Times New Roman" w:cs="Times New Roman"/>
          <w:szCs w:val="24"/>
          <w:lang w:val="fr-CA"/>
        </w:rPr>
        <w:t xml:space="preserve">nos réflexions, </w:t>
      </w:r>
      <w:r w:rsidR="00F24694">
        <w:rPr>
          <w:rFonts w:eastAsia="Times New Roman" w:cs="Times New Roman"/>
          <w:szCs w:val="24"/>
          <w:lang w:val="fr-CA"/>
        </w:rPr>
        <w:t>notre perception</w:t>
      </w:r>
      <w:r w:rsidR="004046A5">
        <w:rPr>
          <w:rFonts w:eastAsia="Times New Roman" w:cs="Times New Roman"/>
          <w:szCs w:val="24"/>
          <w:lang w:val="fr-CA"/>
        </w:rPr>
        <w:t>,</w:t>
      </w:r>
      <w:r w:rsidR="00F24694">
        <w:rPr>
          <w:rFonts w:eastAsia="Times New Roman" w:cs="Times New Roman"/>
          <w:szCs w:val="24"/>
          <w:lang w:val="fr-CA"/>
        </w:rPr>
        <w:t xml:space="preserve"> et notre discours autour de</w:t>
      </w:r>
      <w:r w:rsidR="002151D9">
        <w:rPr>
          <w:rFonts w:eastAsia="Times New Roman" w:cs="Times New Roman"/>
          <w:szCs w:val="24"/>
          <w:lang w:val="fr-CA"/>
        </w:rPr>
        <w:t xml:space="preserve">s données probantes </w:t>
      </w:r>
      <w:r w:rsidR="00F24694">
        <w:rPr>
          <w:rFonts w:eastAsia="Times New Roman" w:cs="Times New Roman"/>
          <w:szCs w:val="24"/>
          <w:lang w:val="fr-CA"/>
        </w:rPr>
        <w:t>(Figure</w:t>
      </w:r>
      <w:r w:rsidR="009F5551">
        <w:rPr>
          <w:rFonts w:eastAsia="Times New Roman" w:cs="Times New Roman"/>
          <w:szCs w:val="24"/>
          <w:lang w:val="fr-CA"/>
        </w:rPr>
        <w:t>s</w:t>
      </w:r>
      <w:r w:rsidR="00F24694">
        <w:rPr>
          <w:rFonts w:eastAsia="Times New Roman" w:cs="Times New Roman"/>
          <w:szCs w:val="24"/>
          <w:lang w:val="fr-CA"/>
        </w:rPr>
        <w:t xml:space="preserve"> </w:t>
      </w:r>
      <w:r w:rsidR="00E02ECA">
        <w:rPr>
          <w:rFonts w:eastAsia="Times New Roman" w:cs="Times New Roman"/>
          <w:szCs w:val="24"/>
          <w:lang w:val="fr-CA"/>
        </w:rPr>
        <w:t>2</w:t>
      </w:r>
      <w:r w:rsidR="00E404A4">
        <w:rPr>
          <w:rFonts w:eastAsia="Times New Roman" w:cs="Times New Roman"/>
          <w:szCs w:val="24"/>
          <w:lang w:val="fr-CA"/>
        </w:rPr>
        <w:t xml:space="preserve"> et</w:t>
      </w:r>
      <w:r w:rsidR="00E02ECA">
        <w:rPr>
          <w:rFonts w:eastAsia="Times New Roman" w:cs="Times New Roman"/>
          <w:szCs w:val="24"/>
          <w:lang w:val="fr-CA"/>
        </w:rPr>
        <w:t xml:space="preserve"> 3</w:t>
      </w:r>
      <w:r w:rsidR="00F24694">
        <w:rPr>
          <w:rFonts w:eastAsia="Times New Roman" w:cs="Times New Roman"/>
          <w:szCs w:val="24"/>
          <w:lang w:val="fr-CA"/>
        </w:rPr>
        <w:t>)</w:t>
      </w:r>
      <w:r w:rsidR="00DF1E37" w:rsidRPr="0076205D">
        <w:rPr>
          <w:rFonts w:eastAsia="Times New Roman" w:cs="Times New Roman"/>
          <w:szCs w:val="24"/>
          <w:lang w:val="fr-CA"/>
        </w:rPr>
        <w:t>.</w:t>
      </w:r>
    </w:p>
    <w:p w14:paraId="16354F0D" w14:textId="5BA37823" w:rsidR="00FC7CAA" w:rsidRPr="00C22622" w:rsidRDefault="0013423B" w:rsidP="00E27990">
      <w:pPr>
        <w:snapToGrid w:val="0"/>
        <w:spacing w:line="360" w:lineRule="auto"/>
        <w:ind w:firstLine="720"/>
        <w:rPr>
          <w:lang w:val="fr-CA"/>
        </w:rPr>
      </w:pPr>
      <w:r>
        <w:rPr>
          <w:rFonts w:eastAsia="Times New Roman" w:cs="Times New Roman"/>
          <w:szCs w:val="24"/>
          <w:lang w:val="fr-CA"/>
        </w:rPr>
        <w:t xml:space="preserve">La science ouverte </w:t>
      </w:r>
      <w:r w:rsidR="00B3604B">
        <w:rPr>
          <w:rFonts w:eastAsia="Times New Roman" w:cs="Times New Roman"/>
          <w:szCs w:val="24"/>
          <w:lang w:val="fr-CA"/>
        </w:rPr>
        <w:t xml:space="preserve">recommande </w:t>
      </w:r>
      <w:r>
        <w:rPr>
          <w:rFonts w:eastAsia="Times New Roman" w:cs="Times New Roman"/>
          <w:szCs w:val="24"/>
          <w:lang w:val="fr-CA"/>
        </w:rPr>
        <w:t>de nombreu</w:t>
      </w:r>
      <w:r w:rsidR="00D16ADE">
        <w:rPr>
          <w:rFonts w:eastAsia="Times New Roman" w:cs="Times New Roman"/>
          <w:szCs w:val="24"/>
          <w:lang w:val="fr-CA"/>
        </w:rPr>
        <w:t>ses pratiques</w:t>
      </w:r>
      <w:r>
        <w:rPr>
          <w:rFonts w:eastAsia="Times New Roman" w:cs="Times New Roman"/>
          <w:szCs w:val="24"/>
          <w:lang w:val="fr-CA"/>
        </w:rPr>
        <w:t xml:space="preserve">, </w:t>
      </w:r>
      <w:r w:rsidR="006456A8">
        <w:rPr>
          <w:rFonts w:eastAsia="Times New Roman" w:cs="Times New Roman"/>
          <w:szCs w:val="24"/>
          <w:lang w:val="fr-CA"/>
        </w:rPr>
        <w:t xml:space="preserve">dont </w:t>
      </w:r>
      <w:r w:rsidR="006D238D">
        <w:rPr>
          <w:rFonts w:eastAsia="Times New Roman" w:cs="Times New Roman"/>
          <w:szCs w:val="24"/>
          <w:lang w:val="fr-CA"/>
        </w:rPr>
        <w:t>certaines continuent d’évoluer</w:t>
      </w:r>
      <w:r w:rsidR="00497F42">
        <w:rPr>
          <w:rFonts w:eastAsia="Times New Roman" w:cs="Times New Roman"/>
          <w:szCs w:val="24"/>
          <w:lang w:val="fr-CA"/>
        </w:rPr>
        <w:t>.</w:t>
      </w:r>
      <w:r w:rsidR="001B3A95">
        <w:rPr>
          <w:rFonts w:eastAsia="Times New Roman" w:cs="Times New Roman"/>
          <w:szCs w:val="24"/>
          <w:lang w:val="fr-CA"/>
        </w:rPr>
        <w:t xml:space="preserve"> </w:t>
      </w:r>
      <w:r w:rsidR="00422A58">
        <w:rPr>
          <w:rFonts w:eastAsia="Times New Roman" w:cs="Times New Roman"/>
          <w:szCs w:val="24"/>
          <w:lang w:val="fr-CA"/>
        </w:rPr>
        <w:t>L</w:t>
      </w:r>
      <w:r w:rsidR="008404FC">
        <w:rPr>
          <w:rFonts w:eastAsia="Times New Roman" w:cs="Times New Roman"/>
          <w:szCs w:val="24"/>
          <w:lang w:val="fr-CA"/>
        </w:rPr>
        <w:t xml:space="preserve">es plus populaires incluent </w:t>
      </w:r>
      <w:r w:rsidR="008C3FB9">
        <w:rPr>
          <w:rFonts w:eastAsia="Times New Roman" w:cs="Times New Roman"/>
          <w:szCs w:val="24"/>
          <w:lang w:val="fr-CA"/>
        </w:rPr>
        <w:t xml:space="preserve">(a) </w:t>
      </w:r>
      <w:r w:rsidR="007C1886">
        <w:rPr>
          <w:rFonts w:eastAsia="Times New Roman" w:cs="Times New Roman"/>
          <w:szCs w:val="24"/>
          <w:lang w:val="fr-CA"/>
        </w:rPr>
        <w:t xml:space="preserve">le préenregistrement de l’étude; </w:t>
      </w:r>
      <w:r w:rsidR="0092620B">
        <w:rPr>
          <w:rFonts w:eastAsia="Times New Roman" w:cs="Times New Roman"/>
          <w:szCs w:val="24"/>
          <w:lang w:val="fr-CA"/>
        </w:rPr>
        <w:t xml:space="preserve">(b) </w:t>
      </w:r>
      <w:r w:rsidR="007C1886">
        <w:rPr>
          <w:rFonts w:eastAsia="Times New Roman" w:cs="Times New Roman"/>
          <w:szCs w:val="24"/>
          <w:lang w:val="fr-CA"/>
        </w:rPr>
        <w:t xml:space="preserve">le rapport enregistré; </w:t>
      </w:r>
      <w:r w:rsidR="0092620B">
        <w:rPr>
          <w:rFonts w:eastAsia="Times New Roman" w:cs="Times New Roman"/>
          <w:szCs w:val="24"/>
          <w:lang w:val="fr-CA"/>
        </w:rPr>
        <w:t xml:space="preserve">(c) </w:t>
      </w:r>
      <w:r w:rsidR="00356DC3">
        <w:rPr>
          <w:rFonts w:eastAsia="Times New Roman" w:cs="Times New Roman"/>
          <w:szCs w:val="24"/>
          <w:lang w:val="fr-CA"/>
        </w:rPr>
        <w:t xml:space="preserve">la mise en ligne publique des données désidentifiées; </w:t>
      </w:r>
      <w:r w:rsidR="003D59DA">
        <w:rPr>
          <w:rFonts w:eastAsia="Times New Roman" w:cs="Times New Roman"/>
          <w:szCs w:val="24"/>
          <w:lang w:val="fr-CA"/>
        </w:rPr>
        <w:t xml:space="preserve">(d) </w:t>
      </w:r>
      <w:r w:rsidR="00356DC3">
        <w:rPr>
          <w:rFonts w:eastAsia="Times New Roman" w:cs="Times New Roman"/>
          <w:szCs w:val="24"/>
          <w:lang w:val="fr-CA"/>
        </w:rPr>
        <w:t xml:space="preserve">la mise en ligne des matériels et de la syntaxe; </w:t>
      </w:r>
      <w:r w:rsidR="003D59DA">
        <w:rPr>
          <w:rFonts w:eastAsia="Times New Roman" w:cs="Times New Roman"/>
          <w:szCs w:val="24"/>
          <w:lang w:val="fr-CA"/>
        </w:rPr>
        <w:t xml:space="preserve">(e) </w:t>
      </w:r>
      <w:r w:rsidR="007C1886">
        <w:rPr>
          <w:rFonts w:eastAsia="Times New Roman" w:cs="Times New Roman"/>
          <w:szCs w:val="24"/>
          <w:lang w:val="fr-CA"/>
        </w:rPr>
        <w:t xml:space="preserve">l’utilisation du logiciel d’analyse statistique R; </w:t>
      </w:r>
      <w:r w:rsidR="003D59DA">
        <w:rPr>
          <w:rFonts w:eastAsia="Times New Roman" w:cs="Times New Roman"/>
          <w:szCs w:val="24"/>
          <w:lang w:val="fr-CA"/>
        </w:rPr>
        <w:t>(f) la prépublication; et (g) la publication en libre accès</w:t>
      </w:r>
      <w:r w:rsidR="008404FC">
        <w:rPr>
          <w:rFonts w:eastAsia="Times New Roman" w:cs="Times New Roman"/>
          <w:szCs w:val="24"/>
          <w:lang w:val="fr-CA"/>
        </w:rPr>
        <w:t xml:space="preserve">. Dans les sections suivantes, nous décrivons chacune de </w:t>
      </w:r>
      <w:r w:rsidR="00FE5E77">
        <w:rPr>
          <w:rFonts w:eastAsia="Times New Roman" w:cs="Times New Roman"/>
          <w:szCs w:val="24"/>
          <w:lang w:val="fr-CA"/>
        </w:rPr>
        <w:t>c</w:t>
      </w:r>
      <w:r w:rsidR="008404FC">
        <w:rPr>
          <w:rFonts w:eastAsia="Times New Roman" w:cs="Times New Roman"/>
          <w:szCs w:val="24"/>
          <w:lang w:val="fr-CA"/>
        </w:rPr>
        <w:t>es pratiques un peu plus en</w:t>
      </w:r>
      <w:r w:rsidR="001512D6">
        <w:rPr>
          <w:rFonts w:eastAsia="Times New Roman" w:cs="Times New Roman"/>
          <w:szCs w:val="24"/>
          <w:lang w:val="fr-CA"/>
        </w:rPr>
        <w:t xml:space="preserve"> </w:t>
      </w:r>
      <w:r w:rsidR="008404FC">
        <w:rPr>
          <w:rFonts w:eastAsia="Times New Roman" w:cs="Times New Roman"/>
          <w:szCs w:val="24"/>
          <w:lang w:val="fr-CA"/>
        </w:rPr>
        <w:t>détail</w:t>
      </w:r>
      <w:r w:rsidR="001512D6">
        <w:rPr>
          <w:rFonts w:eastAsia="Times New Roman" w:cs="Times New Roman"/>
          <w:szCs w:val="24"/>
          <w:lang w:val="fr-CA"/>
        </w:rPr>
        <w:t>s</w:t>
      </w:r>
      <w:r w:rsidR="00445607">
        <w:rPr>
          <w:rFonts w:eastAsia="Times New Roman" w:cs="Times New Roman"/>
          <w:szCs w:val="24"/>
          <w:lang w:val="fr-CA"/>
        </w:rPr>
        <w:t xml:space="preserve"> (voir également la </w:t>
      </w:r>
      <w:r w:rsidR="00445607" w:rsidRPr="00445607">
        <w:rPr>
          <w:rFonts w:eastAsia="Times New Roman" w:cs="Times New Roman"/>
          <w:szCs w:val="24"/>
          <w:lang w:val="fr-CA"/>
        </w:rPr>
        <w:t xml:space="preserve">« </w:t>
      </w:r>
      <w:r w:rsidR="00445607">
        <w:rPr>
          <w:rFonts w:eastAsia="Times New Roman" w:cs="Times New Roman"/>
          <w:szCs w:val="24"/>
          <w:lang w:val="fr-CA"/>
        </w:rPr>
        <w:t>c</w:t>
      </w:r>
      <w:r w:rsidR="00445607" w:rsidRPr="00445607">
        <w:rPr>
          <w:rFonts w:eastAsia="Times New Roman" w:cs="Times New Roman"/>
          <w:szCs w:val="24"/>
          <w:lang w:val="fr-CA"/>
        </w:rPr>
        <w:t>hecklist » à partager à vo</w:t>
      </w:r>
      <w:r w:rsidR="0001448B">
        <w:rPr>
          <w:rFonts w:eastAsia="Times New Roman" w:cs="Times New Roman"/>
          <w:szCs w:val="24"/>
          <w:lang w:val="fr-CA"/>
        </w:rPr>
        <w:t>tre direction</w:t>
      </w:r>
      <w:r w:rsidR="00445607" w:rsidRPr="00445607">
        <w:rPr>
          <w:rFonts w:eastAsia="Times New Roman" w:cs="Times New Roman"/>
          <w:szCs w:val="24"/>
          <w:lang w:val="fr-CA"/>
        </w:rPr>
        <w:t xml:space="preserve">, comité, ou </w:t>
      </w:r>
      <w:r w:rsidR="0001448B">
        <w:rPr>
          <w:rFonts w:eastAsia="Times New Roman" w:cs="Times New Roman"/>
          <w:szCs w:val="24"/>
          <w:lang w:val="fr-CA"/>
        </w:rPr>
        <w:t>collègues</w:t>
      </w:r>
      <w:r w:rsidR="00445607">
        <w:rPr>
          <w:rFonts w:eastAsia="Times New Roman" w:cs="Times New Roman"/>
          <w:szCs w:val="24"/>
          <w:lang w:val="fr-CA"/>
        </w:rPr>
        <w:t xml:space="preserve"> </w:t>
      </w:r>
      <w:r w:rsidR="004775CC">
        <w:rPr>
          <w:rFonts w:eastAsia="Times New Roman" w:cs="Times New Roman"/>
          <w:szCs w:val="24"/>
          <w:lang w:val="fr-CA"/>
        </w:rPr>
        <w:t xml:space="preserve">à la </w:t>
      </w:r>
      <w:r w:rsidR="00445607">
        <w:rPr>
          <w:rFonts w:eastAsia="Times New Roman" w:cs="Times New Roman"/>
          <w:szCs w:val="24"/>
          <w:lang w:val="fr-CA"/>
        </w:rPr>
        <w:t xml:space="preserve">fin de </w:t>
      </w:r>
      <w:r w:rsidR="004775CC">
        <w:rPr>
          <w:rFonts w:eastAsia="Times New Roman" w:cs="Times New Roman"/>
          <w:szCs w:val="24"/>
          <w:lang w:val="fr-CA"/>
        </w:rPr>
        <w:t xml:space="preserve">ce </w:t>
      </w:r>
      <w:r w:rsidR="00445607">
        <w:rPr>
          <w:rFonts w:eastAsia="Times New Roman" w:cs="Times New Roman"/>
          <w:szCs w:val="24"/>
          <w:lang w:val="fr-CA"/>
        </w:rPr>
        <w:t>document)</w:t>
      </w:r>
      <w:r w:rsidR="008404FC">
        <w:rPr>
          <w:rFonts w:eastAsia="Times New Roman" w:cs="Times New Roman"/>
          <w:szCs w:val="24"/>
          <w:lang w:val="fr-CA"/>
        </w:rPr>
        <w:t>.</w:t>
      </w:r>
    </w:p>
    <w:p w14:paraId="528C4FE7" w14:textId="77777777" w:rsidR="00273C64" w:rsidRDefault="00273C64">
      <w:pPr>
        <w:rPr>
          <w:rFonts w:eastAsia="Times New Roman" w:cs="Times New Roman"/>
          <w:b/>
          <w:bCs/>
          <w:szCs w:val="24"/>
          <w:lang w:val="fr-CA"/>
        </w:rPr>
      </w:pPr>
      <w:r>
        <w:rPr>
          <w:rFonts w:eastAsia="Times New Roman" w:cs="Times New Roman"/>
          <w:b/>
          <w:bCs/>
          <w:szCs w:val="24"/>
          <w:lang w:val="fr-CA"/>
        </w:rPr>
        <w:br w:type="page"/>
      </w:r>
    </w:p>
    <w:p w14:paraId="2AFDFB56" w14:textId="118FBE83" w:rsidR="00D9238A" w:rsidRDefault="00D9238A" w:rsidP="00C22622">
      <w:pPr>
        <w:spacing w:line="360" w:lineRule="auto"/>
        <w:rPr>
          <w:rFonts w:eastAsia="Times New Roman" w:cs="Times New Roman"/>
          <w:b/>
          <w:bCs/>
          <w:szCs w:val="24"/>
          <w:lang w:val="fr-CA"/>
        </w:rPr>
      </w:pPr>
      <w:r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2</w:t>
      </w:r>
    </w:p>
    <w:p w14:paraId="4CD4E2F3" w14:textId="1FA3E840" w:rsidR="00D9238A" w:rsidRPr="00183C1B" w:rsidRDefault="00D9238A"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 xml:space="preserve">La hiérarchie </w:t>
      </w:r>
      <w:r w:rsidR="00F0701B" w:rsidRPr="00183C1B">
        <w:rPr>
          <w:rFonts w:eastAsia="Times New Roman" w:cs="Times New Roman"/>
          <w:i/>
          <w:iCs/>
          <w:szCs w:val="24"/>
          <w:lang w:val="fr-CA"/>
        </w:rPr>
        <w:t xml:space="preserve">conventionnelle </w:t>
      </w:r>
      <w:r w:rsidRPr="00183C1B">
        <w:rPr>
          <w:rFonts w:eastAsia="Times New Roman" w:cs="Times New Roman"/>
          <w:i/>
          <w:iCs/>
          <w:szCs w:val="24"/>
          <w:lang w:val="fr-CA"/>
        </w:rPr>
        <w:t>de l</w:t>
      </w:r>
      <w:r w:rsidR="009839C9">
        <w:rPr>
          <w:rFonts w:eastAsia="Times New Roman" w:cs="Times New Roman"/>
          <w:i/>
          <w:iCs/>
          <w:szCs w:val="24"/>
          <w:lang w:val="fr-CA"/>
        </w:rPr>
        <w:t xml:space="preserve">a preuve </w:t>
      </w:r>
      <w:r w:rsidR="00F0701B">
        <w:rPr>
          <w:rFonts w:eastAsia="Times New Roman" w:cs="Times New Roman"/>
          <w:i/>
          <w:iCs/>
          <w:szCs w:val="24"/>
          <w:lang w:val="fr-CA"/>
        </w:rPr>
        <w:t>scientifique</w:t>
      </w:r>
    </w:p>
    <w:p w14:paraId="219D4E4D" w14:textId="5EA06419" w:rsidR="00D9238A" w:rsidRDefault="00316982" w:rsidP="00C25359">
      <w:pPr>
        <w:snapToGrid w:val="0"/>
        <w:spacing w:line="360" w:lineRule="auto"/>
        <w:rPr>
          <w:rFonts w:eastAsia="Times New Roman" w:cs="Times New Roman"/>
          <w:szCs w:val="24"/>
          <w:lang w:val="fr-CA"/>
        </w:rPr>
      </w:pPr>
      <w:r>
        <w:rPr>
          <w:noProof/>
        </w:rPr>
        <w:drawing>
          <wp:anchor distT="0" distB="0" distL="114300" distR="114300" simplePos="0" relativeHeight="251660288" behindDoc="0" locked="0" layoutInCell="1" allowOverlap="1" wp14:anchorId="754A7962" wp14:editId="7030A9EC">
            <wp:simplePos x="0" y="0"/>
            <wp:positionH relativeFrom="margin">
              <wp:posOffset>-447432</wp:posOffset>
            </wp:positionH>
            <wp:positionV relativeFrom="paragraph">
              <wp:posOffset>168275</wp:posOffset>
            </wp:positionV>
            <wp:extent cx="7105164" cy="3880485"/>
            <wp:effectExtent l="0" t="0" r="63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105164" cy="3880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9F64D2" w14:textId="1902584A" w:rsidR="008C4EAF" w:rsidRDefault="008C4EAF" w:rsidP="00C25359">
      <w:pPr>
        <w:snapToGrid w:val="0"/>
        <w:spacing w:line="360" w:lineRule="auto"/>
        <w:rPr>
          <w:rFonts w:eastAsia="Times New Roman" w:cs="Times New Roman"/>
          <w:i/>
          <w:iCs/>
          <w:szCs w:val="24"/>
          <w:lang w:val="fr-CA"/>
        </w:rPr>
      </w:pPr>
    </w:p>
    <w:p w14:paraId="3623C1C5" w14:textId="676BFBA1" w:rsidR="008C4EAF" w:rsidRDefault="008C4EAF" w:rsidP="00C25359">
      <w:pPr>
        <w:snapToGrid w:val="0"/>
        <w:spacing w:line="360" w:lineRule="auto"/>
        <w:rPr>
          <w:rFonts w:eastAsia="Times New Roman" w:cs="Times New Roman"/>
          <w:i/>
          <w:iCs/>
          <w:szCs w:val="24"/>
          <w:lang w:val="fr-CA"/>
        </w:rPr>
      </w:pPr>
    </w:p>
    <w:p w14:paraId="29DFB6D1" w14:textId="77777777" w:rsidR="008C4EAF" w:rsidRDefault="008C4EAF" w:rsidP="00C25359">
      <w:pPr>
        <w:snapToGrid w:val="0"/>
        <w:spacing w:line="360" w:lineRule="auto"/>
        <w:rPr>
          <w:rFonts w:eastAsia="Times New Roman" w:cs="Times New Roman"/>
          <w:i/>
          <w:iCs/>
          <w:szCs w:val="24"/>
          <w:lang w:val="fr-CA"/>
        </w:rPr>
      </w:pPr>
    </w:p>
    <w:p w14:paraId="5B59C45C" w14:textId="77777777" w:rsidR="008C4EAF" w:rsidRDefault="008C4EAF" w:rsidP="00C25359">
      <w:pPr>
        <w:snapToGrid w:val="0"/>
        <w:spacing w:line="360" w:lineRule="auto"/>
        <w:rPr>
          <w:rFonts w:eastAsia="Times New Roman" w:cs="Times New Roman"/>
          <w:i/>
          <w:iCs/>
          <w:szCs w:val="24"/>
          <w:lang w:val="fr-CA"/>
        </w:rPr>
      </w:pPr>
    </w:p>
    <w:p w14:paraId="2341B5B8" w14:textId="77777777" w:rsidR="008C4EAF" w:rsidRDefault="008C4EAF" w:rsidP="00C25359">
      <w:pPr>
        <w:snapToGrid w:val="0"/>
        <w:spacing w:line="360" w:lineRule="auto"/>
        <w:rPr>
          <w:rFonts w:eastAsia="Times New Roman" w:cs="Times New Roman"/>
          <w:i/>
          <w:iCs/>
          <w:szCs w:val="24"/>
          <w:lang w:val="fr-CA"/>
        </w:rPr>
      </w:pPr>
    </w:p>
    <w:p w14:paraId="3497E9F0" w14:textId="77777777" w:rsidR="008C4EAF" w:rsidRDefault="008C4EAF" w:rsidP="00C25359">
      <w:pPr>
        <w:snapToGrid w:val="0"/>
        <w:spacing w:line="360" w:lineRule="auto"/>
        <w:rPr>
          <w:rFonts w:eastAsia="Times New Roman" w:cs="Times New Roman"/>
          <w:i/>
          <w:iCs/>
          <w:szCs w:val="24"/>
          <w:lang w:val="fr-CA"/>
        </w:rPr>
      </w:pPr>
    </w:p>
    <w:p w14:paraId="02770F1A" w14:textId="77777777" w:rsidR="008C4EAF" w:rsidRDefault="008C4EAF" w:rsidP="00C25359">
      <w:pPr>
        <w:snapToGrid w:val="0"/>
        <w:spacing w:line="360" w:lineRule="auto"/>
        <w:rPr>
          <w:rFonts w:eastAsia="Times New Roman" w:cs="Times New Roman"/>
          <w:i/>
          <w:iCs/>
          <w:szCs w:val="24"/>
          <w:lang w:val="fr-CA"/>
        </w:rPr>
      </w:pPr>
    </w:p>
    <w:p w14:paraId="6B724422" w14:textId="77777777" w:rsidR="008C4EAF" w:rsidRDefault="008C4EAF" w:rsidP="00C25359">
      <w:pPr>
        <w:snapToGrid w:val="0"/>
        <w:spacing w:line="360" w:lineRule="auto"/>
        <w:rPr>
          <w:rFonts w:eastAsia="Times New Roman" w:cs="Times New Roman"/>
          <w:i/>
          <w:iCs/>
          <w:szCs w:val="24"/>
          <w:lang w:val="fr-CA"/>
        </w:rPr>
      </w:pPr>
    </w:p>
    <w:p w14:paraId="1316AD72" w14:textId="77777777" w:rsidR="008C4EAF" w:rsidRDefault="008C4EAF" w:rsidP="00C25359">
      <w:pPr>
        <w:snapToGrid w:val="0"/>
        <w:spacing w:line="360" w:lineRule="auto"/>
        <w:rPr>
          <w:rFonts w:eastAsia="Times New Roman" w:cs="Times New Roman"/>
          <w:i/>
          <w:iCs/>
          <w:szCs w:val="24"/>
          <w:lang w:val="fr-CA"/>
        </w:rPr>
      </w:pPr>
    </w:p>
    <w:p w14:paraId="2EA79475" w14:textId="77777777" w:rsidR="008C4EAF" w:rsidRDefault="008C4EAF" w:rsidP="00C25359">
      <w:pPr>
        <w:snapToGrid w:val="0"/>
        <w:spacing w:line="360" w:lineRule="auto"/>
        <w:rPr>
          <w:rFonts w:eastAsia="Times New Roman" w:cs="Times New Roman"/>
          <w:i/>
          <w:iCs/>
          <w:szCs w:val="24"/>
          <w:lang w:val="fr-CA"/>
        </w:rPr>
      </w:pPr>
    </w:p>
    <w:p w14:paraId="3C5EBCF6" w14:textId="77777777" w:rsidR="008C4EAF" w:rsidRDefault="008C4EAF" w:rsidP="00C25359">
      <w:pPr>
        <w:snapToGrid w:val="0"/>
        <w:spacing w:line="360" w:lineRule="auto"/>
        <w:rPr>
          <w:rFonts w:eastAsia="Times New Roman" w:cs="Times New Roman"/>
          <w:i/>
          <w:iCs/>
          <w:szCs w:val="24"/>
          <w:lang w:val="fr-CA"/>
        </w:rPr>
      </w:pPr>
    </w:p>
    <w:p w14:paraId="78CC564D" w14:textId="77777777" w:rsidR="008C4EAF" w:rsidRDefault="008C4EAF" w:rsidP="00C25359">
      <w:pPr>
        <w:snapToGrid w:val="0"/>
        <w:spacing w:line="360" w:lineRule="auto"/>
        <w:rPr>
          <w:rFonts w:eastAsia="Times New Roman" w:cs="Times New Roman"/>
          <w:i/>
          <w:iCs/>
          <w:szCs w:val="24"/>
          <w:lang w:val="fr-CA"/>
        </w:rPr>
      </w:pPr>
    </w:p>
    <w:p w14:paraId="7DFF5AF1" w14:textId="77777777" w:rsidR="008C4EAF" w:rsidRDefault="008C4EAF" w:rsidP="00C25359">
      <w:pPr>
        <w:snapToGrid w:val="0"/>
        <w:spacing w:line="360" w:lineRule="auto"/>
        <w:rPr>
          <w:rFonts w:eastAsia="Times New Roman" w:cs="Times New Roman"/>
          <w:i/>
          <w:iCs/>
          <w:szCs w:val="24"/>
          <w:lang w:val="fr-CA"/>
        </w:rPr>
      </w:pPr>
    </w:p>
    <w:p w14:paraId="5BD23861" w14:textId="77777777" w:rsidR="008C4EAF" w:rsidRDefault="008C4EAF" w:rsidP="00C25359">
      <w:pPr>
        <w:snapToGrid w:val="0"/>
        <w:spacing w:line="360" w:lineRule="auto"/>
        <w:rPr>
          <w:rFonts w:eastAsia="Times New Roman" w:cs="Times New Roman"/>
          <w:i/>
          <w:iCs/>
          <w:szCs w:val="24"/>
          <w:lang w:val="fr-CA"/>
        </w:rPr>
      </w:pPr>
    </w:p>
    <w:p w14:paraId="1C224DAE" w14:textId="77777777" w:rsidR="008C4EAF" w:rsidRDefault="008C4EAF" w:rsidP="00C25359">
      <w:pPr>
        <w:snapToGrid w:val="0"/>
        <w:spacing w:line="360" w:lineRule="auto"/>
        <w:rPr>
          <w:rFonts w:eastAsia="Times New Roman" w:cs="Times New Roman"/>
          <w:i/>
          <w:iCs/>
          <w:szCs w:val="24"/>
          <w:lang w:val="fr-CA"/>
        </w:rPr>
      </w:pPr>
    </w:p>
    <w:p w14:paraId="702F4269" w14:textId="2B8B5AAC" w:rsidR="00886ADB" w:rsidRDefault="00886ADB"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w:t>
      </w:r>
      <w:r w:rsidR="005C6E1D">
        <w:rPr>
          <w:rFonts w:eastAsia="Times New Roman" w:cs="Times New Roman"/>
          <w:szCs w:val="24"/>
          <w:lang w:val="fr-CA"/>
        </w:rPr>
        <w:t>e</w:t>
      </w:r>
      <w:r>
        <w:rPr>
          <w:rFonts w:eastAsia="Times New Roman" w:cs="Times New Roman"/>
          <w:szCs w:val="24"/>
          <w:lang w:val="fr-CA"/>
        </w:rPr>
        <w:t xml:space="preserve"> de thelogicofscience.com.</w:t>
      </w:r>
    </w:p>
    <w:p w14:paraId="6A916882" w14:textId="0CD477D7" w:rsidR="00886C56" w:rsidRDefault="00C12470" w:rsidP="00105DF8">
      <w:pPr>
        <w:spacing w:line="360" w:lineRule="auto"/>
        <w:rPr>
          <w:rFonts w:eastAsia="Times New Roman" w:cs="Times New Roman"/>
          <w:b/>
          <w:bCs/>
          <w:szCs w:val="24"/>
          <w:lang w:val="fr-CA"/>
        </w:rPr>
      </w:pPr>
      <w:r>
        <w:rPr>
          <w:rFonts w:eastAsia="Times New Roman" w:cs="Times New Roman"/>
          <w:b/>
          <w:bCs/>
          <w:szCs w:val="24"/>
          <w:lang w:val="fr-CA"/>
        </w:rPr>
        <w:br w:type="page"/>
      </w:r>
      <w:r w:rsidR="00886C56" w:rsidRPr="00D9238A">
        <w:rPr>
          <w:rFonts w:eastAsia="Times New Roman" w:cs="Times New Roman"/>
          <w:b/>
          <w:bCs/>
          <w:szCs w:val="24"/>
          <w:lang w:val="fr-CA"/>
        </w:rPr>
        <w:lastRenderedPageBreak/>
        <w:t xml:space="preserve">Figure </w:t>
      </w:r>
      <w:r w:rsidR="00E02ECA">
        <w:rPr>
          <w:rFonts w:eastAsia="Times New Roman" w:cs="Times New Roman"/>
          <w:b/>
          <w:bCs/>
          <w:szCs w:val="24"/>
          <w:lang w:val="fr-CA"/>
        </w:rPr>
        <w:t>3</w:t>
      </w:r>
    </w:p>
    <w:p w14:paraId="5CCDE363" w14:textId="7EA81B8B" w:rsidR="00E15362" w:rsidRDefault="00E15362" w:rsidP="00C25359">
      <w:pPr>
        <w:snapToGrid w:val="0"/>
        <w:spacing w:line="360" w:lineRule="auto"/>
        <w:rPr>
          <w:rFonts w:eastAsia="Times New Roman" w:cs="Times New Roman"/>
          <w:i/>
          <w:iCs/>
          <w:szCs w:val="24"/>
          <w:lang w:val="fr-CA"/>
        </w:rPr>
      </w:pPr>
      <w:r w:rsidRPr="00183C1B">
        <w:rPr>
          <w:rFonts w:eastAsia="Times New Roman" w:cs="Times New Roman"/>
          <w:i/>
          <w:iCs/>
          <w:szCs w:val="24"/>
          <w:lang w:val="fr-CA"/>
        </w:rPr>
        <w:t>La nouvelle hiérarchie de l</w:t>
      </w:r>
      <w:r w:rsidR="008A13D2">
        <w:rPr>
          <w:rFonts w:eastAsia="Times New Roman" w:cs="Times New Roman"/>
          <w:i/>
          <w:iCs/>
          <w:szCs w:val="24"/>
          <w:lang w:val="fr-CA"/>
        </w:rPr>
        <w:t xml:space="preserve">a preuve </w:t>
      </w:r>
      <w:r>
        <w:rPr>
          <w:rFonts w:eastAsia="Times New Roman" w:cs="Times New Roman"/>
          <w:i/>
          <w:iCs/>
          <w:szCs w:val="24"/>
          <w:lang w:val="fr-CA"/>
        </w:rPr>
        <w:t>scientifique</w:t>
      </w:r>
    </w:p>
    <w:p w14:paraId="1FD92E25" w14:textId="7CD70D57" w:rsidR="00445167" w:rsidRDefault="00445167" w:rsidP="00C25359">
      <w:pPr>
        <w:snapToGrid w:val="0"/>
        <w:spacing w:line="360" w:lineRule="auto"/>
        <w:rPr>
          <w:rFonts w:eastAsia="Times New Roman" w:cs="Times New Roman"/>
          <w:i/>
          <w:iCs/>
          <w:szCs w:val="24"/>
          <w:lang w:val="fr-CA"/>
        </w:rPr>
      </w:pPr>
      <w:r>
        <w:rPr>
          <w:noProof/>
        </w:rPr>
        <w:drawing>
          <wp:anchor distT="0" distB="0" distL="114300" distR="114300" simplePos="0" relativeHeight="251661312" behindDoc="0" locked="0" layoutInCell="1" allowOverlap="1" wp14:anchorId="542F4F97" wp14:editId="7E4ED116">
            <wp:simplePos x="0" y="0"/>
            <wp:positionH relativeFrom="margin">
              <wp:posOffset>-323849</wp:posOffset>
            </wp:positionH>
            <wp:positionV relativeFrom="paragraph">
              <wp:posOffset>112395</wp:posOffset>
            </wp:positionV>
            <wp:extent cx="6586853" cy="3706951"/>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586853" cy="3706951"/>
                    </a:xfrm>
                    <a:prstGeom prst="rect">
                      <a:avLst/>
                    </a:prstGeom>
                    <a:noFill/>
                    <a:ln>
                      <a:noFill/>
                    </a:ln>
                  </pic:spPr>
                </pic:pic>
              </a:graphicData>
            </a:graphic>
            <wp14:sizeRelV relativeFrom="margin">
              <wp14:pctHeight>0</wp14:pctHeight>
            </wp14:sizeRelV>
          </wp:anchor>
        </w:drawing>
      </w:r>
    </w:p>
    <w:p w14:paraId="3AE5E490" w14:textId="40B1B770" w:rsidR="00445167" w:rsidRDefault="00445167" w:rsidP="00C25359">
      <w:pPr>
        <w:snapToGrid w:val="0"/>
        <w:spacing w:line="360" w:lineRule="auto"/>
        <w:rPr>
          <w:rFonts w:eastAsia="Times New Roman" w:cs="Times New Roman"/>
          <w:i/>
          <w:iCs/>
          <w:szCs w:val="24"/>
          <w:lang w:val="fr-CA"/>
        </w:rPr>
      </w:pPr>
    </w:p>
    <w:p w14:paraId="23D42556" w14:textId="67D3035B" w:rsidR="00445167" w:rsidRDefault="00445167" w:rsidP="00C25359">
      <w:pPr>
        <w:snapToGrid w:val="0"/>
        <w:spacing w:line="360" w:lineRule="auto"/>
        <w:rPr>
          <w:rFonts w:eastAsia="Times New Roman" w:cs="Times New Roman"/>
          <w:i/>
          <w:iCs/>
          <w:szCs w:val="24"/>
          <w:lang w:val="fr-CA"/>
        </w:rPr>
      </w:pPr>
    </w:p>
    <w:p w14:paraId="2042D9D9" w14:textId="0465B344" w:rsidR="00445167" w:rsidRDefault="00445167" w:rsidP="00C25359">
      <w:pPr>
        <w:snapToGrid w:val="0"/>
        <w:spacing w:line="360" w:lineRule="auto"/>
        <w:rPr>
          <w:rFonts w:eastAsia="Times New Roman" w:cs="Times New Roman"/>
          <w:i/>
          <w:iCs/>
          <w:szCs w:val="24"/>
          <w:lang w:val="fr-CA"/>
        </w:rPr>
      </w:pPr>
    </w:p>
    <w:p w14:paraId="48E02657" w14:textId="5A2BC60C" w:rsidR="00445167" w:rsidRDefault="00445167" w:rsidP="00C25359">
      <w:pPr>
        <w:snapToGrid w:val="0"/>
        <w:spacing w:line="360" w:lineRule="auto"/>
        <w:rPr>
          <w:rFonts w:eastAsia="Times New Roman" w:cs="Times New Roman"/>
          <w:i/>
          <w:iCs/>
          <w:szCs w:val="24"/>
          <w:lang w:val="fr-CA"/>
        </w:rPr>
      </w:pPr>
    </w:p>
    <w:p w14:paraId="5C59B085" w14:textId="77777777" w:rsidR="00445167" w:rsidRPr="00183C1B" w:rsidRDefault="00445167" w:rsidP="00C25359">
      <w:pPr>
        <w:snapToGrid w:val="0"/>
        <w:spacing w:line="360" w:lineRule="auto"/>
        <w:rPr>
          <w:rFonts w:eastAsia="Times New Roman" w:cs="Times New Roman"/>
          <w:i/>
          <w:iCs/>
          <w:szCs w:val="24"/>
          <w:lang w:val="fr-CA"/>
        </w:rPr>
      </w:pPr>
    </w:p>
    <w:p w14:paraId="5B5B2656" w14:textId="36AB5C15" w:rsidR="00886C56" w:rsidRDefault="00886C56" w:rsidP="00C25359">
      <w:pPr>
        <w:snapToGrid w:val="0"/>
        <w:spacing w:line="360" w:lineRule="auto"/>
        <w:rPr>
          <w:rFonts w:eastAsia="Times New Roman" w:cs="Times New Roman"/>
          <w:szCs w:val="24"/>
          <w:lang w:val="fr-CA"/>
        </w:rPr>
      </w:pPr>
    </w:p>
    <w:p w14:paraId="342B6D01" w14:textId="77777777" w:rsidR="00445167" w:rsidRDefault="00445167" w:rsidP="00C25359">
      <w:pPr>
        <w:snapToGrid w:val="0"/>
        <w:spacing w:line="360" w:lineRule="auto"/>
        <w:rPr>
          <w:rFonts w:eastAsia="Times New Roman" w:cs="Times New Roman"/>
          <w:i/>
          <w:iCs/>
          <w:szCs w:val="24"/>
          <w:lang w:val="fr-CA"/>
        </w:rPr>
      </w:pPr>
    </w:p>
    <w:p w14:paraId="34E956DE" w14:textId="20E38BD8" w:rsidR="00445167" w:rsidRDefault="00445167" w:rsidP="00C25359">
      <w:pPr>
        <w:snapToGrid w:val="0"/>
        <w:spacing w:line="360" w:lineRule="auto"/>
        <w:rPr>
          <w:rFonts w:eastAsia="Times New Roman" w:cs="Times New Roman"/>
          <w:i/>
          <w:iCs/>
          <w:szCs w:val="24"/>
          <w:lang w:val="fr-CA"/>
        </w:rPr>
      </w:pPr>
    </w:p>
    <w:p w14:paraId="54789B35" w14:textId="31E733DF" w:rsidR="00445167" w:rsidRDefault="00445167" w:rsidP="00C25359">
      <w:pPr>
        <w:snapToGrid w:val="0"/>
        <w:spacing w:line="360" w:lineRule="auto"/>
        <w:rPr>
          <w:rFonts w:eastAsia="Times New Roman" w:cs="Times New Roman"/>
          <w:i/>
          <w:iCs/>
          <w:szCs w:val="24"/>
          <w:lang w:val="fr-CA"/>
        </w:rPr>
      </w:pPr>
    </w:p>
    <w:p w14:paraId="0DBDAFE8" w14:textId="41120C1B" w:rsidR="00445167" w:rsidRDefault="00445167" w:rsidP="00C25359">
      <w:pPr>
        <w:snapToGrid w:val="0"/>
        <w:spacing w:line="360" w:lineRule="auto"/>
        <w:rPr>
          <w:rFonts w:eastAsia="Times New Roman" w:cs="Times New Roman"/>
          <w:i/>
          <w:iCs/>
          <w:szCs w:val="24"/>
          <w:lang w:val="fr-CA"/>
        </w:rPr>
      </w:pPr>
    </w:p>
    <w:p w14:paraId="6C6743D1" w14:textId="50A1AB3A" w:rsidR="00445167" w:rsidRDefault="00445167" w:rsidP="00C25359">
      <w:pPr>
        <w:snapToGrid w:val="0"/>
        <w:spacing w:line="360" w:lineRule="auto"/>
        <w:rPr>
          <w:rFonts w:eastAsia="Times New Roman" w:cs="Times New Roman"/>
          <w:i/>
          <w:iCs/>
          <w:szCs w:val="24"/>
          <w:lang w:val="fr-CA"/>
        </w:rPr>
      </w:pPr>
    </w:p>
    <w:p w14:paraId="6532A51D" w14:textId="62F52997" w:rsidR="00445167" w:rsidRDefault="00445167" w:rsidP="00C25359">
      <w:pPr>
        <w:snapToGrid w:val="0"/>
        <w:spacing w:line="360" w:lineRule="auto"/>
        <w:rPr>
          <w:rFonts w:eastAsia="Times New Roman" w:cs="Times New Roman"/>
          <w:i/>
          <w:iCs/>
          <w:szCs w:val="24"/>
          <w:lang w:val="fr-CA"/>
        </w:rPr>
      </w:pPr>
    </w:p>
    <w:p w14:paraId="724980CF" w14:textId="77777777" w:rsidR="00445167" w:rsidRDefault="00445167" w:rsidP="00C25359">
      <w:pPr>
        <w:snapToGrid w:val="0"/>
        <w:spacing w:line="360" w:lineRule="auto"/>
        <w:rPr>
          <w:rFonts w:eastAsia="Times New Roman" w:cs="Times New Roman"/>
          <w:i/>
          <w:iCs/>
          <w:szCs w:val="24"/>
          <w:lang w:val="fr-CA"/>
        </w:rPr>
      </w:pPr>
    </w:p>
    <w:p w14:paraId="49890CCE" w14:textId="77777777" w:rsidR="00445167" w:rsidRDefault="00445167" w:rsidP="00C25359">
      <w:pPr>
        <w:snapToGrid w:val="0"/>
        <w:spacing w:line="360" w:lineRule="auto"/>
        <w:rPr>
          <w:rFonts w:eastAsia="Times New Roman" w:cs="Times New Roman"/>
          <w:i/>
          <w:iCs/>
          <w:szCs w:val="24"/>
          <w:lang w:val="fr-CA"/>
        </w:rPr>
      </w:pPr>
    </w:p>
    <w:p w14:paraId="61596E49" w14:textId="04C5919D" w:rsidR="00BA55CE" w:rsidRDefault="00BA55CE" w:rsidP="00C25359">
      <w:pPr>
        <w:snapToGrid w:val="0"/>
        <w:spacing w:line="360" w:lineRule="auto"/>
        <w:rPr>
          <w:rFonts w:eastAsia="Times New Roman" w:cs="Times New Roman"/>
          <w:szCs w:val="24"/>
          <w:lang w:val="fr-CA"/>
        </w:rPr>
      </w:pPr>
      <w:r w:rsidRPr="00D2126A">
        <w:rPr>
          <w:rFonts w:eastAsia="Times New Roman" w:cs="Times New Roman"/>
          <w:i/>
          <w:iCs/>
          <w:szCs w:val="24"/>
          <w:lang w:val="fr-CA"/>
        </w:rPr>
        <w:t>Note</w:t>
      </w:r>
      <w:r>
        <w:rPr>
          <w:rFonts w:eastAsia="Times New Roman" w:cs="Times New Roman"/>
          <w:szCs w:val="24"/>
          <w:lang w:val="fr-CA"/>
        </w:rPr>
        <w:t>. Figure adaptée</w:t>
      </w:r>
      <w:r w:rsidR="00B04756">
        <w:rPr>
          <w:rFonts w:eastAsia="Times New Roman" w:cs="Times New Roman"/>
          <w:szCs w:val="24"/>
          <w:lang w:val="fr-CA"/>
        </w:rPr>
        <w:t xml:space="preserve"> de</w:t>
      </w:r>
      <w:r>
        <w:rPr>
          <w:rFonts w:eastAsia="Times New Roman" w:cs="Times New Roman"/>
          <w:szCs w:val="24"/>
          <w:lang w:val="fr-CA"/>
        </w:rPr>
        <w:t xml:space="preserve"> </w:t>
      </w:r>
      <w:r w:rsidR="00EF3321">
        <w:rPr>
          <w:rFonts w:eastAsia="Times New Roman" w:cs="Times New Roman"/>
          <w:szCs w:val="24"/>
          <w:lang w:val="fr-CA"/>
        </w:rPr>
        <w:fldChar w:fldCharType="begin"/>
      </w:r>
      <w:r w:rsidR="00EF3321">
        <w:rPr>
          <w:rFonts w:eastAsia="Times New Roman" w:cs="Times New Roman"/>
          <w:szCs w:val="24"/>
          <w:lang w:val="fr-CA"/>
        </w:rPr>
        <w:instrText xml:space="preserve"> ADDIN EN.CITE &lt;EndNote&gt;&lt;Cite AuthorYear="1"&gt;&lt;Author&gt;Chambers&lt;/Author&gt;&lt;Year&gt;2018&lt;/Year&gt;&lt;RecNum&gt;3572&lt;/RecNum&gt;&lt;DisplayText&gt;Chambers (2018)&lt;/DisplayText&gt;&lt;record&gt;&lt;rec-number&gt;3572&lt;/rec-number&gt;&lt;foreign-keys&gt;&lt;key app="EN" db-id="d2d59wppke9dt5e5ttpxpzdoa5ae9dwedfp9" timestamp="1666737872"&gt;3572&lt;/key&gt;&lt;/foreign-keys&gt;&lt;ref-type name="Report"&gt;27&lt;/ref-type&gt;&lt;contributors&gt;&lt;authors&gt;&lt;author&gt;Chris Chambers&lt;/author&gt;&lt;/authors&gt;&lt;/contributors&gt;&lt;titles&gt;&lt;title&gt;Strategies for improving study robustness in controversial research&lt;/title&gt;&lt;/titles&gt;&lt;dates&gt;&lt;year&gt;2018&lt;/year&gt;&lt;/dates&gt;&lt;urls&gt;&lt;related-urls&gt;&lt;url&gt;https://osf.io/v7ndz&lt;/url&gt;&lt;/related-urls&gt;&lt;/urls&gt;&lt;/record&gt;&lt;/Cite&gt;&lt;/EndNote&gt;</w:instrText>
      </w:r>
      <w:r w:rsidR="00EF3321">
        <w:rPr>
          <w:rFonts w:eastAsia="Times New Roman" w:cs="Times New Roman"/>
          <w:szCs w:val="24"/>
          <w:lang w:val="fr-CA"/>
        </w:rPr>
        <w:fldChar w:fldCharType="separate"/>
      </w:r>
      <w:r w:rsidR="00EF3321">
        <w:rPr>
          <w:rFonts w:eastAsia="Times New Roman" w:cs="Times New Roman"/>
          <w:noProof/>
          <w:szCs w:val="24"/>
          <w:lang w:val="fr-CA"/>
        </w:rPr>
        <w:t>Chambers (2018)</w:t>
      </w:r>
      <w:r w:rsidR="00EF3321">
        <w:rPr>
          <w:rFonts w:eastAsia="Times New Roman" w:cs="Times New Roman"/>
          <w:szCs w:val="24"/>
          <w:lang w:val="fr-CA"/>
        </w:rPr>
        <w:fldChar w:fldCharType="end"/>
      </w:r>
      <w:r>
        <w:rPr>
          <w:rFonts w:eastAsia="Times New Roman" w:cs="Times New Roman"/>
          <w:szCs w:val="24"/>
          <w:lang w:val="fr-CA"/>
        </w:rPr>
        <w:t>.</w:t>
      </w:r>
    </w:p>
    <w:p w14:paraId="3C465C6A" w14:textId="77777777" w:rsidR="00723D3E" w:rsidRDefault="00723D3E">
      <w:pPr>
        <w:rPr>
          <w:rFonts w:eastAsiaTheme="majorEastAsia" w:cstheme="majorBidi"/>
          <w:b/>
          <w:bCs/>
          <w:szCs w:val="26"/>
          <w:lang w:val="fr-CA"/>
        </w:rPr>
      </w:pPr>
      <w:r>
        <w:rPr>
          <w:lang w:val="fr-CA"/>
        </w:rPr>
        <w:br w:type="page"/>
      </w:r>
    </w:p>
    <w:p w14:paraId="180466E1" w14:textId="77777777" w:rsidR="00EF636F" w:rsidRDefault="00EF636F" w:rsidP="00EF636F">
      <w:pPr>
        <w:pStyle w:val="APA2"/>
        <w:rPr>
          <w:lang w:val="fr-CA"/>
        </w:rPr>
      </w:pPr>
      <w:bookmarkStart w:id="33" w:name="_Toc130399343"/>
      <w:bookmarkStart w:id="34" w:name="_Toc127541220"/>
      <w:r>
        <w:rPr>
          <w:lang w:val="fr-CA"/>
        </w:rPr>
        <w:lastRenderedPageBreak/>
        <w:t>Le préenregistrement</w:t>
      </w:r>
      <w:bookmarkEnd w:id="33"/>
      <w:bookmarkEnd w:id="34"/>
    </w:p>
    <w:p w14:paraId="7BEB7491" w14:textId="437B9A97" w:rsidR="00EF636F" w:rsidRPr="001F3653" w:rsidRDefault="00A75FD4" w:rsidP="00EF636F">
      <w:pPr>
        <w:snapToGrid w:val="0"/>
        <w:spacing w:line="360" w:lineRule="auto"/>
        <w:ind w:firstLine="720"/>
        <w:rPr>
          <w:lang w:val="fr-CA"/>
        </w:rPr>
      </w:pPr>
      <w:r>
        <w:rPr>
          <w:noProof/>
        </w:rPr>
        <w:drawing>
          <wp:anchor distT="0" distB="0" distL="114300" distR="114300" simplePos="0" relativeHeight="251682816" behindDoc="0" locked="0" layoutInCell="1" allowOverlap="1" wp14:anchorId="6ED57C4E" wp14:editId="6FE1D654">
            <wp:simplePos x="0" y="0"/>
            <wp:positionH relativeFrom="column">
              <wp:posOffset>4248150</wp:posOffset>
            </wp:positionH>
            <wp:positionV relativeFrom="paragraph">
              <wp:posOffset>13335</wp:posOffset>
            </wp:positionV>
            <wp:extent cx="1485265" cy="154305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rFonts w:eastAsia="Times New Roman" w:cs="Times New Roman"/>
          <w:szCs w:val="24"/>
          <w:lang w:val="fr-CA"/>
        </w:rPr>
        <w:t>Le préenregistrement de sa recherche est une étape (un peu plus intimidante</w:t>
      </w:r>
      <w:r>
        <w:rPr>
          <w:rFonts w:eastAsia="Times New Roman" w:cs="Times New Roman"/>
          <w:szCs w:val="24"/>
          <w:lang w:val="fr-CA"/>
        </w:rPr>
        <w:t xml:space="preserve"> </w:t>
      </w:r>
      <w:r w:rsidR="00EF636F">
        <w:rPr>
          <w:rFonts w:eastAsia="Times New Roman" w:cs="Times New Roman"/>
          <w:szCs w:val="24"/>
          <w:lang w:val="fr-CA"/>
        </w:rPr>
        <w:t>pour certaines</w:t>
      </w:r>
      <w:r w:rsidR="001E1C6F">
        <w:rPr>
          <w:rFonts w:eastAsia="Times New Roman" w:cs="Times New Roman"/>
          <w:szCs w:val="24"/>
          <w:lang w:val="fr-CA"/>
        </w:rPr>
        <w:t xml:space="preserve"> personnes</w:t>
      </w:r>
      <w:r w:rsidR="00EF636F">
        <w:rPr>
          <w:rFonts w:eastAsia="Times New Roman" w:cs="Times New Roman"/>
          <w:szCs w:val="24"/>
          <w:lang w:val="fr-CA"/>
        </w:rPr>
        <w:t xml:space="preserve">) qui arrive </w:t>
      </w:r>
      <w:r w:rsidR="00B17A89">
        <w:rPr>
          <w:rFonts w:eastAsia="Times New Roman" w:cs="Times New Roman"/>
          <w:szCs w:val="24"/>
          <w:lang w:val="fr-CA"/>
        </w:rPr>
        <w:t xml:space="preserve">tôt dans le processus de </w:t>
      </w:r>
      <w:r w:rsidR="00EF636F">
        <w:rPr>
          <w:rFonts w:eastAsia="Times New Roman" w:cs="Times New Roman"/>
          <w:szCs w:val="24"/>
          <w:lang w:val="fr-CA"/>
        </w:rPr>
        <w:t>la recherche</w:t>
      </w:r>
      <w:r w:rsidR="00B17A89">
        <w:rPr>
          <w:rFonts w:eastAsia="Times New Roman" w:cs="Times New Roman"/>
          <w:szCs w:val="24"/>
          <w:lang w:val="fr-CA"/>
        </w:rPr>
        <w:t>, soit</w:t>
      </w:r>
      <w:r w:rsidR="00EF636F">
        <w:rPr>
          <w:rFonts w:eastAsia="Times New Roman" w:cs="Times New Roman"/>
          <w:szCs w:val="24"/>
          <w:lang w:val="fr-CA"/>
        </w:rPr>
        <w:t xml:space="preserve"> avant de mettre ses données ou son script d’analyse en ligne (puisque théoriquement la collecte de données n’a pas encore débutée!). Il s’agit de s’engager publiquement à suivre un plan d’analyse spécifique. On spécifie donc : le devis de recherche (</w:t>
      </w:r>
      <w:r w:rsidR="00947BF1">
        <w:rPr>
          <w:rFonts w:eastAsia="Times New Roman" w:cs="Times New Roman"/>
          <w:szCs w:val="24"/>
          <w:lang w:val="fr-CA"/>
        </w:rPr>
        <w:t>p. ex.,</w:t>
      </w:r>
      <w:r w:rsidR="00EF636F">
        <w:rPr>
          <w:rFonts w:eastAsia="Times New Roman" w:cs="Times New Roman"/>
          <w:szCs w:val="24"/>
          <w:lang w:val="fr-CA"/>
        </w:rPr>
        <w:t xml:space="preserve"> expérimental, transversal, longitudinal), nos variables indépendantes (nos prédicteurs ou nos conditions expérimentales), nos variables intermédiaires (modérateurs, médiateurs), si applicable, nos variables dépendantes (sur lesquelles on pense observer un effet d’intérêt), nos hypothèses (donc les liens </w:t>
      </w:r>
      <w:r w:rsidR="00947BF1">
        <w:rPr>
          <w:rFonts w:eastAsia="Times New Roman" w:cs="Times New Roman"/>
          <w:szCs w:val="24"/>
          <w:lang w:val="fr-CA"/>
        </w:rPr>
        <w:t>attendus</w:t>
      </w:r>
      <w:r w:rsidR="00EF636F">
        <w:rPr>
          <w:rFonts w:eastAsia="Times New Roman" w:cs="Times New Roman"/>
          <w:szCs w:val="24"/>
          <w:lang w:val="fr-CA"/>
        </w:rPr>
        <w:t xml:space="preserve"> entre toutes ces variables),</w:t>
      </w:r>
      <w:r w:rsidR="00EF636F" w:rsidRPr="00A67CFA">
        <w:rPr>
          <w:rFonts w:eastAsia="Times New Roman" w:cs="Times New Roman"/>
          <w:szCs w:val="24"/>
          <w:lang w:val="fr-CA"/>
        </w:rPr>
        <w:t xml:space="preserve"> </w:t>
      </w:r>
      <w:r w:rsidR="00EF636F">
        <w:rPr>
          <w:rFonts w:eastAsia="Times New Roman" w:cs="Times New Roman"/>
          <w:szCs w:val="24"/>
          <w:lang w:val="fr-CA"/>
        </w:rPr>
        <w:t>la taille d’échantillon et comment celle-ci a été déterminée, ainsi que nos stratégies de recrutement, nos critères d’inclusion et d’exclusion, toute transformations prévues aux données, et le choix des analyses statistiques en tant que tel.</w:t>
      </w:r>
      <w:r w:rsidR="00346126">
        <w:rPr>
          <w:rFonts w:eastAsia="Times New Roman" w:cs="Times New Roman"/>
          <w:szCs w:val="24"/>
          <w:lang w:val="fr-CA"/>
        </w:rPr>
        <w:t xml:space="preserve"> </w:t>
      </w:r>
      <w:r w:rsidR="00EF636F">
        <w:rPr>
          <w:rFonts w:eastAsia="Times New Roman" w:cs="Times New Roman"/>
          <w:szCs w:val="24"/>
          <w:lang w:val="fr-CA"/>
        </w:rPr>
        <w:t>À lui seul, le préenregistrement est le meilleur outil contre les pratiques questionnables, car il enlève beaucoup de « degrés de liberté » </w:t>
      </w:r>
      <w:r w:rsidR="00FC5DC5">
        <w:rPr>
          <w:rFonts w:eastAsia="Times New Roman" w:cs="Times New Roman"/>
          <w:szCs w:val="24"/>
          <w:lang w:val="fr-CA"/>
        </w:rPr>
        <w:t>aux équipes de recherche</w:t>
      </w:r>
      <w:r w:rsidR="00EF636F">
        <w:rPr>
          <w:rFonts w:eastAsia="Times New Roman" w:cs="Times New Roman"/>
          <w:szCs w:val="24"/>
          <w:lang w:val="fr-CA"/>
        </w:rPr>
        <w:t xml:space="preserve"> en l</w:t>
      </w:r>
      <w:r w:rsidR="00666DC8">
        <w:rPr>
          <w:rFonts w:eastAsia="Times New Roman" w:cs="Times New Roman"/>
          <w:szCs w:val="24"/>
          <w:lang w:val="fr-CA"/>
        </w:rPr>
        <w:t xml:space="preserve">es </w:t>
      </w:r>
      <w:r w:rsidR="00EF636F">
        <w:rPr>
          <w:rFonts w:eastAsia="Times New Roman" w:cs="Times New Roman"/>
          <w:szCs w:val="24"/>
          <w:lang w:val="fr-CA"/>
        </w:rPr>
        <w:t xml:space="preserve">encourageant à penser à ces éléments à l’avance, ce qui permet de grandement augmenter la confiance dans les résultats des analyses statistiques. </w:t>
      </w:r>
      <w:r w:rsidR="00EF636F" w:rsidRPr="001F3653">
        <w:rPr>
          <w:lang w:val="fr-CA"/>
        </w:rPr>
        <w:t xml:space="preserve">Comme le souligne </w:t>
      </w:r>
      <w:r w:rsidR="00C22622" w:rsidRPr="001F3653">
        <w:rPr>
          <w:lang w:val="fr-CA"/>
        </w:rPr>
        <w:fldChar w:fldCharType="begin"/>
      </w:r>
      <w:r w:rsidR="00C22622" w:rsidRPr="001F3653">
        <w:rPr>
          <w:lang w:val="fr-CA"/>
        </w:rPr>
        <w:instrText xml:space="preserve"> ADDIN EN.CITE &lt;EndNote&gt;&lt;Cite AuthorYear="1"&gt;&lt;Author&gt;Goldacre&lt;/Author&gt;&lt;Year&gt;2009&lt;/Year&gt;&lt;RecNum&gt;3574&lt;/RecNum&gt;&lt;DisplayText&gt;Goldacre (2009)&lt;/DisplayText&gt;&lt;record&gt;&lt;rec-number&gt;3574&lt;/rec-number&gt;&lt;foreign-keys&gt;&lt;key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sidR="00C22622" w:rsidRPr="001F3653">
        <w:rPr>
          <w:lang w:val="fr-CA"/>
        </w:rPr>
        <w:fldChar w:fldCharType="separate"/>
      </w:r>
      <w:r w:rsidR="00C22622" w:rsidRPr="001F3653">
        <w:rPr>
          <w:noProof/>
          <w:lang w:val="fr-CA"/>
        </w:rPr>
        <w:t>Goldacre (2009)</w:t>
      </w:r>
      <w:r w:rsidR="00C22622" w:rsidRPr="001F3653">
        <w:rPr>
          <w:lang w:val="fr-CA"/>
        </w:rPr>
        <w:fldChar w:fldCharType="end"/>
      </w:r>
      <w:r w:rsidR="00947BF1" w:rsidRPr="001F3653">
        <w:rPr>
          <w:rFonts w:eastAsia="Times New Roman" w:cs="Times New Roman"/>
          <w:szCs w:val="24"/>
          <w:lang w:val="fr-CA"/>
        </w:rPr>
        <w:t xml:space="preserve"> :</w:t>
      </w:r>
    </w:p>
    <w:p w14:paraId="12E3CCAC" w14:textId="70165B07" w:rsidR="00EF636F" w:rsidRDefault="00EF636F" w:rsidP="00EF636F">
      <w:pPr>
        <w:snapToGrid w:val="0"/>
        <w:spacing w:line="240" w:lineRule="auto"/>
        <w:ind w:left="720"/>
        <w:rPr>
          <w:rFonts w:eastAsia="Times New Roman" w:cs="Times New Roman"/>
          <w:szCs w:val="24"/>
          <w:lang w:val="fr-CA"/>
        </w:rPr>
      </w:pPr>
      <w:r w:rsidRPr="004A504A">
        <w:rPr>
          <w:rFonts w:eastAsia="Times New Roman" w:cs="Times New Roman"/>
          <w:szCs w:val="24"/>
        </w:rPr>
        <w:t>What</w:t>
      </w:r>
      <w:r>
        <w:rPr>
          <w:rFonts w:eastAsia="Times New Roman" w:cs="Times New Roman"/>
          <w:szCs w:val="24"/>
        </w:rPr>
        <w:t>’</w:t>
      </w:r>
      <w:r w:rsidRPr="004A504A">
        <w:rPr>
          <w:rFonts w:eastAsia="Times New Roman" w:cs="Times New Roman"/>
          <w:szCs w:val="24"/>
        </w:rPr>
        <w:t xml:space="preserve">s truly extraordinary is that almost all of these problems—the suppression of negative results, data dredging, hiding unhelpful data, and more—could largely be solved with one very simple intervention that would cost almost nothing: a clinical trial register, public, open, and properly enforced (…) Before you even start your study, you publish the </w:t>
      </w:r>
      <w:r>
        <w:rPr>
          <w:rFonts w:eastAsia="Times New Roman" w:cs="Times New Roman"/>
          <w:szCs w:val="24"/>
        </w:rPr>
        <w:t>‘</w:t>
      </w:r>
      <w:r w:rsidRPr="004A504A">
        <w:rPr>
          <w:rFonts w:eastAsia="Times New Roman" w:cs="Times New Roman"/>
          <w:szCs w:val="24"/>
        </w:rPr>
        <w:t>protocol</w:t>
      </w:r>
      <w:r>
        <w:rPr>
          <w:rFonts w:eastAsia="Times New Roman" w:cs="Times New Roman"/>
          <w:szCs w:val="24"/>
        </w:rPr>
        <w:t>’</w:t>
      </w:r>
      <w:r w:rsidRPr="004A504A">
        <w:rPr>
          <w:rFonts w:eastAsia="Times New Roman" w:cs="Times New Roman"/>
          <w:szCs w:val="24"/>
        </w:rPr>
        <w:t xml:space="preserve"> for it, the methods section of the paper, somewhere public. This means that everyone can see what you</w:t>
      </w:r>
      <w:r>
        <w:rPr>
          <w:rFonts w:eastAsia="Times New Roman" w:cs="Times New Roman"/>
          <w:szCs w:val="24"/>
        </w:rPr>
        <w:t>’</w:t>
      </w:r>
      <w:r w:rsidRPr="004A504A">
        <w:rPr>
          <w:rFonts w:eastAsia="Times New Roman" w:cs="Times New Roman"/>
          <w:szCs w:val="24"/>
        </w:rPr>
        <w:t>re going to do in your trial, what you</w:t>
      </w:r>
      <w:r>
        <w:rPr>
          <w:rFonts w:eastAsia="Times New Roman" w:cs="Times New Roman"/>
          <w:szCs w:val="24"/>
        </w:rPr>
        <w:t>’</w:t>
      </w:r>
      <w:r w:rsidRPr="004A504A">
        <w:rPr>
          <w:rFonts w:eastAsia="Times New Roman" w:cs="Times New Roman"/>
          <w:szCs w:val="24"/>
        </w:rPr>
        <w:t xml:space="preserve">re going to measure, how, in how many people, and so on, before you start. The problems of publication bias, duplicate </w:t>
      </w:r>
      <w:proofErr w:type="gramStart"/>
      <w:r w:rsidRPr="004A504A">
        <w:rPr>
          <w:rFonts w:eastAsia="Times New Roman" w:cs="Times New Roman"/>
          <w:szCs w:val="24"/>
        </w:rPr>
        <w:t>publication</w:t>
      </w:r>
      <w:proofErr w:type="gramEnd"/>
      <w:r w:rsidRPr="004A504A">
        <w:rPr>
          <w:rFonts w:eastAsia="Times New Roman" w:cs="Times New Roman"/>
          <w:szCs w:val="24"/>
        </w:rPr>
        <w:t xml:space="preserve"> and hidden data on side-effects—which all cause unnecessary death and suffering—would be eradicated overnight, in one fell swoop. If you registered a trial, and conducted it, but it didn</w:t>
      </w:r>
      <w:r>
        <w:rPr>
          <w:rFonts w:eastAsia="Times New Roman" w:cs="Times New Roman"/>
          <w:szCs w:val="24"/>
        </w:rPr>
        <w:t>’</w:t>
      </w:r>
      <w:r w:rsidRPr="004A504A">
        <w:rPr>
          <w:rFonts w:eastAsia="Times New Roman" w:cs="Times New Roman"/>
          <w:szCs w:val="24"/>
        </w:rPr>
        <w:t xml:space="preserve">t appear in the literature, it would stick out like a sore thumb. </w:t>
      </w:r>
      <w:r>
        <w:rPr>
          <w:rFonts w:eastAsia="Times New Roman" w:cs="Times New Roman"/>
          <w:szCs w:val="24"/>
        </w:rPr>
        <w:fldChar w:fldCharType="begin"/>
      </w:r>
      <w:r>
        <w:rPr>
          <w:rFonts w:eastAsia="Times New Roman" w:cs="Times New Roman"/>
          <w:szCs w:val="24"/>
        </w:rPr>
        <w:instrText xml:space="preserve"> ADDIN EN.CITE &lt;EndNote&gt;&lt;Cite&gt;&lt;Author&gt;Goldacre&lt;/Author&gt;&lt;Year&gt;2009&lt;/Year&gt;&lt;RecNum&gt;3574&lt;/RecNum&gt;&lt;Pages&gt;220–221&lt;/Pages&gt;&lt;DisplayText&gt;(Goldacre, 2009, pp. 220–221)&lt;/DisplayText&gt;&lt;record&gt;&lt;rec-number&gt;3574&lt;/rec-number&gt;&lt;foreign-keys&gt;&lt;key app="EN" db-id="d2d59wppke9dt5e5ttpxpzdoa5ae9dwedfp9" timestamp="1666796184"&gt;3574&lt;/key&gt;&lt;/foreign-keys&gt;&lt;ref-type name="Book"&gt;6&lt;/ref-type&gt;&lt;contributors&gt;&lt;authors&gt;&lt;author&gt;Goldacre, Ben&lt;/author&gt;&lt;/authors&gt;&lt;/contributors&gt;&lt;titles&gt;&lt;title&gt;Bad science: Quacks, hacks, and big pharma flacks&lt;/title&gt;&lt;/titles&gt;&lt;dates&gt;&lt;year&gt;2009&lt;/year&gt;&lt;/dates&gt;&lt;pub-location&gt;London, England&lt;/pub-location&gt;&lt;publisher&gt;Fourth Estate.&lt;/publisher&gt;&lt;isbn&gt;0771035764&lt;/isbn&gt;&lt;urls&gt;&lt;/urls&gt;&lt;/record&gt;&lt;/Cite&gt;&lt;/EndNote&gt;</w:instrText>
      </w:r>
      <w:r>
        <w:rPr>
          <w:rFonts w:eastAsia="Times New Roman" w:cs="Times New Roman"/>
          <w:szCs w:val="24"/>
        </w:rPr>
        <w:fldChar w:fldCharType="separate"/>
      </w:r>
      <w:r w:rsidRPr="00480E64">
        <w:rPr>
          <w:rFonts w:eastAsia="Times New Roman" w:cs="Times New Roman"/>
          <w:noProof/>
          <w:szCs w:val="24"/>
          <w:lang w:val="fr-CA"/>
        </w:rPr>
        <w:t>(Goldacre, 2009, pp. 220–221)</w:t>
      </w:r>
      <w:r>
        <w:rPr>
          <w:rFonts w:eastAsia="Times New Roman" w:cs="Times New Roman"/>
          <w:szCs w:val="24"/>
        </w:rPr>
        <w:fldChar w:fldCharType="end"/>
      </w:r>
    </w:p>
    <w:p w14:paraId="482FAED6" w14:textId="77777777" w:rsidR="00EF636F" w:rsidRDefault="00EF636F" w:rsidP="00EF636F">
      <w:pPr>
        <w:snapToGrid w:val="0"/>
        <w:spacing w:line="240" w:lineRule="auto"/>
        <w:ind w:firstLine="720"/>
        <w:rPr>
          <w:rFonts w:eastAsia="Times New Roman" w:cs="Times New Roman"/>
          <w:szCs w:val="24"/>
          <w:lang w:val="fr-CA"/>
        </w:rPr>
      </w:pPr>
    </w:p>
    <w:p w14:paraId="64767607" w14:textId="5D9FD90F" w:rsidR="00AC2A32"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Bien que certain</w:t>
      </w:r>
      <w:r w:rsidR="00C3748F">
        <w:rPr>
          <w:rFonts w:eastAsia="Times New Roman" w:cs="Times New Roman"/>
          <w:szCs w:val="24"/>
          <w:lang w:val="fr-CA"/>
        </w:rPr>
        <w:t>e</w:t>
      </w:r>
      <w:r>
        <w:rPr>
          <w:rFonts w:eastAsia="Times New Roman" w:cs="Times New Roman"/>
          <w:szCs w:val="24"/>
          <w:lang w:val="fr-CA"/>
        </w:rPr>
        <w:t xml:space="preserve">s </w:t>
      </w:r>
      <w:r w:rsidR="00C3748F">
        <w:rPr>
          <w:rFonts w:eastAsia="Times New Roman" w:cs="Times New Roman"/>
          <w:szCs w:val="24"/>
          <w:lang w:val="fr-CA"/>
        </w:rPr>
        <w:t xml:space="preserve">personnes </w:t>
      </w:r>
      <w:r>
        <w:rPr>
          <w:rFonts w:eastAsia="Times New Roman" w:cs="Times New Roman"/>
          <w:szCs w:val="24"/>
          <w:lang w:val="fr-CA"/>
        </w:rPr>
        <w:t xml:space="preserve">voient le préenregistrement comme du travail additionnel, en réalité, on ne fait que déplacer le travail dans le temps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&lt;EndNote&gt;&lt;Cite&gt;&lt;Author&gt;Quintana&lt;/Author&gt;&lt;Year&gt;2020&lt;/Year&gt;&lt;RecNum&gt;3582&lt;/RecNum&gt;&lt;DisplayText&gt;(Quintana,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(Quintana, 2020)</w:t>
      </w:r>
      <w:r>
        <w:rPr>
          <w:rFonts w:eastAsia="Times New Roman" w:cs="Times New Roman"/>
          <w:szCs w:val="24"/>
          <w:lang w:val="fr-CA"/>
        </w:rPr>
        <w:fldChar w:fldCharType="end"/>
      </w:r>
      <w:r>
        <w:rPr>
          <w:rFonts w:eastAsia="Times New Roman" w:cs="Times New Roman"/>
          <w:szCs w:val="24"/>
          <w:lang w:val="fr-CA"/>
        </w:rPr>
        <w:t xml:space="preserve">. Plutôt que de se presser de collecter les données, </w:t>
      </w:r>
      <w:r w:rsidR="00EE316A">
        <w:rPr>
          <w:rFonts w:eastAsia="Times New Roman" w:cs="Times New Roman"/>
          <w:szCs w:val="24"/>
          <w:lang w:val="fr-CA"/>
        </w:rPr>
        <w:t xml:space="preserve">pour </w:t>
      </w:r>
      <w:r w:rsidR="00947BF1">
        <w:rPr>
          <w:rFonts w:eastAsia="Times New Roman" w:cs="Times New Roman"/>
          <w:szCs w:val="24"/>
          <w:lang w:val="fr-CA"/>
        </w:rPr>
        <w:t>ensuite</w:t>
      </w:r>
      <w:r>
        <w:rPr>
          <w:rFonts w:eastAsia="Times New Roman" w:cs="Times New Roman"/>
          <w:szCs w:val="24"/>
          <w:lang w:val="fr-CA"/>
        </w:rPr>
        <w:t xml:space="preserve"> réfléchir aux analyses et aux hypothèses, on réfléchit d’abord aux analyses et hypothèses, et après on </w:t>
      </w:r>
      <w:r w:rsidR="00947BF1">
        <w:rPr>
          <w:rFonts w:eastAsia="Times New Roman" w:cs="Times New Roman"/>
          <w:szCs w:val="24"/>
          <w:lang w:val="fr-CA"/>
        </w:rPr>
        <w:t>débute</w:t>
      </w:r>
      <w:r>
        <w:rPr>
          <w:rFonts w:eastAsia="Times New Roman" w:cs="Times New Roman"/>
          <w:szCs w:val="24"/>
          <w:lang w:val="fr-CA"/>
        </w:rPr>
        <w:t xml:space="preserve"> la collecte des données. </w:t>
      </w:r>
      <w:r w:rsidR="00FE6C2F">
        <w:rPr>
          <w:rFonts w:eastAsia="Times New Roman" w:cs="Times New Roman"/>
          <w:szCs w:val="24"/>
          <w:lang w:val="fr-CA"/>
        </w:rPr>
        <w:t xml:space="preserve">En </w:t>
      </w:r>
      <w:r w:rsidR="00FE6C2F">
        <w:rPr>
          <w:rFonts w:eastAsia="Times New Roman" w:cs="Times New Roman"/>
          <w:szCs w:val="24"/>
          <w:lang w:val="fr-CA"/>
        </w:rPr>
        <w:lastRenderedPageBreak/>
        <w:t xml:space="preserve">d’autres termes, cette pratique a un effet neutre ou positif en termes de gain de temps, mais </w:t>
      </w:r>
      <w:r w:rsidR="0003417B" w:rsidRPr="00920F36">
        <w:rPr>
          <w:rFonts w:eastAsia="Times New Roman" w:cs="Times New Roman"/>
          <w:noProof/>
          <w:szCs w:val="24"/>
          <w:lang w:val="fr-CA"/>
        </w:rPr>
        <mc:AlternateContent>
          <mc:Choice Requires="wps">
            <w:drawing>
              <wp:anchor distT="45720" distB="45720" distL="114300" distR="114300" simplePos="0" relativeHeight="251710464" behindDoc="0" locked="0" layoutInCell="1" allowOverlap="1" wp14:anchorId="1F631F5A" wp14:editId="33252154">
                <wp:simplePos x="0" y="0"/>
                <wp:positionH relativeFrom="margin">
                  <wp:posOffset>19847</wp:posOffset>
                </wp:positionH>
                <wp:positionV relativeFrom="paragraph">
                  <wp:posOffset>605155</wp:posOffset>
                </wp:positionV>
                <wp:extent cx="6248400" cy="1404620"/>
                <wp:effectExtent l="0" t="0" r="19050" b="13970"/>
                <wp:wrapTopAndBottom/>
                <wp:docPr id="2049183149" name="Text Box 2049183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631F5A" id="Text Box 2049183149" o:spid="_x0000_s1028" type="#_x0000_t202" style="position:absolute;left:0;text-align:left;margin-left:1.55pt;margin-top:47.65pt;width:492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6ZFQIAACc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">
                <v:textbox style="mso-fit-shape-to-text:t">
                  <w:txbxContent>
                    <w:p w14:paraId="1C061E96" w14:textId="77777777" w:rsidR="0003417B" w:rsidRPr="009F17F4" w:rsidRDefault="0003417B" w:rsidP="0003417B">
                      <w:pPr>
                        <w:rPr>
                          <w:rFonts w:eastAsia="Times New Roman" w:cs="Times New Roman"/>
                          <w:i/>
                          <w:iCs/>
                          <w:szCs w:val="24"/>
                          <w:u w:val="single"/>
                          <w:lang w:val="fr-CA"/>
                        </w:rPr>
                      </w:pPr>
                      <w:r>
                        <w:rPr>
                          <w:rFonts w:eastAsia="Times New Roman" w:cs="Times New Roman"/>
                          <w:b/>
                          <w:bCs/>
                          <w:i/>
                          <w:iCs/>
                          <w:szCs w:val="24"/>
                          <w:u w:val="single"/>
                          <w:lang w:val="fr-CA"/>
                        </w:rPr>
                        <w:t>Votre préenregistrement ne sera jamais parfait, et c’est OK!</w:t>
                      </w:r>
                    </w:p>
                    <w:p w14:paraId="31D02128" w14:textId="77777777" w:rsidR="0003417B" w:rsidRPr="00920F36" w:rsidRDefault="0003417B" w:rsidP="0003417B">
                      <w:pPr>
                        <w:snapToGrid w:val="0"/>
                        <w:spacing w:line="240" w:lineRule="auto"/>
                        <w:rPr>
                          <w:lang w:val="fr-CA"/>
                        </w:rPr>
                      </w:pPr>
                      <w:r>
                        <w:rPr>
                          <w:rFonts w:eastAsia="Times New Roman" w:cs="Times New Roman"/>
                          <w:szCs w:val="24"/>
                          <w:lang w:val="fr-CA"/>
                        </w:rPr>
                        <w:t xml:space="preserve">Malgré nos meilleures intentions lors du préenregistrement de notre étude, il y aura (presque) toujours des imprévus de toutes sortes qui nos contraindront à dévier de notre protocole original. Ce pourrait être par exemple des problèmes de puissance inattendus ou bien de nouvelles conclusions de d’autres études récentes qui entraînent la nécessité d’ajuster le modèle à tester. Ceci est tout à fait normal et acceptable! Il </w:t>
                      </w:r>
                      <w:proofErr w:type="gramStart"/>
                      <w:r>
                        <w:rPr>
                          <w:rFonts w:eastAsia="Times New Roman" w:cs="Times New Roman"/>
                          <w:szCs w:val="24"/>
                          <w:lang w:val="fr-CA"/>
                        </w:rPr>
                        <w:t>suffit simplement</w:t>
                      </w:r>
                      <w:proofErr w:type="gramEnd"/>
                      <w:r>
                        <w:rPr>
                          <w:rFonts w:eastAsia="Times New Roman" w:cs="Times New Roman"/>
                          <w:szCs w:val="24"/>
                          <w:lang w:val="fr-CA"/>
                        </w:rPr>
                        <w:t xml:space="preserve"> d’être transparent face à ces déviations et le noter et de le justifier dans votre manuscrit. Mettez-vous à la place des gens qui liront votre article : si vous justifiez bien vos décisions, les gens seront raisonnables et il ne devrait pas y avoir de problème.</w:t>
                      </w:r>
                    </w:p>
                  </w:txbxContent>
                </v:textbox>
                <w10:wrap type="topAndBottom" anchorx="margin"/>
              </v:shape>
            </w:pict>
          </mc:Fallback>
        </mc:AlternateContent>
      </w:r>
      <w:r w:rsidR="00C2406F">
        <w:rPr>
          <w:rFonts w:eastAsia="Times New Roman" w:cs="Times New Roman"/>
          <w:szCs w:val="24"/>
          <w:lang w:val="fr-CA"/>
        </w:rPr>
        <w:t xml:space="preserve">permet </w:t>
      </w:r>
      <w:r w:rsidR="00FE6C2F">
        <w:rPr>
          <w:rFonts w:eastAsia="Times New Roman" w:cs="Times New Roman"/>
          <w:szCs w:val="24"/>
          <w:lang w:val="fr-CA"/>
        </w:rPr>
        <w:t>un énorme gain pour la science.</w:t>
      </w:r>
    </w:p>
    <w:p w14:paraId="74F23B36" w14:textId="00BFCC2A" w:rsidR="0003417B" w:rsidRDefault="0003417B" w:rsidP="00EF636F">
      <w:pPr>
        <w:snapToGrid w:val="0"/>
        <w:spacing w:line="360" w:lineRule="auto"/>
        <w:ind w:firstLine="720"/>
        <w:rPr>
          <w:rFonts w:eastAsia="Times New Roman" w:cs="Times New Roman"/>
          <w:szCs w:val="24"/>
          <w:lang w:val="fr-CA"/>
        </w:rPr>
      </w:pPr>
    </w:p>
    <w:p w14:paraId="4C5B390F" w14:textId="0AC185B4" w:rsidR="0003417B"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En plus de la transparence accrue et du risque réduit de décisions </w:t>
      </w:r>
      <w:r w:rsidRPr="00297AEC">
        <w:rPr>
          <w:rFonts w:eastAsia="Times New Roman" w:cs="Times New Roman"/>
          <w:szCs w:val="24"/>
          <w:lang w:val="fr-CA"/>
        </w:rPr>
        <w:t>ad hoc</w:t>
      </w:r>
      <w:r>
        <w:rPr>
          <w:rFonts w:eastAsia="Times New Roman" w:cs="Times New Roman"/>
          <w:szCs w:val="24"/>
          <w:lang w:val="fr-CA"/>
        </w:rPr>
        <w:t xml:space="preserve">, cette pratique a aussi l’avantage d’aider à détecter des </w:t>
      </w:r>
      <w:r w:rsidR="00BA6BC3">
        <w:rPr>
          <w:rFonts w:eastAsia="Times New Roman" w:cs="Times New Roman"/>
          <w:szCs w:val="24"/>
          <w:lang w:val="fr-CA"/>
        </w:rPr>
        <w:t xml:space="preserve">faiblesses </w:t>
      </w:r>
      <w:r>
        <w:rPr>
          <w:rFonts w:eastAsia="Times New Roman" w:cs="Times New Roman"/>
          <w:szCs w:val="24"/>
          <w:lang w:val="fr-CA"/>
        </w:rPr>
        <w:t xml:space="preserve">potentielles </w:t>
      </w:r>
      <w:r w:rsidR="00DB65C4">
        <w:rPr>
          <w:rFonts w:eastAsia="Times New Roman" w:cs="Times New Roman"/>
          <w:szCs w:val="24"/>
          <w:lang w:val="fr-CA"/>
        </w:rPr>
        <w:t>de l’ét</w:t>
      </w:r>
      <w:r w:rsidR="00B558A0">
        <w:rPr>
          <w:rFonts w:eastAsia="Times New Roman" w:cs="Times New Roman"/>
          <w:szCs w:val="24"/>
          <w:lang w:val="fr-CA"/>
        </w:rPr>
        <w:t xml:space="preserve">ude </w:t>
      </w:r>
      <w:r>
        <w:rPr>
          <w:rFonts w:eastAsia="Times New Roman" w:cs="Times New Roman"/>
          <w:szCs w:val="24"/>
          <w:lang w:val="fr-CA"/>
        </w:rPr>
        <w:t>avant que la collecte de données ne commence</w:t>
      </w:r>
      <w:r w:rsidR="00BA39CE">
        <w:rPr>
          <w:rFonts w:eastAsia="Times New Roman" w:cs="Times New Roman"/>
          <w:szCs w:val="24"/>
          <w:lang w:val="fr-CA"/>
        </w:rPr>
        <w:t xml:space="preserve">. Elle donne également </w:t>
      </w:r>
      <w:r>
        <w:rPr>
          <w:rFonts w:eastAsia="Times New Roman" w:cs="Times New Roman"/>
          <w:szCs w:val="24"/>
          <w:lang w:val="fr-CA"/>
        </w:rPr>
        <w:t xml:space="preserve">une plus grande place à la réflexivité </w:t>
      </w:r>
      <w:r w:rsidR="006D5C42">
        <w:rPr>
          <w:rFonts w:eastAsia="Times New Roman" w:cs="Times New Roman"/>
          <w:szCs w:val="24"/>
          <w:lang w:val="fr-CA"/>
        </w:rPr>
        <w:t xml:space="preserve">et </w:t>
      </w:r>
      <w:r w:rsidR="00D35CF2">
        <w:rPr>
          <w:rFonts w:eastAsia="Times New Roman" w:cs="Times New Roman"/>
          <w:szCs w:val="24"/>
          <w:lang w:val="fr-CA"/>
        </w:rPr>
        <w:t>l</w:t>
      </w:r>
      <w:r w:rsidR="006D5C42">
        <w:rPr>
          <w:rFonts w:eastAsia="Times New Roman" w:cs="Times New Roman"/>
          <w:szCs w:val="24"/>
          <w:lang w:val="fr-CA"/>
        </w:rPr>
        <w:t xml:space="preserve">a théorie </w:t>
      </w:r>
      <w:r w:rsidR="002D68E0">
        <w:rPr>
          <w:rFonts w:eastAsia="Times New Roman" w:cs="Times New Roman"/>
          <w:szCs w:val="24"/>
          <w:lang w:val="fr-CA"/>
        </w:rPr>
        <w:t xml:space="preserve">lors de </w:t>
      </w:r>
      <w:r w:rsidR="0098719D" w:rsidRPr="0098719D">
        <w:rPr>
          <w:rFonts w:eastAsia="Times New Roman" w:cs="Times New Roman"/>
          <w:szCs w:val="24"/>
          <w:lang w:val="fr-CA"/>
        </w:rPr>
        <w:t>la phase de conceptualisation</w:t>
      </w:r>
      <w:r w:rsidR="0098719D">
        <w:rPr>
          <w:rFonts w:eastAsia="Times New Roman" w:cs="Times New Roman"/>
          <w:szCs w:val="24"/>
          <w:lang w:val="fr-CA"/>
        </w:rPr>
        <w:t xml:space="preserve"> </w:t>
      </w:r>
      <w:r w:rsidR="006D2EB9">
        <w:rPr>
          <w:rFonts w:eastAsia="Times New Roman" w:cs="Times New Roman"/>
          <w:szCs w:val="24"/>
          <w:lang w:val="fr-CA"/>
        </w:rPr>
        <w:t xml:space="preserve">de la recherche </w:t>
      </w:r>
      <w:r>
        <w:rPr>
          <w:rFonts w:eastAsia="Times New Roman" w:cs="Times New Roman"/>
          <w:szCs w:val="24"/>
          <w:lang w:val="fr-CA"/>
        </w:rPr>
        <w:t xml:space="preserve">pour s’assurer que </w:t>
      </w:r>
      <w:r w:rsidR="00D10F85">
        <w:rPr>
          <w:rFonts w:eastAsia="Times New Roman" w:cs="Times New Roman"/>
          <w:szCs w:val="24"/>
          <w:lang w:val="fr-CA"/>
        </w:rPr>
        <w:t xml:space="preserve">celle-ci </w:t>
      </w:r>
      <w:r>
        <w:rPr>
          <w:rFonts w:eastAsia="Times New Roman" w:cs="Times New Roman"/>
          <w:szCs w:val="24"/>
          <w:lang w:val="fr-CA"/>
        </w:rPr>
        <w:t xml:space="preserve">réponde vraiment aux objectifs visés. </w:t>
      </w:r>
      <w:r w:rsidR="00FB3E5C">
        <w:rPr>
          <w:rFonts w:eastAsia="Times New Roman" w:cs="Times New Roman"/>
          <w:szCs w:val="24"/>
          <w:lang w:val="fr-CA"/>
        </w:rPr>
        <w:t>Cet aspect est intéressant puisque d</w:t>
      </w:r>
      <w:r w:rsidR="00A9602A">
        <w:rPr>
          <w:rFonts w:eastAsia="Times New Roman" w:cs="Times New Roman"/>
          <w:szCs w:val="24"/>
          <w:lang w:val="fr-CA"/>
        </w:rPr>
        <w:t xml:space="preserve">’autres scientifiques </w:t>
      </w:r>
      <w:r w:rsidR="0019270A">
        <w:rPr>
          <w:rFonts w:eastAsia="Times New Roman" w:cs="Times New Roman"/>
          <w:szCs w:val="24"/>
          <w:lang w:val="fr-CA"/>
        </w:rPr>
        <w:t xml:space="preserve">croient </w:t>
      </w:r>
      <w:r w:rsidR="00A9602A">
        <w:rPr>
          <w:rFonts w:eastAsia="Times New Roman" w:cs="Times New Roman"/>
          <w:szCs w:val="24"/>
          <w:lang w:val="fr-CA"/>
        </w:rPr>
        <w:t xml:space="preserve">justement </w:t>
      </w:r>
      <w:r w:rsidR="0019270A">
        <w:rPr>
          <w:rFonts w:eastAsia="Times New Roman" w:cs="Times New Roman"/>
          <w:szCs w:val="24"/>
          <w:lang w:val="fr-CA"/>
        </w:rPr>
        <w:t>que</w:t>
      </w:r>
      <w:r w:rsidR="009B73D0">
        <w:rPr>
          <w:rFonts w:eastAsia="Times New Roman" w:cs="Times New Roman"/>
          <w:szCs w:val="24"/>
          <w:lang w:val="fr-CA"/>
        </w:rPr>
        <w:t xml:space="preserve"> l</w:t>
      </w:r>
      <w:r w:rsidR="003B63D3">
        <w:rPr>
          <w:rFonts w:eastAsia="Times New Roman" w:cs="Times New Roman"/>
          <w:szCs w:val="24"/>
          <w:lang w:val="fr-CA"/>
        </w:rPr>
        <w:t xml:space="preserve">es </w:t>
      </w:r>
      <w:r w:rsidR="009B73D0">
        <w:rPr>
          <w:rFonts w:eastAsia="Times New Roman" w:cs="Times New Roman"/>
          <w:szCs w:val="24"/>
          <w:lang w:val="fr-CA"/>
        </w:rPr>
        <w:t>équipe</w:t>
      </w:r>
      <w:r w:rsidR="003B63D3">
        <w:rPr>
          <w:rFonts w:eastAsia="Times New Roman" w:cs="Times New Roman"/>
          <w:szCs w:val="24"/>
          <w:lang w:val="fr-CA"/>
        </w:rPr>
        <w:t>s</w:t>
      </w:r>
      <w:r w:rsidR="009B73D0">
        <w:rPr>
          <w:rFonts w:eastAsia="Times New Roman" w:cs="Times New Roman"/>
          <w:szCs w:val="24"/>
          <w:lang w:val="fr-CA"/>
        </w:rPr>
        <w:t xml:space="preserve"> de recherche</w:t>
      </w:r>
      <w:r w:rsidR="0019270A">
        <w:rPr>
          <w:rFonts w:eastAsia="Times New Roman" w:cs="Times New Roman"/>
          <w:szCs w:val="24"/>
          <w:lang w:val="fr-CA"/>
        </w:rPr>
        <w:t xml:space="preserve"> doi</w:t>
      </w:r>
      <w:r w:rsidR="003B63D3">
        <w:rPr>
          <w:rFonts w:eastAsia="Times New Roman" w:cs="Times New Roman"/>
          <w:szCs w:val="24"/>
          <w:lang w:val="fr-CA"/>
        </w:rPr>
        <w:t>ven</w:t>
      </w:r>
      <w:r w:rsidR="0019270A">
        <w:rPr>
          <w:rFonts w:eastAsia="Times New Roman" w:cs="Times New Roman"/>
          <w:szCs w:val="24"/>
          <w:lang w:val="fr-CA"/>
        </w:rPr>
        <w:t xml:space="preserve">t </w:t>
      </w:r>
      <w:hyperlink r:id="rId19" w:history="1">
        <w:r w:rsidR="00A9602A" w:rsidRPr="0088409F">
          <w:rPr>
            <w:rStyle w:val="Hyperlink"/>
            <w:rFonts w:eastAsia="Times New Roman" w:cs="Times New Roman"/>
            <w:szCs w:val="24"/>
            <w:lang w:val="fr-CA"/>
          </w:rPr>
          <w:t xml:space="preserve">donner à la réflexivité </w:t>
        </w:r>
        <w:r w:rsidR="00044BAE" w:rsidRPr="0088409F">
          <w:rPr>
            <w:rStyle w:val="Hyperlink"/>
            <w:rFonts w:eastAsia="Times New Roman" w:cs="Times New Roman"/>
            <w:szCs w:val="24"/>
            <w:lang w:val="fr-CA"/>
          </w:rPr>
          <w:t xml:space="preserve">et la théorie leur </w:t>
        </w:r>
        <w:r w:rsidR="00A9602A" w:rsidRPr="0088409F">
          <w:rPr>
            <w:rStyle w:val="Hyperlink"/>
            <w:rFonts w:eastAsia="Times New Roman" w:cs="Times New Roman"/>
            <w:szCs w:val="24"/>
            <w:lang w:val="fr-CA"/>
          </w:rPr>
          <w:t>juste place dans le processus de recherche</w:t>
        </w:r>
      </w:hyperlink>
      <w:r w:rsidR="00A6736B">
        <w:rPr>
          <w:rFonts w:eastAsia="Times New Roman" w:cs="Times New Roman"/>
          <w:szCs w:val="24"/>
          <w:lang w:val="fr-CA"/>
        </w:rPr>
        <w:t xml:space="preserve">. C’est que </w:t>
      </w:r>
      <w:r w:rsidR="00C42459">
        <w:rPr>
          <w:rFonts w:eastAsia="Times New Roman" w:cs="Times New Roman"/>
          <w:szCs w:val="24"/>
          <w:lang w:val="fr-CA"/>
        </w:rPr>
        <w:t xml:space="preserve">cette étape est malheureusement trop souvent </w:t>
      </w:r>
      <w:r w:rsidR="003F0787">
        <w:rPr>
          <w:rFonts w:eastAsia="Times New Roman" w:cs="Times New Roman"/>
          <w:szCs w:val="24"/>
          <w:lang w:val="fr-CA"/>
        </w:rPr>
        <w:t xml:space="preserve">complétée </w:t>
      </w:r>
      <w:r w:rsidR="007B5187">
        <w:rPr>
          <w:rFonts w:eastAsia="Times New Roman" w:cs="Times New Roman"/>
          <w:szCs w:val="24"/>
          <w:lang w:val="fr-CA"/>
        </w:rPr>
        <w:t xml:space="preserve">à </w:t>
      </w:r>
      <w:r w:rsidR="003F0787">
        <w:rPr>
          <w:rFonts w:eastAsia="Times New Roman" w:cs="Times New Roman"/>
          <w:szCs w:val="24"/>
          <w:lang w:val="fr-CA"/>
        </w:rPr>
        <w:t>la hâte</w:t>
      </w:r>
      <w:r w:rsidR="00E54D91">
        <w:rPr>
          <w:rFonts w:eastAsia="Times New Roman" w:cs="Times New Roman"/>
          <w:szCs w:val="24"/>
          <w:lang w:val="fr-CA"/>
        </w:rPr>
        <w:t>,</w:t>
      </w:r>
      <w:r w:rsidR="00F84E55">
        <w:rPr>
          <w:rFonts w:eastAsia="Times New Roman" w:cs="Times New Roman"/>
          <w:szCs w:val="24"/>
          <w:lang w:val="fr-CA"/>
        </w:rPr>
        <w:t xml:space="preserve"> </w:t>
      </w:r>
      <w:r w:rsidR="00F67F33">
        <w:rPr>
          <w:rFonts w:eastAsia="Times New Roman" w:cs="Times New Roman"/>
          <w:szCs w:val="24"/>
          <w:lang w:val="fr-CA"/>
        </w:rPr>
        <w:t xml:space="preserve">dans </w:t>
      </w:r>
      <w:r w:rsidR="00F84E55">
        <w:rPr>
          <w:rFonts w:eastAsia="Times New Roman" w:cs="Times New Roman"/>
          <w:szCs w:val="24"/>
          <w:lang w:val="fr-CA"/>
        </w:rPr>
        <w:t>l’espoir de publier rapidement</w:t>
      </w:r>
      <w:r w:rsidR="001D67CE">
        <w:rPr>
          <w:rFonts w:eastAsia="Times New Roman" w:cs="Times New Roman"/>
          <w:szCs w:val="24"/>
          <w:lang w:val="fr-CA"/>
        </w:rPr>
        <w:t xml:space="preserve"> </w:t>
      </w:r>
      <w:r w:rsidR="001C73A5">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 </w:instrText>
      </w:r>
      <w:r w:rsidR="005505DF">
        <w:rPr>
          <w:rFonts w:eastAsia="Times New Roman" w:cs="Times New Roman"/>
          <w:szCs w:val="24"/>
          <w:lang w:val="fr-CA"/>
        </w:rPr>
        <w:fldChar w:fldCharType="begin">
          <w:fldData xml:space="preserve">PEVuZE5vdGU+PENpdGU+PEF1dGhvcj5TYXJld2l0ejwvQXV0aG9yPjxZZWFyPjIwMTY8L1llYXI+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</w:fldData>
        </w:fldChar>
      </w:r>
      <w:r w:rsidR="005505DF">
        <w:rPr>
          <w:rFonts w:eastAsia="Times New Roman" w:cs="Times New Roman"/>
          <w:szCs w:val="24"/>
          <w:lang w:val="fr-CA"/>
        </w:rPr>
        <w:instrText xml:space="preserve"> ADDIN EN.CITE.DATA </w:instrText>
      </w:r>
      <w:r w:rsidR="005505DF">
        <w:rPr>
          <w:rFonts w:eastAsia="Times New Roman" w:cs="Times New Roman"/>
          <w:szCs w:val="24"/>
          <w:lang w:val="fr-CA"/>
        </w:rPr>
      </w:r>
      <w:r w:rsidR="005505DF">
        <w:rPr>
          <w:rFonts w:eastAsia="Times New Roman" w:cs="Times New Roman"/>
          <w:szCs w:val="24"/>
          <w:lang w:val="fr-CA"/>
        </w:rPr>
        <w:fldChar w:fldCharType="end"/>
      </w:r>
      <w:r w:rsidR="001C73A5">
        <w:rPr>
          <w:rFonts w:eastAsia="Times New Roman" w:cs="Times New Roman"/>
          <w:szCs w:val="24"/>
          <w:lang w:val="fr-CA"/>
        </w:rPr>
      </w:r>
      <w:r w:rsidR="001C73A5">
        <w:rPr>
          <w:rFonts w:eastAsia="Times New Roman" w:cs="Times New Roman"/>
          <w:szCs w:val="24"/>
          <w:lang w:val="fr-CA"/>
        </w:rPr>
        <w:fldChar w:fldCharType="separate"/>
      </w:r>
      <w:r w:rsidR="005505DF">
        <w:rPr>
          <w:rFonts w:eastAsia="Times New Roman" w:cs="Times New Roman"/>
          <w:noProof/>
          <w:szCs w:val="24"/>
          <w:lang w:val="fr-CA"/>
        </w:rPr>
        <w:t>(Rawat &amp; Meena, 2014; Sarewitz, 2016)</w:t>
      </w:r>
      <w:r w:rsidR="001C73A5">
        <w:rPr>
          <w:rFonts w:eastAsia="Times New Roman" w:cs="Times New Roman"/>
          <w:szCs w:val="24"/>
          <w:lang w:val="fr-CA"/>
        </w:rPr>
        <w:fldChar w:fldCharType="end"/>
      </w:r>
      <w:r w:rsidR="00A9602A">
        <w:rPr>
          <w:rFonts w:eastAsia="Times New Roman" w:cs="Times New Roman"/>
          <w:szCs w:val="24"/>
          <w:lang w:val="fr-CA"/>
        </w:rPr>
        <w:t>.</w:t>
      </w:r>
    </w:p>
    <w:p w14:paraId="5ACBAF79" w14:textId="0D35D6B6" w:rsidR="001D6A67" w:rsidRDefault="0040294A"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Enfin</w:t>
      </w:r>
      <w:r w:rsidR="003B4F44">
        <w:rPr>
          <w:rFonts w:eastAsia="Times New Roman" w:cs="Times New Roman"/>
          <w:szCs w:val="24"/>
          <w:lang w:val="fr-CA"/>
        </w:rPr>
        <w:t>, l</w:t>
      </w:r>
      <w:r w:rsidR="001D6A67" w:rsidRPr="00FF4626">
        <w:rPr>
          <w:rFonts w:eastAsia="Times New Roman" w:cs="Times New Roman"/>
          <w:szCs w:val="24"/>
          <w:lang w:val="fr-CA"/>
        </w:rPr>
        <w:t>e préenregistrement des recherches est de plus en plus prisé par la communauté scientifique.</w:t>
      </w:r>
      <w:r w:rsidR="001D6A67">
        <w:rPr>
          <w:rFonts w:eastAsia="Times New Roman" w:cs="Times New Roman"/>
          <w:szCs w:val="24"/>
          <w:lang w:val="fr-CA"/>
        </w:rPr>
        <w:t xml:space="preserve"> </w:t>
      </w:r>
      <w:r w:rsidR="007B5D4B">
        <w:rPr>
          <w:rFonts w:eastAsia="Times New Roman" w:cs="Times New Roman"/>
          <w:szCs w:val="24"/>
          <w:lang w:val="fr-CA"/>
        </w:rPr>
        <w:t>Alors qu’il peut être normal de se demander si le préenregistrement pourrait nuire aux chances de publier, c’est plutôt le contraire : toutes choses étant égales par ailleurs, des résultats non-significatifs ont plus de chance d’être publiés en cas de préenregistrement.</w:t>
      </w:r>
      <w:r w:rsidR="006D4E62">
        <w:rPr>
          <w:rFonts w:eastAsia="Times New Roman" w:cs="Times New Roman"/>
          <w:szCs w:val="24"/>
          <w:lang w:val="fr-CA"/>
        </w:rPr>
        <w:t xml:space="preserve"> De plus, même en cas de résultats préenregistrés non-significatifs, rappelez-vous que vous pouvez également inclure des résultats exploratoires. Il n’y a donc rien à perdre à s’engager dans ce processus. </w:t>
      </w:r>
      <w:r w:rsidR="00855162">
        <w:rPr>
          <w:rFonts w:eastAsia="Times New Roman" w:cs="Times New Roman"/>
          <w:szCs w:val="24"/>
          <w:lang w:val="fr-CA"/>
        </w:rPr>
        <w:t>Ainsi, p</w:t>
      </w:r>
      <w:r w:rsidR="00DD3B44">
        <w:rPr>
          <w:rFonts w:eastAsia="Times New Roman" w:cs="Times New Roman"/>
          <w:szCs w:val="24"/>
          <w:lang w:val="fr-CA"/>
        </w:rPr>
        <w:t xml:space="preserve">our encourager </w:t>
      </w:r>
      <w:r w:rsidR="00A76B40">
        <w:rPr>
          <w:rFonts w:eastAsia="Times New Roman" w:cs="Times New Roman"/>
          <w:szCs w:val="24"/>
          <w:lang w:val="fr-CA"/>
        </w:rPr>
        <w:t>le préenregistrement</w:t>
      </w:r>
      <w:r w:rsidR="001D6A67">
        <w:rPr>
          <w:rFonts w:eastAsia="Times New Roman" w:cs="Times New Roman"/>
          <w:szCs w:val="24"/>
          <w:lang w:val="fr-CA"/>
        </w:rPr>
        <w:t xml:space="preserve">, de plus en plus de journaux </w:t>
      </w:r>
      <w:r w:rsidR="00670E50">
        <w:rPr>
          <w:rFonts w:eastAsia="Times New Roman" w:cs="Times New Roman"/>
          <w:szCs w:val="24"/>
          <w:lang w:val="fr-CA"/>
        </w:rPr>
        <w:t>(</w:t>
      </w:r>
      <w:hyperlink r:id="rId20" w:history="1">
        <w:r w:rsidR="00670E50" w:rsidRPr="00670E50">
          <w:rPr>
            <w:rStyle w:val="Hyperlink"/>
            <w:rFonts w:eastAsia="Times New Roman" w:cs="Times New Roman"/>
            <w:szCs w:val="24"/>
            <w:lang w:val="fr-CA"/>
          </w:rPr>
          <w:t xml:space="preserve">comme les journaux de l’American </w:t>
        </w:r>
        <w:proofErr w:type="spellStart"/>
        <w:r w:rsidR="00670E50" w:rsidRPr="00670E50">
          <w:rPr>
            <w:rStyle w:val="Hyperlink"/>
            <w:rFonts w:eastAsia="Times New Roman" w:cs="Times New Roman"/>
            <w:szCs w:val="24"/>
            <w:lang w:val="fr-CA"/>
          </w:rPr>
          <w:t>Psychological</w:t>
        </w:r>
        <w:proofErr w:type="spellEnd"/>
        <w:r w:rsidR="00670E50" w:rsidRPr="00670E50">
          <w:rPr>
            <w:rStyle w:val="Hyperlink"/>
            <w:rFonts w:eastAsia="Times New Roman" w:cs="Times New Roman"/>
            <w:szCs w:val="24"/>
            <w:lang w:val="fr-CA"/>
          </w:rPr>
          <w:t xml:space="preserve"> Associatio</w:t>
        </w:r>
        <w:r w:rsidR="00611C62">
          <w:rPr>
            <w:rStyle w:val="Hyperlink"/>
            <w:rFonts w:eastAsia="Times New Roman" w:cs="Times New Roman"/>
            <w:szCs w:val="24"/>
            <w:lang w:val="fr-CA"/>
          </w:rPr>
          <w:t>n, l’APA</w:t>
        </w:r>
      </w:hyperlink>
      <w:r w:rsidR="00670E50">
        <w:rPr>
          <w:rFonts w:eastAsia="Times New Roman" w:cs="Times New Roman"/>
          <w:szCs w:val="24"/>
          <w:lang w:val="fr-CA"/>
        </w:rPr>
        <w:t xml:space="preserve">) </w:t>
      </w:r>
      <w:r w:rsidR="001D6A67">
        <w:rPr>
          <w:rFonts w:eastAsia="Times New Roman" w:cs="Times New Roman"/>
          <w:szCs w:val="24"/>
          <w:lang w:val="fr-CA"/>
        </w:rPr>
        <w:t xml:space="preserve">offrent des « badges » (insignes) pour </w:t>
      </w:r>
      <w:r w:rsidR="002B5D89">
        <w:rPr>
          <w:rFonts w:eastAsia="Times New Roman" w:cs="Times New Roman"/>
          <w:szCs w:val="24"/>
          <w:lang w:val="fr-CA"/>
        </w:rPr>
        <w:t xml:space="preserve">encourager </w:t>
      </w:r>
      <w:r w:rsidR="001D6A67">
        <w:rPr>
          <w:rFonts w:eastAsia="Times New Roman" w:cs="Times New Roman"/>
          <w:szCs w:val="24"/>
          <w:lang w:val="fr-CA"/>
        </w:rPr>
        <w:t xml:space="preserve">les pratiques </w:t>
      </w:r>
      <w:r w:rsidR="00257939">
        <w:rPr>
          <w:rFonts w:eastAsia="Times New Roman" w:cs="Times New Roman"/>
          <w:szCs w:val="24"/>
          <w:lang w:val="fr-CA"/>
        </w:rPr>
        <w:t xml:space="preserve">de </w:t>
      </w:r>
      <w:r w:rsidR="001D6A67">
        <w:rPr>
          <w:rFonts w:eastAsia="Times New Roman" w:cs="Times New Roman"/>
          <w:szCs w:val="24"/>
          <w:lang w:val="fr-CA"/>
        </w:rPr>
        <w:t>science ouverte. Le badge « </w:t>
      </w:r>
      <w:r w:rsidR="006B093C">
        <w:rPr>
          <w:rFonts w:eastAsia="Times New Roman" w:cs="Times New Roman"/>
          <w:szCs w:val="24"/>
          <w:lang w:val="fr-CA"/>
        </w:rPr>
        <w:t>P</w:t>
      </w:r>
      <w:r w:rsidR="001D6A67">
        <w:rPr>
          <w:rFonts w:eastAsia="Times New Roman" w:cs="Times New Roman"/>
          <w:szCs w:val="24"/>
          <w:lang w:val="fr-CA"/>
        </w:rPr>
        <w:t>réenregistré » est parmi les plus prestigieux.</w:t>
      </w:r>
    </w:p>
    <w:p w14:paraId="6AC88C9C" w14:textId="77777777" w:rsidR="0034289D" w:rsidRDefault="0034289D" w:rsidP="00EF636F">
      <w:pPr>
        <w:snapToGrid w:val="0"/>
        <w:spacing w:line="360" w:lineRule="auto"/>
        <w:ind w:firstLine="720"/>
        <w:rPr>
          <w:rFonts w:eastAsia="Times New Roman" w:cs="Times New Roman"/>
          <w:szCs w:val="24"/>
          <w:lang w:val="fr-CA"/>
        </w:rPr>
      </w:pPr>
    </w:p>
    <w:p w14:paraId="362FA94D" w14:textId="1AA5D2B3" w:rsidR="0034289D" w:rsidRDefault="0034289D" w:rsidP="00EF636F">
      <w:pPr>
        <w:snapToGrid w:val="0"/>
        <w:spacing w:line="360" w:lineRule="auto"/>
        <w:ind w:firstLine="720"/>
        <w:rPr>
          <w:rFonts w:eastAsia="Times New Roman" w:cs="Times New Roman"/>
          <w:szCs w:val="24"/>
          <w:lang w:val="fr-CA"/>
        </w:rPr>
      </w:pPr>
    </w:p>
    <w:p w14:paraId="62BCD2D0" w14:textId="77777777" w:rsidR="0034289D" w:rsidRDefault="0034289D" w:rsidP="00EF636F">
      <w:pPr>
        <w:snapToGrid w:val="0"/>
        <w:spacing w:line="360" w:lineRule="auto"/>
        <w:ind w:firstLine="720"/>
        <w:rPr>
          <w:rFonts w:eastAsia="Times New Roman" w:cs="Times New Roman"/>
          <w:szCs w:val="24"/>
          <w:lang w:val="fr-CA"/>
        </w:rPr>
      </w:pPr>
    </w:p>
    <w:p w14:paraId="747A5B5D" w14:textId="25283845" w:rsidR="006F4269" w:rsidRDefault="0034289D" w:rsidP="00EF636F">
      <w:pPr>
        <w:snapToGrid w:val="0"/>
        <w:spacing w:line="360" w:lineRule="auto"/>
        <w:ind w:firstLine="720"/>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708416" behindDoc="0" locked="0" layoutInCell="1" allowOverlap="1" wp14:anchorId="199F5C74" wp14:editId="6977C152">
                <wp:simplePos x="0" y="0"/>
                <wp:positionH relativeFrom="margin">
                  <wp:posOffset>-116205</wp:posOffset>
                </wp:positionH>
                <wp:positionV relativeFrom="paragraph">
                  <wp:posOffset>591</wp:posOffset>
                </wp:positionV>
                <wp:extent cx="6248400" cy="1404620"/>
                <wp:effectExtent l="0" t="0" r="19050" b="17780"/>
                <wp:wrapTopAndBottom/>
                <wp:docPr id="105922055" name="Text Box 1059220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1"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F5C74" id="Text Box 105922055" o:spid="_x0000_s1029" type="#_x0000_t202" style="position:absolute;left:0;text-align:left;margin-left:-9.15pt;margin-top:.05pt;width:492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DBv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">
                <v:textbox style="mso-fit-shape-to-text:t">
                  <w:txbxContent>
                    <w:p w14:paraId="532B6AA7" w14:textId="77777777" w:rsidR="00B201AD" w:rsidRPr="009F17F4" w:rsidRDefault="00B201AD" w:rsidP="00B201AD">
                      <w:pPr>
                        <w:rPr>
                          <w:rFonts w:eastAsia="Times New Roman" w:cs="Times New Roman"/>
                          <w:i/>
                          <w:iCs/>
                          <w:szCs w:val="24"/>
                          <w:u w:val="single"/>
                          <w:lang w:val="fr-CA"/>
                        </w:rPr>
                      </w:pPr>
                      <w:r>
                        <w:rPr>
                          <w:rFonts w:eastAsia="Times New Roman" w:cs="Times New Roman"/>
                          <w:b/>
                          <w:bCs/>
                          <w:i/>
                          <w:iCs/>
                          <w:szCs w:val="24"/>
                          <w:u w:val="single"/>
                          <w:lang w:val="fr-CA"/>
                        </w:rPr>
                        <w:t xml:space="preserve">Qu’en est-il de l’analyse de </w:t>
                      </w:r>
                      <w:r w:rsidRPr="00AC2A32">
                        <w:rPr>
                          <w:rFonts w:eastAsia="Times New Roman" w:cs="Times New Roman"/>
                          <w:b/>
                          <w:bCs/>
                          <w:i/>
                          <w:iCs/>
                          <w:szCs w:val="24"/>
                          <w:u w:val="single"/>
                          <w:lang w:val="fr-CA"/>
                        </w:rPr>
                        <w:t>données secondaires</w:t>
                      </w:r>
                      <w:r>
                        <w:rPr>
                          <w:rFonts w:eastAsia="Times New Roman" w:cs="Times New Roman"/>
                          <w:b/>
                          <w:bCs/>
                          <w:i/>
                          <w:iCs/>
                          <w:szCs w:val="24"/>
                          <w:u w:val="single"/>
                          <w:lang w:val="fr-CA"/>
                        </w:rPr>
                        <w:t>?</w:t>
                      </w:r>
                    </w:p>
                    <w:p w14:paraId="43A7626F" w14:textId="77777777" w:rsidR="00B201AD" w:rsidRDefault="00B201AD" w:rsidP="00B201AD">
                      <w:pPr>
                        <w:snapToGrid w:val="0"/>
                        <w:spacing w:line="240" w:lineRule="auto"/>
                        <w:rPr>
                          <w:rFonts w:eastAsia="Times New Roman" w:cs="Times New Roman"/>
                          <w:szCs w:val="24"/>
                          <w:lang w:val="fr-CA"/>
                        </w:rPr>
                      </w:pPr>
                      <w:r>
                        <w:rPr>
                          <w:rFonts w:eastAsia="Times New Roman" w:cs="Times New Roman"/>
                          <w:szCs w:val="24"/>
                          <w:lang w:val="fr-CA"/>
                        </w:rPr>
                        <w:t xml:space="preserve">La </w:t>
                      </w:r>
                      <w:r w:rsidRPr="00F86825">
                        <w:rPr>
                          <w:rFonts w:eastAsia="Times New Roman" w:cs="Times New Roman"/>
                          <w:szCs w:val="24"/>
                          <w:lang w:val="fr-CA"/>
                        </w:rPr>
                        <w:t xml:space="preserve">recommandation </w:t>
                      </w:r>
                      <w:r>
                        <w:rPr>
                          <w:rFonts w:eastAsia="Times New Roman" w:cs="Times New Roman"/>
                          <w:szCs w:val="24"/>
                          <w:lang w:val="fr-CA"/>
                        </w:rPr>
                        <w:t xml:space="preserve">du préenregistrement </w:t>
                      </w:r>
                      <w:r w:rsidRPr="00F86825">
                        <w:rPr>
                          <w:rFonts w:eastAsia="Times New Roman" w:cs="Times New Roman"/>
                          <w:szCs w:val="24"/>
                          <w:lang w:val="fr-CA"/>
                        </w:rPr>
                        <w:t>s</w:t>
                      </w:r>
                      <w:r>
                        <w:rPr>
                          <w:rFonts w:eastAsia="Times New Roman" w:cs="Times New Roman"/>
                          <w:szCs w:val="24"/>
                          <w:lang w:val="fr-CA"/>
                        </w:rPr>
                        <w:t>’</w:t>
                      </w:r>
                      <w:r w:rsidRPr="00F86825">
                        <w:rPr>
                          <w:rFonts w:eastAsia="Times New Roman" w:cs="Times New Roman"/>
                          <w:szCs w:val="24"/>
                          <w:lang w:val="fr-CA"/>
                        </w:rPr>
                        <w:t>applique très bien aux études impliquant de nouvelles collectes de données</w:t>
                      </w:r>
                      <w:r>
                        <w:rPr>
                          <w:rFonts w:eastAsia="Times New Roman" w:cs="Times New Roman"/>
                          <w:szCs w:val="24"/>
                          <w:lang w:val="fr-CA"/>
                        </w:rPr>
                        <w:t xml:space="preserve"> (données primaires)</w:t>
                      </w:r>
                      <w:r w:rsidRPr="00F86825">
                        <w:rPr>
                          <w:rFonts w:eastAsia="Times New Roman" w:cs="Times New Roman"/>
                          <w:szCs w:val="24"/>
                          <w:lang w:val="fr-CA"/>
                        </w:rPr>
                        <w:t>. Toutefois, pour les études impliquant l</w:t>
                      </w:r>
                      <w:r>
                        <w:rPr>
                          <w:rFonts w:eastAsia="Times New Roman" w:cs="Times New Roman"/>
                          <w:szCs w:val="24"/>
                          <w:lang w:val="fr-CA"/>
                        </w:rPr>
                        <w:t>’</w:t>
                      </w:r>
                      <w:r w:rsidRPr="00F86825">
                        <w:rPr>
                          <w:rFonts w:eastAsia="Times New Roman" w:cs="Times New Roman"/>
                          <w:szCs w:val="24"/>
                          <w:lang w:val="fr-CA"/>
                        </w:rPr>
                        <w:t>analyse de données secondaires à partir de données existantes, de nombreuses analyses préliminaires sont nécessaires pour examiner les variables disponibles et leurs propriétés psychométriques, ainsi que la taille de l</w:t>
                      </w:r>
                      <w:r>
                        <w:rPr>
                          <w:rFonts w:eastAsia="Times New Roman" w:cs="Times New Roman"/>
                          <w:szCs w:val="24"/>
                          <w:lang w:val="fr-CA"/>
                        </w:rPr>
                        <w:t>’</w:t>
                      </w:r>
                      <w:r w:rsidRPr="00F86825">
                        <w:rPr>
                          <w:rFonts w:eastAsia="Times New Roman" w:cs="Times New Roman"/>
                          <w:szCs w:val="24"/>
                          <w:lang w:val="fr-CA"/>
                        </w:rPr>
                        <w:t>échantillon disponible, afin d</w:t>
                      </w:r>
                      <w:r>
                        <w:rPr>
                          <w:rFonts w:eastAsia="Times New Roman" w:cs="Times New Roman"/>
                          <w:szCs w:val="24"/>
                          <w:lang w:val="fr-CA"/>
                        </w:rPr>
                        <w:t>’</w:t>
                      </w:r>
                      <w:r w:rsidRPr="00F86825">
                        <w:rPr>
                          <w:rFonts w:eastAsia="Times New Roman" w:cs="Times New Roman"/>
                          <w:szCs w:val="24"/>
                          <w:lang w:val="fr-CA"/>
                        </w:rPr>
                        <w:t>examiner la faisabilité de l</w:t>
                      </w:r>
                      <w:r>
                        <w:rPr>
                          <w:rFonts w:eastAsia="Times New Roman" w:cs="Times New Roman"/>
                          <w:szCs w:val="24"/>
                          <w:lang w:val="fr-CA"/>
                        </w:rPr>
                        <w:t>’</w:t>
                      </w:r>
                      <w:r w:rsidRPr="00F86825">
                        <w:rPr>
                          <w:rFonts w:eastAsia="Times New Roman" w:cs="Times New Roman"/>
                          <w:szCs w:val="24"/>
                          <w:lang w:val="fr-CA"/>
                        </w:rPr>
                        <w:t xml:space="preserve">étude envisagée. </w:t>
                      </w:r>
                      <w:r>
                        <w:rPr>
                          <w:rFonts w:eastAsia="Times New Roman" w:cs="Times New Roman"/>
                          <w:szCs w:val="24"/>
                          <w:lang w:val="fr-CA"/>
                        </w:rPr>
                        <w:t>Ceci fait de l’analyse de données secondaires une situation spéciale où le concept de préenregistrement est plus difficile à appliquer.</w:t>
                      </w:r>
                    </w:p>
                    <w:p w14:paraId="07780708" w14:textId="77777777" w:rsidR="00B201AD" w:rsidRDefault="00B201AD" w:rsidP="00B201AD">
                      <w:pPr>
                        <w:snapToGrid w:val="0"/>
                        <w:spacing w:line="240" w:lineRule="auto"/>
                        <w:rPr>
                          <w:rFonts w:eastAsia="Times New Roman" w:cs="Times New Roman"/>
                          <w:szCs w:val="24"/>
                          <w:lang w:val="fr-CA"/>
                        </w:rPr>
                      </w:pPr>
                    </w:p>
                    <w:p w14:paraId="334167F0" w14:textId="183806E0" w:rsidR="00B201AD" w:rsidRPr="00920F36" w:rsidRDefault="00B201AD" w:rsidP="00B201AD">
                      <w:pPr>
                        <w:snapToGrid w:val="0"/>
                        <w:spacing w:line="240" w:lineRule="auto"/>
                        <w:rPr>
                          <w:lang w:val="fr-CA"/>
                        </w:rPr>
                      </w:pPr>
                      <w:r>
                        <w:rPr>
                          <w:lang w:val="fr-CA"/>
                        </w:rPr>
                        <w:t xml:space="preserve">Néanmoins, </w:t>
                      </w:r>
                      <w:hyperlink r:id="rId22" w:history="1">
                        <w:r w:rsidRPr="00C51979">
                          <w:rPr>
                            <w:rStyle w:val="Hyperlink"/>
                            <w:lang w:val="fr-CA"/>
                          </w:rPr>
                          <w:t>cela est tout à fait possible</w:t>
                        </w:r>
                      </w:hyperlink>
                      <w:r>
                        <w:rPr>
                          <w:lang w:val="fr-CA"/>
                        </w:rPr>
                        <w:t xml:space="preserve">, et </w:t>
                      </w:r>
                      <w:r w:rsidR="00434F8F">
                        <w:rPr>
                          <w:lang w:val="fr-CA"/>
                        </w:rPr>
                        <w:t xml:space="preserve">un </w:t>
                      </w:r>
                      <w:r>
                        <w:rPr>
                          <w:lang w:val="fr-CA"/>
                        </w:rPr>
                        <w:t>modèles prêt à être utilis</w:t>
                      </w:r>
                      <w:r w:rsidR="00E87EAE">
                        <w:rPr>
                          <w:lang w:val="fr-CA"/>
                        </w:rPr>
                        <w:t>é</w:t>
                      </w:r>
                      <w:r>
                        <w:rPr>
                          <w:lang w:val="fr-CA"/>
                        </w:rPr>
                        <w:t xml:space="preserve"> </w:t>
                      </w:r>
                      <w:r w:rsidR="00850BF1">
                        <w:rPr>
                          <w:lang w:val="fr-CA"/>
                        </w:rPr>
                        <w:t xml:space="preserve">a été développé </w:t>
                      </w:r>
                      <w:r>
                        <w:rPr>
                          <w:lang w:val="fr-CA"/>
                        </w:rPr>
                        <w:t xml:space="preserve">à cet effet sur l’Open Science Framework. Il existe même un nombre croissant de directives pour encadrer et réduire les biais lors de d’analyse de données secondaires </w:t>
                      </w:r>
                      <w:r>
                        <w:rPr>
                          <w:lang w:val="fr-CA"/>
                        </w:rPr>
                        <w:fldChar w:fldCharType="begin"/>
                      </w:r>
                      <w:r>
                        <w:rPr>
                          <w:lang w:val="fr-CA"/>
                        </w:rPr>
                        <w:instrText xml:space="preserve"> ADDIN EN.CITE &lt;EndNote&gt;&lt;Cite&gt;&lt;Author&gt;Baldwin&lt;/Author&gt;&lt;Year&gt;2022&lt;/Year&gt;&lt;RecNum&gt;3630&lt;/RecNum&gt;&lt;Prefix&gt;voir p. ex. &lt;/Prefix&gt;&lt;Suffix&gt; pour une analyse des défis et solutions possibles&lt;/Suffix&gt;&lt;DisplayText&gt;(voir p. ex. Baldwin et al., 2022 pour une analyse des défis et solutions possibles)&lt;/DisplayText&gt;&lt;record&gt;&lt;rec-number&gt;3630&lt;/rec-number&gt;&lt;foreign-keys&gt;&lt;key app="EN" db-id="d2d59wppke9dt5e5ttpxpzdoa5ae9dwedfp9" timestamp="1683927576"&gt;3630&lt;/key&gt;&lt;/foreign-keys&gt;&lt;ref-type name="Journal Article"&gt;17&lt;/ref-type&gt;&lt;contributors&gt;&lt;authors&gt;&lt;author&gt;Baldwin, Jessie R.&lt;/author&gt;&lt;author&gt;Pingault, Jean-Baptiste&lt;/author&gt;&lt;author&gt;Schoeler, Tabea&lt;/author&gt;&lt;author&gt;Sallis, Hannah M.&lt;/author&gt;&lt;author&gt;Munafò, Marcus R.&lt;/author&gt;&lt;/authors&gt;&lt;/contributors&gt;&lt;titles&gt;&lt;title&gt;Protecting against researcher bias in secondary data analysis: challenges and potential solutions&lt;/title&gt;&lt;secondary-title&gt;European Journal of Epidemiology&lt;/secondary-title&gt;&lt;/titles&gt;&lt;periodical&gt;&lt;full-title&gt;European Journal of Epidemiology&lt;/full-title&gt;&lt;abbr-1&gt;Eur. J. Epidemiol.&lt;/abbr-1&gt;&lt;abbr-2&gt;Eur J Epidemiol&lt;/abbr-2&gt;&lt;/periodical&gt;&lt;pages&gt;1-10&lt;/pages&gt;&lt;volume&gt;37&lt;/volume&gt;&lt;number&gt;1&lt;/number&gt;&lt;dates&gt;&lt;year&gt;2022&lt;/year&gt;&lt;pub-dates&gt;&lt;date&gt;2022/01/01&lt;/date&gt;&lt;/pub-dates&gt;&lt;/dates&gt;&lt;isbn&gt;1573-7284&lt;/isbn&gt;&lt;urls&gt;&lt;related-urls&gt;&lt;url&gt;https://doi.org/10.1007/s10654-021-00839-0&lt;/url&gt;&lt;/related-urls&gt;&lt;/urls&gt;&lt;electronic-resource-num&gt;10.1007/s10654-021-00839-0&lt;/electronic-resource-num&gt;&lt;/record&gt;&lt;/Cite&gt;&lt;/EndNote&gt;</w:instrText>
                      </w:r>
                      <w:r>
                        <w:rPr>
                          <w:lang w:val="fr-CA"/>
                        </w:rPr>
                        <w:fldChar w:fldCharType="separate"/>
                      </w:r>
                      <w:r>
                        <w:rPr>
                          <w:noProof/>
                          <w:lang w:val="fr-CA"/>
                        </w:rPr>
                        <w:t>(voir p. ex. Baldwin et al., 2022 pour une analyse des défis et solutions possibles)</w:t>
                      </w:r>
                      <w:r>
                        <w:rPr>
                          <w:lang w:val="fr-CA"/>
                        </w:rPr>
                        <w:fldChar w:fldCharType="end"/>
                      </w:r>
                      <w:r>
                        <w:rPr>
                          <w:lang w:val="fr-CA"/>
                        </w:rPr>
                        <w:t>. De nouveaux paradigmes voient également le jour, comme le « </w:t>
                      </w:r>
                      <w:r w:rsidRPr="00E34824">
                        <w:rPr>
                          <w:lang w:val="fr-CA"/>
                        </w:rPr>
                        <w:t xml:space="preserve">Explore and </w:t>
                      </w:r>
                      <w:proofErr w:type="spellStart"/>
                      <w:r w:rsidRPr="00E34824">
                        <w:rPr>
                          <w:lang w:val="fr-CA"/>
                        </w:rPr>
                        <w:t>Confirm</w:t>
                      </w:r>
                      <w:proofErr w:type="spellEnd"/>
                      <w:r w:rsidRPr="00E34824">
                        <w:rPr>
                          <w:lang w:val="fr-CA"/>
                        </w:rPr>
                        <w:t xml:space="preserve"> </w:t>
                      </w:r>
                      <w:proofErr w:type="spellStart"/>
                      <w:r w:rsidRPr="00E34824">
                        <w:rPr>
                          <w:lang w:val="fr-CA"/>
                        </w:rPr>
                        <w:t>Analysis</w:t>
                      </w:r>
                      <w:proofErr w:type="spellEnd"/>
                      <w:r w:rsidRPr="00E34824">
                        <w:rPr>
                          <w:lang w:val="fr-CA"/>
                        </w:rPr>
                        <w:t xml:space="preserve"> Workflow (ECAW)</w:t>
                      </w:r>
                      <w:r>
                        <w:rPr>
                          <w:lang w:val="fr-CA"/>
                        </w:rPr>
                        <w:t xml:space="preserve"> », où dans une première étape une institution de gestion des données donne accès à un échantillon d’une plus grande banque de données pour permettre l’exploration des données et formuler des hypothèses. Dans une deuxième étape, une fois les hypothèses clairement formulées, l’institution peut donner le reste des données pour formellement tester les hypothèses </w:t>
                      </w:r>
                      <w:r>
                        <w:rPr>
                          <w:lang w:val="fr-CA"/>
                        </w:rPr>
                        <w:fldChar w:fldCharType="begin"/>
                      </w:r>
                      <w:r>
                        <w:rPr>
                          <w:lang w:val="fr-CA"/>
                        </w:rPr>
                        <w:instrText xml:space="preserve"> ADDIN EN.CITE &lt;EndNote&gt;&lt;Cite&gt;&lt;Author&gt;Thibault&lt;/Author&gt;&lt;Year&gt;2023&lt;/Year&gt;&lt;RecNum&gt;3629&lt;/RecNum&gt;&lt;DisplayText&gt;(Thibault et al., 2023)&lt;/DisplayText&gt;&lt;record&gt;&lt;rec-number&gt;3629&lt;/rec-number&gt;&lt;foreign-keys&gt;&lt;key app="EN" db-id="d2d59wppke9dt5e5ttpxpzdoa5ae9dwedfp9" timestamp="1683927397"&gt;3629&lt;/key&gt;&lt;/foreign-keys&gt;&lt;ref-type name="Journal Article"&gt;17&lt;/ref-type&gt;&lt;contributors&gt;&lt;authors&gt;&lt;author&gt;Thibault, Robert T&lt;/author&gt;&lt;author&gt;Kovacs, Marton&lt;/author&gt;&lt;author&gt;Hardwicke, Tom E&lt;/author&gt;&lt;author&gt;Sarafoglou, Alexandra&lt;/author&gt;&lt;author&gt;Munafo, Marcus&lt;/author&gt;&lt;/authors&gt;&lt;/contributors&gt;&lt;titles&gt;&lt;title&gt;Reducing bias in secondary data analysis via an Explore and Confirm Analysis Workflow (ECAW): A proposal and survey of observational researchers&lt;/title&gt;&lt;/titles&gt;&lt;dates&gt;&lt;year&gt;2023&lt;/year&gt;&lt;/dates&gt;&lt;urls&gt;&lt;/urls&gt;&lt;electronic-resource-num&gt;10.31222/osf.io/md2xz&lt;/electronic-resource-num&gt;&lt;/record&gt;&lt;/Cite&gt;&lt;/EndNote&gt;</w:instrText>
                      </w:r>
                      <w:r>
                        <w:rPr>
                          <w:lang w:val="fr-CA"/>
                        </w:rPr>
                        <w:fldChar w:fldCharType="separate"/>
                      </w:r>
                      <w:r>
                        <w:rPr>
                          <w:noProof/>
                          <w:lang w:val="fr-CA"/>
                        </w:rPr>
                        <w:t>(Thibault et al., 2023)</w:t>
                      </w:r>
                      <w:r>
                        <w:rPr>
                          <w:lang w:val="fr-CA"/>
                        </w:rPr>
                        <w:fldChar w:fldCharType="end"/>
                      </w:r>
                      <w:r>
                        <w:rPr>
                          <w:lang w:val="fr-CA"/>
                        </w:rPr>
                        <w:t>.</w:t>
                      </w:r>
                    </w:p>
                  </w:txbxContent>
                </v:textbox>
                <w10:wrap type="topAndBottom" anchorx="margin"/>
              </v:shape>
            </w:pict>
          </mc:Fallback>
        </mc:AlternateContent>
      </w:r>
    </w:p>
    <w:p w14:paraId="58C33CB9" w14:textId="60DDE69B" w:rsidR="00EF636F" w:rsidRPr="0076205D" w:rsidRDefault="006D4357" w:rsidP="00EF636F">
      <w:pPr>
        <w:pStyle w:val="APA2"/>
        <w:rPr>
          <w:lang w:val="fr-CA"/>
        </w:rPr>
      </w:pPr>
      <w:bookmarkStart w:id="35" w:name="_Toc130399344"/>
      <w:bookmarkStart w:id="36" w:name="_Toc127541221"/>
      <w:r>
        <w:rPr>
          <w:noProof/>
        </w:rPr>
        <w:drawing>
          <wp:anchor distT="0" distB="0" distL="114300" distR="114300" simplePos="0" relativeHeight="251684864" behindDoc="0" locked="0" layoutInCell="1" allowOverlap="1" wp14:anchorId="60FCF071" wp14:editId="37E3F7E9">
            <wp:simplePos x="0" y="0"/>
            <wp:positionH relativeFrom="column">
              <wp:posOffset>4267200</wp:posOffset>
            </wp:positionH>
            <wp:positionV relativeFrom="paragraph">
              <wp:posOffset>264795</wp:posOffset>
            </wp:positionV>
            <wp:extent cx="1485265" cy="154305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485265" cy="1543050"/>
                    </a:xfrm>
                    <a:prstGeom prst="rect">
                      <a:avLst/>
                    </a:prstGeom>
                    <a:noFill/>
                    <a:ln>
                      <a:noFill/>
                    </a:ln>
                  </pic:spPr>
                </pic:pic>
              </a:graphicData>
            </a:graphic>
            <wp14:sizeRelH relativeFrom="margin">
              <wp14:pctWidth>0</wp14:pctWidth>
            </wp14:sizeRelH>
          </wp:anchor>
        </w:drawing>
      </w:r>
      <w:r w:rsidR="00EF636F">
        <w:rPr>
          <w:lang w:val="fr-CA"/>
        </w:rPr>
        <w:t>Le rapport enregistré</w:t>
      </w:r>
      <w:bookmarkEnd w:id="35"/>
      <w:bookmarkEnd w:id="36"/>
    </w:p>
    <w:p w14:paraId="54FD5CB9" w14:textId="1761FCB4"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rapport enregistré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&lt;EndNote&gt;&lt;Cite&gt;&lt;Author&gt;Nosek&lt;/Author&gt;&lt;Year&gt;2014&lt;/Year&gt;&lt;RecNum&gt;3592&lt;/RecNum&gt;&lt;DisplayText&gt;(Nosek &amp;amp; Lakens, 2014)&lt;/DisplayText&gt;&lt;record&gt;&lt;rec-number&gt;3592&lt;/rec-number&gt;&lt;foreign-keys&gt;&lt;key app="EN" db-id="d2d59wppke9dt5e5ttpxpzdoa5ae9dwedfp9" timestamp="1667167722"&gt;3592&lt;/key&gt;&lt;/foreign-keys&gt;&lt;ref-type name="Journal Article"&gt;17&lt;/ref-type&gt;&lt;contributors&gt;&lt;authors&gt;&lt;author&gt;Nosek, Brian A.&lt;/author&gt;&lt;author&gt;Lakens, Daniël&lt;/author&gt;&lt;/authors&gt;&lt;/contributors&gt;&lt;auth-address&gt;Nosek, Brian A.: Department of Psychology, University of Virginia, 102 Gilmer Hall, Box 400400, Charlottesville, VA, US, 22904, nosek@virginia.edu&lt;/auth-address&gt;&lt;titles&gt;&lt;title&gt;Registered reports: A method to increase the credibility of published results&lt;/title&gt;&lt;secondary-title&gt;Social Psychology&lt;/secondary-title&gt;&lt;/titles&gt;&lt;periodical&gt;&lt;full-title&gt;Social Psychology&lt;/full-title&gt;&lt;abbr-1&gt;Soc. Psychol.&lt;/abbr-1&gt;&lt;abbr-2&gt;Soc Psychol&lt;/abbr-2&gt;&lt;/periodical&gt;&lt;pages&gt;137-141&lt;/pages&gt;&lt;volume&gt;45&lt;/volume&gt;&lt;keywords&gt;&lt;keyword&gt;*Credibility&lt;/keyword&gt;&lt;keyword&gt;*Experimental Replication&lt;/keyword&gt;&lt;keyword&gt;*Scientific Communication&lt;/keyword&gt;&lt;keyword&gt;Sciences&lt;/keyword&gt;&lt;/keywords&gt;&lt;dates&gt;&lt;year&gt;2014&lt;/year&gt;&lt;/dates&gt;&lt;pub-location&gt;Germany&lt;/pub-location&gt;&lt;publisher&gt;Hogrefe Publishing&lt;/publisher&gt;&lt;isbn&gt;2151-2590(Electronic),1864-9335(Print)&lt;/isbn&gt;&lt;urls&gt;&lt;/urls&gt;&lt;electronic-resource-num&gt;10.1027/1864-9335/a000192&lt;/electronic-resource-num&gt;&lt;/record&gt;&lt;/Cite&gt;&lt;/EndNote&gt;</w:instrText>
      </w:r>
      <w:r>
        <w:rPr>
          <w:rFonts w:eastAsia="Times New Roman" w:cs="Times New Roman"/>
          <w:szCs w:val="24"/>
          <w:lang w:val="fr-CA"/>
        </w:rPr>
        <w:fldChar w:fldCharType="separate"/>
      </w:r>
      <w:r>
        <w:rPr>
          <w:rFonts w:eastAsia="Times New Roman" w:cs="Times New Roman"/>
          <w:noProof/>
          <w:szCs w:val="24"/>
          <w:lang w:val="fr-CA"/>
        </w:rPr>
        <w:t>(Nosek &amp; Lakens, 2014)</w:t>
      </w:r>
      <w:r>
        <w:rPr>
          <w:rFonts w:eastAsia="Times New Roman" w:cs="Times New Roman"/>
          <w:szCs w:val="24"/>
          <w:lang w:val="fr-CA"/>
        </w:rPr>
        <w:fldChar w:fldCharType="end"/>
      </w:r>
      <w:r>
        <w:rPr>
          <w:rFonts w:eastAsia="Times New Roman" w:cs="Times New Roman"/>
          <w:szCs w:val="24"/>
          <w:lang w:val="fr-CA"/>
        </w:rPr>
        <w:t xml:space="preserve"> est très similaire au préenregistrement, mais c’est une version encore plus rigoureuse, c’est donc la bonne pratique la plus valorisée et primée : le « gold standard » de la science ouverte. </w:t>
      </w:r>
      <w:r w:rsidR="00403EC1">
        <w:rPr>
          <w:rFonts w:eastAsia="Times New Roman" w:cs="Times New Roman"/>
          <w:szCs w:val="24"/>
          <w:lang w:val="fr-CA"/>
        </w:rPr>
        <w:t>Cependant, ce ne sont pas tous les revues scientifiques qui offrent cette possibilité</w:t>
      </w:r>
      <w:r w:rsidR="002D393E">
        <w:rPr>
          <w:rFonts w:eastAsia="Times New Roman" w:cs="Times New Roman"/>
          <w:szCs w:val="24"/>
          <w:lang w:val="fr-CA"/>
        </w:rPr>
        <w:t xml:space="preserve"> à l’heure actuelle</w:t>
      </w:r>
      <w:r w:rsidR="00403EC1">
        <w:rPr>
          <w:rFonts w:eastAsia="Times New Roman" w:cs="Times New Roman"/>
          <w:szCs w:val="24"/>
          <w:lang w:val="fr-CA"/>
        </w:rPr>
        <w:t xml:space="preserve">. </w:t>
      </w:r>
      <w:r>
        <w:rPr>
          <w:rFonts w:eastAsia="Times New Roman" w:cs="Times New Roman"/>
          <w:szCs w:val="24"/>
          <w:lang w:val="fr-CA"/>
        </w:rPr>
        <w:t xml:space="preserve">La différence avec le préenregistrement, c’est que le rapport enregistré vous demande d’écrire d’abord votre introduction et votre méthodologie, et puis de soumettre ce manuscrit incomplet à un journal. Le journal enverra donc ce document en révision par les pairs, puis votre manuscrit sera accepté ou rejeté seulement sur la pertinence théorique et la force méthodologique de l’étude, peu importe les résultats, qu’ils soient significatifs ou non. Souvent, votre protocole peut être accepté à condition d’y apporter des modifications et des améliorations, ce qui permet </w:t>
      </w:r>
      <w:proofErr w:type="gramStart"/>
      <w:r>
        <w:rPr>
          <w:rFonts w:eastAsia="Times New Roman" w:cs="Times New Roman"/>
          <w:szCs w:val="24"/>
          <w:lang w:val="fr-CA"/>
        </w:rPr>
        <w:t>au final</w:t>
      </w:r>
      <w:proofErr w:type="gramEnd"/>
      <w:r>
        <w:rPr>
          <w:rFonts w:eastAsia="Times New Roman" w:cs="Times New Roman"/>
          <w:szCs w:val="24"/>
          <w:lang w:val="fr-CA"/>
        </w:rPr>
        <w:t xml:space="preserve"> d’avoir une étude révisée par les pairs en avance et en particulier, encore plus robuste.</w:t>
      </w:r>
    </w:p>
    <w:p w14:paraId="16DB050B" w14:textId="0769DBED" w:rsidR="00EF636F" w:rsidRDefault="00EF636F" w:rsidP="00EF636F">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Ceci est intéressant car en garantissant la publication a priori, le biais </w:t>
      </w:r>
      <w:r w:rsidR="00E62D8D">
        <w:rPr>
          <w:rFonts w:eastAsia="Times New Roman" w:cs="Times New Roman"/>
          <w:szCs w:val="24"/>
          <w:lang w:val="fr-CA"/>
        </w:rPr>
        <w:t xml:space="preserve">des revues scientifiques </w:t>
      </w:r>
      <w:r>
        <w:rPr>
          <w:rFonts w:eastAsia="Times New Roman" w:cs="Times New Roman"/>
          <w:szCs w:val="24"/>
          <w:lang w:val="fr-CA"/>
        </w:rPr>
        <w:t xml:space="preserve">de </w:t>
      </w:r>
      <w:r w:rsidR="005472FF">
        <w:rPr>
          <w:rFonts w:eastAsia="Times New Roman" w:cs="Times New Roman"/>
          <w:szCs w:val="24"/>
          <w:lang w:val="fr-CA"/>
        </w:rPr>
        <w:t xml:space="preserve">ne </w:t>
      </w:r>
      <w:r>
        <w:rPr>
          <w:rFonts w:eastAsia="Times New Roman" w:cs="Times New Roman"/>
          <w:szCs w:val="24"/>
          <w:lang w:val="fr-CA"/>
        </w:rPr>
        <w:t xml:space="preserve">publier </w:t>
      </w:r>
      <w:r w:rsidR="005472FF">
        <w:rPr>
          <w:rFonts w:eastAsia="Times New Roman" w:cs="Times New Roman"/>
          <w:szCs w:val="24"/>
          <w:lang w:val="fr-CA"/>
        </w:rPr>
        <w:t xml:space="preserve">que </w:t>
      </w:r>
      <w:r>
        <w:rPr>
          <w:rFonts w:eastAsia="Times New Roman" w:cs="Times New Roman"/>
          <w:szCs w:val="24"/>
          <w:lang w:val="fr-CA"/>
        </w:rPr>
        <w:t>les résultats significatifs (effet tiroir) est éliminé à la source</w:t>
      </w:r>
      <w:r w:rsidR="004D05BC">
        <w:rPr>
          <w:rFonts w:eastAsia="Times New Roman" w:cs="Times New Roman"/>
          <w:szCs w:val="24"/>
          <w:lang w:val="fr-CA"/>
        </w:rPr>
        <w:t xml:space="preserve"> </w:t>
      </w:r>
      <w:r w:rsidR="004D05BC">
        <w:rPr>
          <w:rFonts w:eastAsia="Times New Roman" w:cs="Times New Roman"/>
          <w:szCs w:val="24"/>
          <w:lang w:val="fr-CA"/>
        </w:rPr>
        <w:fldChar w:fldCharType="begin"/>
      </w:r>
      <w:r w:rsidR="004D05BC">
        <w:rPr>
          <w:rFonts w:eastAsia="Times New Roman" w:cs="Times New Roman"/>
          <w:szCs w:val="24"/>
          <w:lang w:val="fr-CA"/>
        </w:rPr>
        <w:instrText xml:space="preserve"> ADDIN EN.CITE &lt;EndNote&gt;&lt;Cite&gt;&lt;Author&gt;Ferguson&lt;/Author&gt;&lt;Year&gt;2012&lt;/Year&gt;&lt;RecNum&gt;3615&lt;/RecNum&gt;&lt;DisplayText&gt;(Ferguson &amp;amp; Heene, 2012)&lt;/DisplayText&gt;&lt;record&gt;&lt;rec-number&gt;3615&lt;/rec-number&gt;&lt;foreign-keys&gt;&lt;key app="EN" db-id="d2d59wppke9dt5e5ttpxpzdoa5ae9dwedfp9" timestamp="1676566104"&gt;3615&lt;/key&gt;&lt;/foreign-keys&gt;&lt;ref-type name="Journal Article"&gt;17&lt;/ref-type&gt;&lt;contributors&gt;&lt;authors&gt;&lt;author&gt;Ferguson, Christopher J.&lt;/author&gt;&lt;author&gt;Heene, Moritz&lt;/author&gt;&lt;/authors&gt;&lt;/contributors&gt;&lt;titles&gt;&lt;title&gt;A Vast Graveyard of Undead Theories: Publication Bias and Psychological Science’s Aversion to the Null&lt;/title&gt;&lt;secondary-title&gt;Perspectives on Psychological Science&lt;/secondary-title&gt;&lt;/titles&gt;&lt;periodical&gt;&lt;full-title&gt;Perspectives on Psychological Science&lt;/full-title&gt;&lt;abbr-1&gt;Perspect. Psychol. Sci.&lt;/abbr-1&gt;&lt;abbr-2&gt;Perspect Psychol Sci&lt;/abbr-2&gt;&lt;/periodical&gt;&lt;pages&gt;555-561&lt;/pages&gt;&lt;volume&gt;7&lt;/volume&gt;&lt;number&gt;6&lt;/number&gt;&lt;keywords&gt;&lt;keyword&gt;publication bias,falsification,null hypothesis significance testing,meta-analyses,fail-safe number&lt;/keyword&gt;&lt;/keywords&gt;&lt;dates&gt;&lt;year&gt;2012&lt;/year&gt;&lt;/dates&gt;&lt;accession-num&gt;26168112&lt;/accession-num&gt;&lt;urls&gt;&lt;related-urls&gt;&lt;url&gt;https://journals.sagepub.com/doi/abs/10.1177/1745691612459059&lt;/url&gt;&lt;/related-urls&gt;&lt;/urls&gt;&lt;electronic-resource-num&gt;10.1177/1745691612459059&lt;/electronic-resource-num&gt;&lt;/record&gt;&lt;/Cite&gt;&lt;/EndNote&gt;</w:instrText>
      </w:r>
      <w:r w:rsidR="004D05BC">
        <w:rPr>
          <w:rFonts w:eastAsia="Times New Roman" w:cs="Times New Roman"/>
          <w:szCs w:val="24"/>
          <w:lang w:val="fr-CA"/>
        </w:rPr>
        <w:fldChar w:fldCharType="separate"/>
      </w:r>
      <w:r w:rsidR="004D05BC">
        <w:rPr>
          <w:rFonts w:eastAsia="Times New Roman" w:cs="Times New Roman"/>
          <w:noProof/>
          <w:szCs w:val="24"/>
          <w:lang w:val="fr-CA"/>
        </w:rPr>
        <w:t>(Ferguson &amp; Heene, 2012)</w:t>
      </w:r>
      <w:r w:rsidR="004D05BC">
        <w:rPr>
          <w:rFonts w:eastAsia="Times New Roman" w:cs="Times New Roman"/>
          <w:szCs w:val="24"/>
          <w:lang w:val="fr-CA"/>
        </w:rPr>
        <w:fldChar w:fldCharType="end"/>
      </w:r>
      <w:r>
        <w:rPr>
          <w:rFonts w:eastAsia="Times New Roman" w:cs="Times New Roman"/>
          <w:szCs w:val="24"/>
          <w:lang w:val="fr-CA"/>
        </w:rPr>
        <w:t xml:space="preserve">. </w:t>
      </w:r>
      <w:r w:rsidR="00E65328">
        <w:rPr>
          <w:rFonts w:eastAsia="Times New Roman" w:cs="Times New Roman"/>
          <w:szCs w:val="24"/>
          <w:lang w:val="fr-CA"/>
        </w:rPr>
        <w:t>Cela étant</w:t>
      </w:r>
      <w:r>
        <w:rPr>
          <w:rFonts w:eastAsia="Times New Roman" w:cs="Times New Roman"/>
          <w:szCs w:val="24"/>
          <w:lang w:val="fr-CA"/>
        </w:rPr>
        <w:t xml:space="preserve">, bien que le rapport enregistré devienne également de plus </w:t>
      </w:r>
      <w:r>
        <w:rPr>
          <w:rFonts w:eastAsia="Times New Roman" w:cs="Times New Roman"/>
          <w:szCs w:val="24"/>
          <w:lang w:val="fr-CA"/>
        </w:rPr>
        <w:lastRenderedPageBreak/>
        <w:t xml:space="preserve">en plus populaire et désirable, il demande une certaine organisation puisqu’il faut réfléchir à beaucoup d’éléments, et notamment rédiger la revue de littérature, avant même de collecter la première donnée! Certes, ceci est bien la manière dont nous devrions théoriquement faire de la science, mais en pratique, ce n’est malheureusement pas aussi fréquent que cela devrait l’être. </w:t>
      </w:r>
      <w:r w:rsidR="00DC1010">
        <w:rPr>
          <w:rFonts w:eastAsia="Times New Roman" w:cs="Times New Roman"/>
          <w:szCs w:val="24"/>
          <w:lang w:val="fr-CA"/>
        </w:rPr>
        <w:t>B</w:t>
      </w:r>
      <w:r w:rsidR="001A38F0">
        <w:rPr>
          <w:rFonts w:eastAsia="Times New Roman" w:cs="Times New Roman"/>
          <w:szCs w:val="24"/>
          <w:lang w:val="fr-CA"/>
        </w:rPr>
        <w:t xml:space="preserve">ien que </w:t>
      </w:r>
      <w:r w:rsidR="007E6CD5">
        <w:rPr>
          <w:rFonts w:eastAsia="Times New Roman" w:cs="Times New Roman"/>
          <w:szCs w:val="24"/>
          <w:lang w:val="fr-CA"/>
        </w:rPr>
        <w:t xml:space="preserve">de multiples révisions à l’étape de la révision par les pairs pourrait </w:t>
      </w:r>
      <w:r w:rsidR="001A38F0">
        <w:rPr>
          <w:rFonts w:eastAsia="Times New Roman" w:cs="Times New Roman"/>
          <w:szCs w:val="24"/>
          <w:lang w:val="fr-CA"/>
        </w:rPr>
        <w:t xml:space="preserve">augmenter la qualité de l’étude, cela pourrait également </w:t>
      </w:r>
      <w:r w:rsidR="007E6CD5">
        <w:rPr>
          <w:rFonts w:eastAsia="Times New Roman" w:cs="Times New Roman"/>
          <w:szCs w:val="24"/>
          <w:lang w:val="fr-CA"/>
        </w:rPr>
        <w:t xml:space="preserve">retarder la collecte de données dans certains cas. </w:t>
      </w:r>
      <w:r w:rsidR="00255695">
        <w:rPr>
          <w:rFonts w:eastAsia="Times New Roman" w:cs="Times New Roman"/>
          <w:szCs w:val="24"/>
          <w:lang w:val="fr-CA"/>
        </w:rPr>
        <w:t xml:space="preserve">Il faut donc bien réfléchir aux pours et aux contres de cette stratégie. </w:t>
      </w:r>
      <w:r w:rsidR="009E2394">
        <w:rPr>
          <w:rFonts w:eastAsia="Times New Roman" w:cs="Times New Roman"/>
          <w:szCs w:val="24"/>
          <w:lang w:val="fr-CA"/>
        </w:rPr>
        <w:t xml:space="preserve">Ne </w:t>
      </w:r>
      <w:r w:rsidR="00587227">
        <w:rPr>
          <w:rFonts w:eastAsia="Times New Roman" w:cs="Times New Roman"/>
          <w:szCs w:val="24"/>
          <w:lang w:val="fr-CA"/>
        </w:rPr>
        <w:t xml:space="preserve">ressentez donc pas de pression à </w:t>
      </w:r>
      <w:r w:rsidR="00CA41EA">
        <w:rPr>
          <w:rFonts w:eastAsia="Times New Roman" w:cs="Times New Roman"/>
          <w:szCs w:val="24"/>
          <w:lang w:val="fr-CA"/>
        </w:rPr>
        <w:t>emprunter cette voie</w:t>
      </w:r>
      <w:r w:rsidR="009E2394">
        <w:rPr>
          <w:rFonts w:eastAsia="Times New Roman" w:cs="Times New Roman"/>
          <w:szCs w:val="24"/>
          <w:lang w:val="fr-CA"/>
        </w:rPr>
        <w:t xml:space="preserve">. </w:t>
      </w:r>
      <w:r>
        <w:rPr>
          <w:rFonts w:eastAsia="Times New Roman" w:cs="Times New Roman"/>
          <w:szCs w:val="24"/>
          <w:lang w:val="fr-CA"/>
        </w:rPr>
        <w:t>Vous pourrez néanmoins garder le rapport enregistré en tête comme la pratique à</w:t>
      </w:r>
      <w:r w:rsidR="004A2A22">
        <w:rPr>
          <w:rFonts w:eastAsia="Times New Roman" w:cs="Times New Roman"/>
          <w:szCs w:val="24"/>
          <w:lang w:val="fr-CA"/>
        </w:rPr>
        <w:t xml:space="preserve"> adopter dans un monde idéal</w:t>
      </w:r>
      <w:r>
        <w:rPr>
          <w:rFonts w:eastAsia="Times New Roman" w:cs="Times New Roman"/>
          <w:szCs w:val="24"/>
          <w:lang w:val="fr-CA"/>
        </w:rPr>
        <w:t>.</w:t>
      </w:r>
    </w:p>
    <w:p w14:paraId="7E8DA0E8" w14:textId="77777777" w:rsidR="00A578D6" w:rsidRPr="000B2870" w:rsidRDefault="00A578D6" w:rsidP="00A2156F">
      <w:pPr>
        <w:pStyle w:val="APA2"/>
        <w:rPr>
          <w:lang w:val="fr-CA"/>
        </w:rPr>
      </w:pPr>
      <w:bookmarkStart w:id="37" w:name="_Toc130399345"/>
      <w:r w:rsidRPr="000B2870">
        <w:rPr>
          <w:lang w:val="fr-CA"/>
        </w:rPr>
        <w:t>Le Projet de recherche doctoral</w:t>
      </w:r>
      <w:bookmarkEnd w:id="37"/>
    </w:p>
    <w:p w14:paraId="1A62D713" w14:textId="77777777" w:rsidR="00A578D6" w:rsidRDefault="00A578D6" w:rsidP="00A578D6">
      <w:pPr>
        <w:snapToGrid w:val="0"/>
        <w:spacing w:line="360" w:lineRule="auto"/>
        <w:ind w:firstLine="720"/>
        <w:rPr>
          <w:rFonts w:eastAsia="Times New Roman" w:cs="Times New Roman"/>
          <w:szCs w:val="24"/>
          <w:lang w:val="fr-CA"/>
        </w:rPr>
      </w:pPr>
      <w:r w:rsidRPr="0076205D">
        <w:rPr>
          <w:rFonts w:eastAsia="Times New Roman" w:cs="Times New Roman"/>
          <w:szCs w:val="24"/>
          <w:lang w:val="fr-CA"/>
        </w:rPr>
        <w:t xml:space="preserve">Le Projet de recherche doctoral (PRD) </w:t>
      </w:r>
      <w:r>
        <w:rPr>
          <w:rFonts w:eastAsia="Times New Roman" w:cs="Times New Roman"/>
          <w:szCs w:val="24"/>
          <w:lang w:val="fr-CA"/>
        </w:rPr>
        <w:t xml:space="preserve">se définit comme suit </w:t>
      </w:r>
      <w:r>
        <w:rPr>
          <w:rFonts w:eastAsia="Times New Roman" w:cs="Times New Roman"/>
          <w:szCs w:val="24"/>
          <w:lang w:val="fr-CA"/>
        </w:rPr>
        <w:fldChar w:fldCharType="begin"/>
      </w:r>
      <w:r>
        <w:rPr>
          <w:rFonts w:eastAsia="Times New Roman" w:cs="Times New Roman"/>
          <w:szCs w:val="24"/>
          <w:lang w:val="fr-CA"/>
        </w:rPr>
        <w:instrText xml:space="preserve"> ADDIN EN.CITE &lt;EndNote&gt;&lt;Cite&gt;&lt;Author&gt;Département de psychologie de l&amp;apos;Université du Québec à Montréal&lt;/Author&gt;&lt;Year&gt;2020&lt;/Year&gt;&lt;RecNum&gt;3569&lt;/RecNum&gt;&lt;Pages&gt;4&lt;/Pages&gt;&lt;DisplayText&gt;(Département de psychologie de l&amp;apos;Université du Québec à Montréal, 2020, p. 4)&lt;/DisplayText&gt;&lt;record&gt;&lt;rec-number&gt;3569&lt;/rec-number&gt;&lt;foreign-keys&gt;&lt;key app="EN" db-id="d2d59wppke9dt5e5ttpxpzdoa5ae9dwedfp9" timestamp="1666049417"&gt;3569&lt;/key&gt;&lt;/foreign-keys&gt;&lt;ref-type name="Report"&gt;27&lt;/ref-type&gt;&lt;contributors&gt;&lt;authors&gt;&lt;author&gt;Département de psychologie de l&amp;apos;Université du Québec à Montréal, &lt;/author&gt;&lt;/authors&gt;&lt;/contributors&gt;&lt;titles&gt;&lt;title&gt;Politique d’encadrement du projet de recherche doctorale (PRD)&lt;/title&gt;&lt;/titles&gt;&lt;dates&gt;&lt;year&gt;2020&lt;/year&gt;&lt;/dates&gt;&lt;publisher&gt;Université du Québec à Montréal&lt;/publisher&gt;&lt;urls&gt;&lt;related-urls&gt;&lt;url&gt;https://psychologie.uqam.ca/wp-content/uploads/sites/73/2021/01/Prd_-final-adopte%CC%81-copie.pdf&lt;/url&gt;&lt;/related-urls&gt;&lt;/urls&gt;&lt;/record&gt;&lt;/Cite&gt;&lt;/EndNote&gt;</w:instrText>
      </w:r>
      <w:r>
        <w:rPr>
          <w:rFonts w:eastAsia="Times New Roman" w:cs="Times New Roman"/>
          <w:szCs w:val="24"/>
          <w:lang w:val="fr-CA"/>
        </w:rPr>
        <w:fldChar w:fldCharType="separate"/>
      </w:r>
      <w:r>
        <w:rPr>
          <w:rFonts w:eastAsia="Times New Roman" w:cs="Times New Roman"/>
          <w:noProof/>
          <w:szCs w:val="24"/>
          <w:lang w:val="fr-CA"/>
        </w:rPr>
        <w:t>(Département de psychologie de l'Université du Québec à Montréal, 2020, p. 4)</w:t>
      </w:r>
      <w:r>
        <w:rPr>
          <w:rFonts w:eastAsia="Times New Roman" w:cs="Times New Roman"/>
          <w:szCs w:val="24"/>
          <w:lang w:val="fr-CA"/>
        </w:rPr>
        <w:fldChar w:fldCharType="end"/>
      </w:r>
      <w:r>
        <w:rPr>
          <w:rFonts w:eastAsia="Times New Roman" w:cs="Times New Roman"/>
          <w:szCs w:val="24"/>
          <w:lang w:val="fr-CA"/>
        </w:rPr>
        <w:t> :</w:t>
      </w:r>
    </w:p>
    <w:p w14:paraId="5CE1B1DE" w14:textId="77777777" w:rsidR="00A578D6" w:rsidRDefault="00A578D6" w:rsidP="00A578D6">
      <w:pPr>
        <w:snapToGrid w:val="0"/>
        <w:spacing w:line="240" w:lineRule="auto"/>
        <w:ind w:left="720"/>
        <w:rPr>
          <w:lang w:val="fr-FR"/>
        </w:rPr>
      </w:pPr>
      <w:r w:rsidRPr="00B91F6D">
        <w:rPr>
          <w:lang w:val="fr-FR"/>
        </w:rPr>
        <w:t>Le PRD est un document différent de la thèse qui a pour objectif de préciser le cadre théorique, les objectifs et la méthode de l</w:t>
      </w:r>
      <w:r>
        <w:rPr>
          <w:lang w:val="fr-FR"/>
        </w:rPr>
        <w:t>’</w:t>
      </w:r>
      <w:r w:rsidRPr="00B91F6D">
        <w:rPr>
          <w:lang w:val="fr-FR"/>
        </w:rPr>
        <w:t>étude (ou études) qui sera réalisée comme essai ou thèse de doctorat en psychologie. L</w:t>
      </w:r>
      <w:r>
        <w:rPr>
          <w:lang w:val="fr-FR"/>
        </w:rPr>
        <w:t>’</w:t>
      </w:r>
      <w:r w:rsidRPr="00B91F6D">
        <w:rPr>
          <w:lang w:val="fr-FR"/>
        </w:rPr>
        <w:t>élaboration du document sera faite de manière soutenue, mais non exhaustive, car il s</w:t>
      </w:r>
      <w:r>
        <w:rPr>
          <w:lang w:val="fr-FR"/>
        </w:rPr>
        <w:t>’</w:t>
      </w:r>
      <w:r w:rsidRPr="00B91F6D">
        <w:rPr>
          <w:lang w:val="fr-FR"/>
        </w:rPr>
        <w:t>agit en fait d</w:t>
      </w:r>
      <w:r>
        <w:rPr>
          <w:lang w:val="fr-FR"/>
        </w:rPr>
        <w:t>’</w:t>
      </w:r>
      <w:r w:rsidRPr="00B91F6D">
        <w:rPr>
          <w:lang w:val="fr-FR"/>
        </w:rPr>
        <w:t>annoncer les grandes lignes du projet de recherche à venir. Il faut garder en mémoire que le PRD demeure la proposition d</w:t>
      </w:r>
      <w:r>
        <w:rPr>
          <w:lang w:val="fr-FR"/>
        </w:rPr>
        <w:t>’</w:t>
      </w:r>
      <w:r w:rsidRPr="00B91F6D">
        <w:rPr>
          <w:lang w:val="fr-FR"/>
        </w:rPr>
        <w:t>un « Projet de recherche doctorale ». Ainsi, un PED devrait faire entre 20 et 25 pages, et un PTD devrait faire entre 30 et 35 pages (annexes et références exclues).</w:t>
      </w:r>
    </w:p>
    <w:p w14:paraId="597173CE" w14:textId="77777777" w:rsidR="00A578D6" w:rsidRDefault="00A578D6" w:rsidP="00A578D6">
      <w:pPr>
        <w:snapToGrid w:val="0"/>
        <w:spacing w:line="240" w:lineRule="auto"/>
        <w:ind w:left="720"/>
        <w:rPr>
          <w:rFonts w:eastAsia="Times New Roman" w:cs="Times New Roman"/>
          <w:szCs w:val="24"/>
          <w:lang w:val="fr-FR"/>
        </w:rPr>
      </w:pPr>
    </w:p>
    <w:p w14:paraId="70747DB9" w14:textId="77777777" w:rsidR="00A578D6" w:rsidRPr="0076205D" w:rsidRDefault="00A578D6" w:rsidP="00A578D6">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Le PRD est complété dans le cadre </w:t>
      </w:r>
      <w:r w:rsidRPr="0076205D">
        <w:rPr>
          <w:rFonts w:eastAsia="Times New Roman" w:cs="Times New Roman"/>
          <w:szCs w:val="24"/>
          <w:lang w:val="fr-CA"/>
        </w:rPr>
        <w:t>du cours PSY8331 – Séminaire lié à l</w:t>
      </w:r>
      <w:r>
        <w:rPr>
          <w:rFonts w:eastAsia="Times New Roman" w:cs="Times New Roman"/>
          <w:szCs w:val="24"/>
          <w:lang w:val="fr-CA"/>
        </w:rPr>
        <w:t>’</w:t>
      </w:r>
      <w:r w:rsidRPr="0076205D">
        <w:rPr>
          <w:rFonts w:eastAsia="Times New Roman" w:cs="Times New Roman"/>
          <w:szCs w:val="24"/>
          <w:lang w:val="fr-CA"/>
        </w:rPr>
        <w:t>essai ou à la thèse. Ce cours inclut désormais également l</w:t>
      </w:r>
      <w:r>
        <w:rPr>
          <w:rFonts w:eastAsia="Times New Roman" w:cs="Times New Roman"/>
          <w:szCs w:val="24"/>
          <w:lang w:val="fr-CA"/>
        </w:rPr>
        <w:t>’</w:t>
      </w:r>
      <w:r w:rsidRPr="0076205D">
        <w:rPr>
          <w:rFonts w:eastAsia="Times New Roman" w:cs="Times New Roman"/>
          <w:szCs w:val="24"/>
          <w:lang w:val="fr-CA"/>
        </w:rPr>
        <w:t>examen doctoral</w:t>
      </w:r>
      <w:r>
        <w:rPr>
          <w:rFonts w:eastAsia="Times New Roman" w:cs="Times New Roman"/>
          <w:szCs w:val="24"/>
          <w:lang w:val="fr-CA"/>
        </w:rPr>
        <w:t>, complété au semestre suivant</w:t>
      </w:r>
      <w:r w:rsidRPr="0076205D">
        <w:rPr>
          <w:rFonts w:eastAsia="Times New Roman" w:cs="Times New Roman"/>
          <w:szCs w:val="24"/>
          <w:lang w:val="fr-CA"/>
        </w:rPr>
        <w:t xml:space="preserve">. </w:t>
      </w:r>
      <w:r w:rsidRPr="00797A20">
        <w:rPr>
          <w:lang w:val="fr-CA"/>
        </w:rPr>
        <w:t>L</w:t>
      </w:r>
      <w:r>
        <w:rPr>
          <w:lang w:val="fr-CA"/>
        </w:rPr>
        <w:t>a forme du</w:t>
      </w:r>
      <w:r w:rsidRPr="00797A20">
        <w:rPr>
          <w:lang w:val="fr-CA"/>
        </w:rPr>
        <w:t xml:space="preserve"> PRD </w:t>
      </w:r>
      <w:r>
        <w:rPr>
          <w:lang w:val="fr-CA"/>
        </w:rPr>
        <w:t>varie en fonction du programme doctoral : il s’agit du Projet de Thèse Doctoral (</w:t>
      </w:r>
      <w:r w:rsidRPr="00797A20">
        <w:rPr>
          <w:lang w:val="fr-CA"/>
        </w:rPr>
        <w:t>PTD</w:t>
      </w:r>
      <w:r>
        <w:rPr>
          <w:lang w:val="fr-CA"/>
        </w:rPr>
        <w:t>), pour les ét</w:t>
      </w:r>
      <w:r w:rsidRPr="007D54CC">
        <w:rPr>
          <w:lang w:val="fr-CA"/>
        </w:rPr>
        <w:t>udiants dans les profils recherche (3091) et scientifique-professionnel (3291), ou bien le Projet d</w:t>
      </w:r>
      <w:r>
        <w:rPr>
          <w:lang w:val="fr-CA"/>
        </w:rPr>
        <w:t>’</w:t>
      </w:r>
      <w:r w:rsidRPr="007D54CC">
        <w:rPr>
          <w:lang w:val="fr-CA"/>
        </w:rPr>
        <w:t>Essai Doctoral (PED), pour les étudiants dans le profil professionnel (3191).</w:t>
      </w:r>
      <w:r>
        <w:rPr>
          <w:lang w:val="fr-CA"/>
        </w:rPr>
        <w:t xml:space="preserve"> </w:t>
      </w:r>
      <w:r w:rsidRPr="0076205D">
        <w:rPr>
          <w:rFonts w:eastAsia="Times New Roman" w:cs="Times New Roman"/>
          <w:szCs w:val="24"/>
          <w:lang w:val="fr-CA"/>
        </w:rPr>
        <w:t xml:space="preserve">Il existe un document fort informatif sur </w:t>
      </w:r>
      <w:hyperlink r:id="rId23" w:history="1">
        <w:r w:rsidRPr="00582128">
          <w:rPr>
            <w:rStyle w:val="Hyperlink"/>
            <w:rFonts w:eastAsia="Times New Roman" w:cs="Times New Roman"/>
            <w:szCs w:val="24"/>
            <w:lang w:val="fr-CA"/>
          </w:rPr>
          <w:t>la p</w:t>
        </w:r>
        <w:r w:rsidRPr="00582128">
          <w:rPr>
            <w:rStyle w:val="Hyperlink"/>
            <w:lang w:val="fr-CA"/>
          </w:rPr>
          <w:t>olitique d</w:t>
        </w:r>
        <w:r>
          <w:rPr>
            <w:rStyle w:val="Hyperlink"/>
            <w:lang w:val="fr-CA"/>
          </w:rPr>
          <w:t>’</w:t>
        </w:r>
        <w:r w:rsidRPr="00582128">
          <w:rPr>
            <w:rStyle w:val="Hyperlink"/>
            <w:lang w:val="fr-CA"/>
          </w:rPr>
          <w:t>encadrement du PRD</w:t>
        </w:r>
      </w:hyperlink>
      <w:r w:rsidRPr="0076205D">
        <w:rPr>
          <w:rFonts w:eastAsia="Times New Roman" w:cs="Times New Roman"/>
          <w:szCs w:val="24"/>
          <w:lang w:val="fr-CA"/>
        </w:rPr>
        <w:t xml:space="preserve">, disponible </w:t>
      </w:r>
      <w:r>
        <w:rPr>
          <w:rFonts w:eastAsia="Times New Roman" w:cs="Times New Roman"/>
          <w:szCs w:val="24"/>
          <w:lang w:val="fr-CA"/>
        </w:rPr>
        <w:t>sur le site du département de psychologie de l’UQAM.</w:t>
      </w:r>
    </w:p>
    <w:p w14:paraId="400824E2" w14:textId="77777777" w:rsidR="00A578D6" w:rsidRPr="0076205D" w:rsidRDefault="00A578D6" w:rsidP="00A578D6">
      <w:pPr>
        <w:snapToGrid w:val="0"/>
        <w:spacing w:line="360" w:lineRule="auto"/>
        <w:ind w:firstLine="720"/>
        <w:rPr>
          <w:rFonts w:eastAsia="Times New Roman" w:cs="Times New Roman"/>
          <w:szCs w:val="24"/>
          <w:lang w:val="fr-CA"/>
        </w:rPr>
      </w:pPr>
      <w:r w:rsidRPr="00912295">
        <w:rPr>
          <w:rFonts w:eastAsia="Times New Roman" w:cs="Times New Roman"/>
          <w:b/>
          <w:bCs/>
          <w:szCs w:val="24"/>
          <w:lang w:val="fr-CA"/>
        </w:rPr>
        <w:t xml:space="preserve">Le PRD est intéressant comme exercice car il agit un peu comme un rapport enregistré. </w:t>
      </w:r>
      <w:r w:rsidRPr="0076205D">
        <w:rPr>
          <w:rFonts w:eastAsia="Times New Roman" w:cs="Times New Roman"/>
          <w:szCs w:val="24"/>
          <w:lang w:val="fr-CA"/>
        </w:rPr>
        <w:t>Comme vous écrivez déjà votre introduction et votre méthodologie dans le contexte de votre PRD, il n</w:t>
      </w:r>
      <w:r>
        <w:rPr>
          <w:rFonts w:eastAsia="Times New Roman" w:cs="Times New Roman"/>
          <w:szCs w:val="24"/>
          <w:lang w:val="fr-CA"/>
        </w:rPr>
        <w:t>’</w:t>
      </w:r>
      <w:r w:rsidRPr="0076205D">
        <w:rPr>
          <w:rFonts w:eastAsia="Times New Roman" w:cs="Times New Roman"/>
          <w:szCs w:val="24"/>
          <w:lang w:val="fr-CA"/>
        </w:rPr>
        <w:t xml:space="preserve">y a </w:t>
      </w:r>
      <w:r>
        <w:rPr>
          <w:rFonts w:eastAsia="Times New Roman" w:cs="Times New Roman"/>
          <w:szCs w:val="24"/>
          <w:lang w:val="fr-CA"/>
        </w:rPr>
        <w:t xml:space="preserve">donc </w:t>
      </w:r>
      <w:r w:rsidRPr="0076205D">
        <w:rPr>
          <w:rFonts w:eastAsia="Times New Roman" w:cs="Times New Roman"/>
          <w:szCs w:val="24"/>
          <w:lang w:val="fr-CA"/>
        </w:rPr>
        <w:t>de là qu</w:t>
      </w:r>
      <w:r>
        <w:rPr>
          <w:rFonts w:eastAsia="Times New Roman" w:cs="Times New Roman"/>
          <w:szCs w:val="24"/>
          <w:lang w:val="fr-CA"/>
        </w:rPr>
        <w:t>’</w:t>
      </w:r>
      <w:r w:rsidRPr="0076205D">
        <w:rPr>
          <w:rFonts w:eastAsia="Times New Roman" w:cs="Times New Roman"/>
          <w:szCs w:val="24"/>
          <w:lang w:val="fr-CA"/>
        </w:rPr>
        <w:t>un pas pour soumettre un rapport enregistré, ou du moins, préenregistrer votre recherche</w:t>
      </w:r>
      <w:r>
        <w:rPr>
          <w:rFonts w:eastAsia="Times New Roman" w:cs="Times New Roman"/>
          <w:szCs w:val="24"/>
          <w:lang w:val="fr-CA"/>
        </w:rPr>
        <w:t xml:space="preserve">, par exemple sur </w:t>
      </w:r>
      <w:hyperlink r:id="rId24" w:history="1">
        <w:r w:rsidRPr="004661BD">
          <w:rPr>
            <w:rStyle w:val="Hyperlink"/>
            <w:rFonts w:eastAsia="Times New Roman" w:cs="Times New Roman"/>
            <w:szCs w:val="24"/>
            <w:lang w:val="fr-CA"/>
          </w:rPr>
          <w:t>Open Science Framework</w:t>
        </w:r>
      </w:hyperlink>
      <w:r w:rsidRPr="0076205D">
        <w:rPr>
          <w:rFonts w:eastAsia="Times New Roman" w:cs="Times New Roman"/>
          <w:szCs w:val="24"/>
          <w:lang w:val="fr-CA"/>
        </w:rPr>
        <w:t>. Vous êtes donc fortement encouragé à discuter avec votre directeur</w:t>
      </w:r>
      <w:r>
        <w:rPr>
          <w:rFonts w:eastAsia="Times New Roman" w:cs="Times New Roman"/>
          <w:szCs w:val="24"/>
          <w:lang w:val="fr-CA"/>
        </w:rPr>
        <w:t xml:space="preserve"> de l’option de soumettre votre PRD comme rapport enregistré une fois approuvé par votre comité de PRD</w:t>
      </w:r>
      <w:r w:rsidRPr="0076205D">
        <w:rPr>
          <w:rFonts w:eastAsia="Times New Roman" w:cs="Times New Roman"/>
          <w:szCs w:val="24"/>
          <w:lang w:val="fr-CA"/>
        </w:rPr>
        <w:t>.</w:t>
      </w:r>
    </w:p>
    <w:p w14:paraId="1BCD8ABB" w14:textId="30D7CABE" w:rsidR="00C658F3" w:rsidRDefault="00C658F3">
      <w:pPr>
        <w:pStyle w:val="APA2"/>
        <w:rPr>
          <w:lang w:val="fr-CA"/>
        </w:rPr>
      </w:pPr>
      <w:bookmarkStart w:id="38" w:name="_Toc130399346"/>
      <w:bookmarkStart w:id="39" w:name="_Toc127541222"/>
      <w:r>
        <w:rPr>
          <w:lang w:val="fr-CA"/>
        </w:rPr>
        <w:lastRenderedPageBreak/>
        <w:t>Les données ouvertes</w:t>
      </w:r>
      <w:bookmarkEnd w:id="38"/>
      <w:bookmarkEnd w:id="39"/>
      <w:r w:rsidR="008A1F48" w:rsidRPr="00A2156F">
        <w:rPr>
          <w:lang w:val="fr-CA"/>
        </w:rPr>
        <w:t xml:space="preserve"> </w:t>
      </w:r>
    </w:p>
    <w:p w14:paraId="39C047B2" w14:textId="0C233FBC" w:rsidR="005F143F" w:rsidRDefault="008A1F4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0768" behindDoc="0" locked="0" layoutInCell="1" allowOverlap="1" wp14:anchorId="050CEFA6" wp14:editId="0A5716C2">
            <wp:simplePos x="0" y="0"/>
            <wp:positionH relativeFrom="column">
              <wp:posOffset>4267200</wp:posOffset>
            </wp:positionH>
            <wp:positionV relativeFrom="paragraph">
              <wp:posOffset>13335</wp:posOffset>
            </wp:positionV>
            <wp:extent cx="1435100" cy="14909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435100" cy="149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653" w:rsidRPr="00171653">
        <w:rPr>
          <w:rFonts w:eastAsia="Times New Roman" w:cs="Times New Roman"/>
          <w:szCs w:val="24"/>
          <w:lang w:val="fr-CA"/>
        </w:rPr>
        <w:t>La transparence, la reproductibilité et l</w:t>
      </w:r>
      <w:r w:rsidR="00E94782">
        <w:rPr>
          <w:rFonts w:eastAsia="Times New Roman" w:cs="Times New Roman"/>
          <w:szCs w:val="24"/>
          <w:lang w:val="fr-CA"/>
        </w:rPr>
        <w:t>’</w:t>
      </w:r>
      <w:r w:rsidR="00171653" w:rsidRPr="00171653">
        <w:rPr>
          <w:rFonts w:eastAsia="Times New Roman" w:cs="Times New Roman"/>
          <w:szCs w:val="24"/>
          <w:lang w:val="fr-CA"/>
        </w:rPr>
        <w:t xml:space="preserve">accessibilité deviennent des considérations de plus en plus importantes en ce qui concerne la diffusion de la recherche. À ce titre, les </w:t>
      </w:r>
      <w:r w:rsidR="00B001B2" w:rsidRPr="00B001B2">
        <w:rPr>
          <w:rFonts w:eastAsia="Times New Roman" w:cs="Times New Roman"/>
          <w:szCs w:val="24"/>
          <w:lang w:val="fr-CA"/>
        </w:rPr>
        <w:t xml:space="preserve">trois </w:t>
      </w:r>
      <w:r w:rsidR="00B001B2">
        <w:rPr>
          <w:rFonts w:eastAsia="Times New Roman" w:cs="Times New Roman"/>
          <w:szCs w:val="24"/>
          <w:lang w:val="fr-CA"/>
        </w:rPr>
        <w:t xml:space="preserve">Conseils </w:t>
      </w:r>
      <w:r w:rsidR="004868E4">
        <w:rPr>
          <w:rFonts w:eastAsia="Times New Roman" w:cs="Times New Roman"/>
          <w:szCs w:val="24"/>
          <w:lang w:val="fr-CA"/>
        </w:rPr>
        <w:t xml:space="preserve">de </w:t>
      </w:r>
      <w:r w:rsidR="00FA7CF8">
        <w:rPr>
          <w:rFonts w:eastAsia="Times New Roman" w:cs="Times New Roman"/>
          <w:szCs w:val="24"/>
          <w:lang w:val="fr-CA"/>
        </w:rPr>
        <w:t xml:space="preserve">recherche </w:t>
      </w:r>
      <w:r w:rsidR="004868E4">
        <w:rPr>
          <w:rFonts w:eastAsia="Times New Roman" w:cs="Times New Roman"/>
          <w:szCs w:val="24"/>
          <w:lang w:val="fr-CA"/>
        </w:rPr>
        <w:t>du Canada</w:t>
      </w:r>
      <w:r w:rsidR="00B67A1D">
        <w:rPr>
          <w:rFonts w:eastAsia="Times New Roman" w:cs="Times New Roman"/>
          <w:szCs w:val="24"/>
          <w:lang w:val="fr-CA"/>
        </w:rPr>
        <w:t xml:space="preserve"> (</w:t>
      </w:r>
      <w:r w:rsidR="00B001B2" w:rsidRPr="00B001B2">
        <w:rPr>
          <w:rFonts w:eastAsia="Times New Roman" w:cs="Times New Roman"/>
          <w:szCs w:val="24"/>
          <w:lang w:val="fr-CA"/>
        </w:rPr>
        <w:t>CRSH, CRSNG, IRSC</w:t>
      </w:r>
      <w:r w:rsidR="00B67A1D">
        <w:rPr>
          <w:rFonts w:eastAsia="Times New Roman" w:cs="Times New Roman"/>
          <w:szCs w:val="24"/>
          <w:lang w:val="fr-CA"/>
        </w:rPr>
        <w:t>)</w:t>
      </w:r>
      <w:r w:rsidR="00B001B2" w:rsidRPr="00B001B2">
        <w:rPr>
          <w:rFonts w:eastAsia="Times New Roman" w:cs="Times New Roman"/>
          <w:szCs w:val="24"/>
          <w:lang w:val="fr-CA"/>
        </w:rPr>
        <w:t xml:space="preserve"> </w:t>
      </w:r>
      <w:r w:rsidR="00171653" w:rsidRPr="00171653">
        <w:rPr>
          <w:rFonts w:eastAsia="Times New Roman" w:cs="Times New Roman"/>
          <w:szCs w:val="24"/>
          <w:lang w:val="fr-CA"/>
        </w:rPr>
        <w:t xml:space="preserve">ont publié une exigence selon laquelle toutes les recherches financées par des fonds publics </w:t>
      </w:r>
      <w:r w:rsidR="00B30FC0">
        <w:rPr>
          <w:rFonts w:eastAsia="Times New Roman" w:cs="Times New Roman"/>
          <w:szCs w:val="24"/>
          <w:lang w:val="fr-CA"/>
        </w:rPr>
        <w:t xml:space="preserve">doivent </w:t>
      </w:r>
      <w:r w:rsidR="00171653" w:rsidRPr="00171653">
        <w:rPr>
          <w:rFonts w:eastAsia="Times New Roman" w:cs="Times New Roman"/>
          <w:szCs w:val="24"/>
          <w:lang w:val="fr-CA"/>
        </w:rPr>
        <w:t>être disponibles en libre accès</w:t>
      </w:r>
      <w:r w:rsidR="00897739">
        <w:rPr>
          <w:rFonts w:eastAsia="Times New Roman" w:cs="Times New Roman"/>
          <w:szCs w:val="24"/>
          <w:lang w:val="fr-CA"/>
        </w:rPr>
        <w:t xml:space="preserve">, et ce, immédiatement </w:t>
      </w:r>
      <w:r w:rsidR="00171653" w:rsidRPr="00171653">
        <w:rPr>
          <w:rFonts w:eastAsia="Times New Roman" w:cs="Times New Roman"/>
          <w:szCs w:val="24"/>
          <w:lang w:val="fr-CA"/>
        </w:rPr>
        <w:t>suivant la publication</w:t>
      </w:r>
      <w:r w:rsidR="00015C32">
        <w:rPr>
          <w:rFonts w:eastAsia="Times New Roman" w:cs="Times New Roman"/>
          <w:szCs w:val="24"/>
          <w:lang w:val="fr-CA"/>
        </w:rPr>
        <w:t xml:space="preserve"> suivant la révision par les pairs</w:t>
      </w:r>
      <w:r w:rsidR="00171653" w:rsidRPr="00171653">
        <w:rPr>
          <w:rFonts w:eastAsia="Times New Roman" w:cs="Times New Roman"/>
          <w:szCs w:val="24"/>
          <w:lang w:val="fr-CA"/>
        </w:rPr>
        <w:t>. De nombreuses revues exigent également désormais que l</w:t>
      </w:r>
      <w:r w:rsidR="00E94782">
        <w:rPr>
          <w:rFonts w:eastAsia="Times New Roman" w:cs="Times New Roman"/>
          <w:szCs w:val="24"/>
          <w:lang w:val="fr-CA"/>
        </w:rPr>
        <w:t>’</w:t>
      </w:r>
      <w:r w:rsidR="00171653" w:rsidRPr="00171653">
        <w:rPr>
          <w:rFonts w:eastAsia="Times New Roman" w:cs="Times New Roman"/>
          <w:szCs w:val="24"/>
          <w:lang w:val="fr-CA"/>
        </w:rPr>
        <w:t xml:space="preserve">ensemble des données brutes </w:t>
      </w:r>
      <w:r w:rsidR="00741251">
        <w:rPr>
          <w:rFonts w:eastAsia="Times New Roman" w:cs="Times New Roman"/>
          <w:szCs w:val="24"/>
          <w:lang w:val="fr-CA"/>
        </w:rPr>
        <w:t>(</w:t>
      </w:r>
      <w:r w:rsidR="00010963">
        <w:rPr>
          <w:rFonts w:eastAsia="Times New Roman" w:cs="Times New Roman"/>
          <w:szCs w:val="24"/>
          <w:lang w:val="fr-CA"/>
        </w:rPr>
        <w:t>à l’exception d</w:t>
      </w:r>
      <w:r w:rsidR="00741251">
        <w:rPr>
          <w:rFonts w:eastAsia="Times New Roman" w:cs="Times New Roman"/>
          <w:szCs w:val="24"/>
          <w:lang w:val="fr-CA"/>
        </w:rPr>
        <w:t>es donnée sensibles</w:t>
      </w:r>
      <w:r w:rsidR="0018337E">
        <w:rPr>
          <w:rFonts w:eastAsia="Times New Roman" w:cs="Times New Roman"/>
          <w:szCs w:val="24"/>
          <w:lang w:val="fr-CA"/>
        </w:rPr>
        <w:t xml:space="preserve"> ou identificatoires</w:t>
      </w:r>
      <w:r w:rsidR="00741251">
        <w:rPr>
          <w:rFonts w:eastAsia="Times New Roman" w:cs="Times New Roman"/>
          <w:szCs w:val="24"/>
          <w:lang w:val="fr-CA"/>
        </w:rPr>
        <w:t xml:space="preserve">) </w:t>
      </w:r>
      <w:r w:rsidR="00171653" w:rsidRPr="00171653">
        <w:rPr>
          <w:rFonts w:eastAsia="Times New Roman" w:cs="Times New Roman"/>
          <w:szCs w:val="24"/>
          <w:lang w:val="fr-CA"/>
        </w:rPr>
        <w:t>soient incluses dans les soumissions de publications</w:t>
      </w:r>
      <w:r w:rsidR="00885FA6">
        <w:rPr>
          <w:rFonts w:eastAsia="Times New Roman" w:cs="Times New Roman"/>
          <w:szCs w:val="24"/>
          <w:lang w:val="fr-CA"/>
        </w:rPr>
        <w:t>, ou bien offrent le badge « Données ouvertes »</w:t>
      </w:r>
      <w:r w:rsidR="00403743">
        <w:rPr>
          <w:rFonts w:eastAsia="Times New Roman" w:cs="Times New Roman"/>
          <w:szCs w:val="24"/>
          <w:lang w:val="fr-CA"/>
        </w:rPr>
        <w:t xml:space="preserve"> pour encourager cette pratique</w:t>
      </w:r>
      <w:r w:rsidR="00171653" w:rsidRPr="00171653">
        <w:rPr>
          <w:rFonts w:eastAsia="Times New Roman" w:cs="Times New Roman"/>
          <w:szCs w:val="24"/>
          <w:lang w:val="fr-CA"/>
        </w:rPr>
        <w:t>.</w:t>
      </w:r>
      <w:r w:rsidR="005F143F">
        <w:rPr>
          <w:rFonts w:eastAsia="Times New Roman" w:cs="Times New Roman"/>
          <w:szCs w:val="24"/>
          <w:lang w:val="fr-CA"/>
        </w:rPr>
        <w:t xml:space="preserve"> </w:t>
      </w:r>
      <w:r w:rsidR="00BB7CE2">
        <w:rPr>
          <w:rFonts w:eastAsia="Times New Roman" w:cs="Times New Roman"/>
          <w:szCs w:val="24"/>
          <w:lang w:val="fr-CA"/>
        </w:rPr>
        <w:t xml:space="preserve">Dans sa </w:t>
      </w:r>
      <w:hyperlink r:id="rId26" w:history="1">
        <w:r w:rsidR="00BB7CE2" w:rsidRPr="001D7D8E">
          <w:rPr>
            <w:rStyle w:val="Hyperlink"/>
            <w:rFonts w:eastAsia="Times New Roman" w:cs="Times New Roman"/>
            <w:i/>
            <w:iCs/>
            <w:szCs w:val="24"/>
            <w:lang w:val="fr-CA"/>
          </w:rPr>
          <w:t>Déclaration de principes des trois organismes sur la gestion des données numériques</w:t>
        </w:r>
      </w:hyperlink>
      <w:r w:rsidR="00BB7CE2">
        <w:rPr>
          <w:rFonts w:eastAsia="Times New Roman" w:cs="Times New Roman"/>
          <w:szCs w:val="24"/>
          <w:lang w:val="fr-CA"/>
        </w:rPr>
        <w:t xml:space="preserve">, </w:t>
      </w:r>
      <w:r w:rsidR="001D7D8E">
        <w:rPr>
          <w:rFonts w:eastAsia="Times New Roman" w:cs="Times New Roman"/>
          <w:szCs w:val="24"/>
          <w:lang w:val="fr-CA"/>
        </w:rPr>
        <w:t>l</w:t>
      </w:r>
      <w:r w:rsidR="005F143F">
        <w:rPr>
          <w:rFonts w:eastAsia="Times New Roman" w:cs="Times New Roman"/>
          <w:szCs w:val="24"/>
          <w:lang w:val="fr-CA"/>
        </w:rPr>
        <w:t xml:space="preserve">es trois Conseils indiquent </w:t>
      </w:r>
      <w:r w:rsidR="00DB03FA">
        <w:rPr>
          <w:rFonts w:eastAsia="Times New Roman" w:cs="Times New Roman"/>
          <w:szCs w:val="24"/>
          <w:lang w:val="fr-CA"/>
        </w:rPr>
        <w:t xml:space="preserve">aussi </w:t>
      </w:r>
      <w:r w:rsidR="005F143F">
        <w:rPr>
          <w:rFonts w:eastAsia="Times New Roman" w:cs="Times New Roman"/>
          <w:szCs w:val="24"/>
          <w:lang w:val="fr-CA"/>
        </w:rPr>
        <w:t>spécifiquement </w:t>
      </w:r>
      <w:r w:rsidR="008A0652">
        <w:rPr>
          <w:rFonts w:eastAsia="Times New Roman" w:cs="Times New Roman"/>
          <w:szCs w:val="24"/>
          <w:lang w:val="fr-CA"/>
        </w:rPr>
        <w:t>de partager les données de recherche sur un dépôt public</w:t>
      </w:r>
      <w:r w:rsidR="00631BCB">
        <w:rPr>
          <w:rFonts w:eastAsia="Times New Roman" w:cs="Times New Roman"/>
          <w:szCs w:val="24"/>
          <w:lang w:val="fr-CA"/>
        </w:rPr>
        <w:t>, et ce, tôt dans le processus</w:t>
      </w:r>
      <w:r w:rsidR="008A0652">
        <w:rPr>
          <w:rFonts w:eastAsia="Times New Roman" w:cs="Times New Roman"/>
          <w:szCs w:val="24"/>
          <w:lang w:val="fr-CA"/>
        </w:rPr>
        <w:t xml:space="preserve"> </w:t>
      </w:r>
      <w:r w:rsidR="002E2FE8">
        <w:rPr>
          <w:rFonts w:eastAsia="Times New Roman" w:cs="Times New Roman"/>
          <w:szCs w:val="24"/>
          <w:lang w:val="fr-CA"/>
        </w:rPr>
        <w:fldChar w:fldCharType="begin"/>
      </w:r>
      <w:r w:rsidR="00044505">
        <w:rPr>
          <w:rFonts w:eastAsia="Times New Roman" w:cs="Times New Roman"/>
          <w:szCs w:val="24"/>
          <w:lang w:val="fr-CA"/>
        </w:rPr>
        <w:instrText xml:space="preserve"> ADDIN EN.CITE &lt;EndNote&gt;&lt;Cite&gt;&lt;Author&gt;Canada&lt;/Author&gt;&lt;RecNum&gt;3571&lt;/RecNum&gt;&lt;Suffix&gt;Section 3&lt;/Suffix&gt;&lt;DisplayText&gt;(Gouvernement du Canada, Section 3)&lt;/DisplayText&gt;&lt;record&gt;&lt;rec-number&gt;3571&lt;/rec-number&gt;&lt;foreign-keys&gt;&lt;key app="EN" db-id="d2d59wppke9dt5e5ttpxpzdoa5ae9dwedfp9" timestamp="1666134904"&gt;3571&lt;/key&gt;&lt;/foreign-keys&gt;&lt;ref-type name="Web Page"&gt;12&lt;/ref-type&gt;&lt;contributors&gt;&lt;authors&gt;&lt;author&gt;Gouvernement du Canada,&lt;/author&gt;&lt;/authors&gt;&lt;/contributors&gt;&lt;titles&gt;&lt;title&gt;Déclaration de principes des trois organismes sur la gestion des données numériques&lt;/title&gt;&lt;/titles&gt;&lt;dates&gt;&lt;/dates&gt;&lt;urls&gt;&lt;related-urls&gt;&lt;url&gt;https://science.gc.ca/site/science/fr/financement-interorganismes-recherche/politiques-lignes-directrices/gestion-donnees-recherche/declaration-principes-trois-organismes-gestion-donnees-numeriques&lt;/url&gt;&lt;/related-urls&gt;&lt;/urls&gt;&lt;/record&gt;&lt;/Cite&gt;&lt;/EndNote&gt;</w:instrText>
      </w:r>
      <w:r w:rsidR="002E2FE8">
        <w:rPr>
          <w:rFonts w:eastAsia="Times New Roman" w:cs="Times New Roman"/>
          <w:szCs w:val="24"/>
          <w:lang w:val="fr-CA"/>
        </w:rPr>
        <w:fldChar w:fldCharType="separate"/>
      </w:r>
      <w:r w:rsidR="00044505">
        <w:rPr>
          <w:rFonts w:eastAsia="Times New Roman" w:cs="Times New Roman"/>
          <w:noProof/>
          <w:szCs w:val="24"/>
          <w:lang w:val="fr-CA"/>
        </w:rPr>
        <w:t>(Gouvernement du Canada, Section 3)</w:t>
      </w:r>
      <w:r w:rsidR="002E2FE8">
        <w:rPr>
          <w:rFonts w:eastAsia="Times New Roman" w:cs="Times New Roman"/>
          <w:szCs w:val="24"/>
          <w:lang w:val="fr-CA"/>
        </w:rPr>
        <w:fldChar w:fldCharType="end"/>
      </w:r>
      <w:r w:rsidR="005E0545">
        <w:rPr>
          <w:rFonts w:eastAsia="Times New Roman" w:cs="Times New Roman"/>
          <w:szCs w:val="24"/>
          <w:lang w:val="fr-CA"/>
        </w:rPr>
        <w:t xml:space="preserve"> </w:t>
      </w:r>
      <w:r w:rsidR="005F143F">
        <w:rPr>
          <w:rFonts w:eastAsia="Times New Roman" w:cs="Times New Roman"/>
          <w:szCs w:val="24"/>
          <w:lang w:val="fr-CA"/>
        </w:rPr>
        <w:t>:</w:t>
      </w:r>
    </w:p>
    <w:p w14:paraId="04A154AE" w14:textId="7E35E66F" w:rsidR="005F143F" w:rsidRP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Il faut normalement préserver les données résultant du financement d</w:t>
      </w:r>
      <w:r w:rsidR="00E94782">
        <w:rPr>
          <w:rFonts w:eastAsia="Times New Roman" w:cs="Times New Roman"/>
          <w:szCs w:val="24"/>
          <w:lang w:val="fr-CA"/>
        </w:rPr>
        <w:t>’</w:t>
      </w:r>
      <w:r w:rsidRPr="005F143F">
        <w:rPr>
          <w:rFonts w:eastAsia="Times New Roman" w:cs="Times New Roman"/>
          <w:szCs w:val="24"/>
          <w:lang w:val="fr-CA"/>
        </w:rPr>
        <w:t>un organisme sur une plateforme ou dans un dépôt publiquement accessible, sécurisé et structuré, afin que d</w:t>
      </w:r>
      <w:r w:rsidR="00E94782">
        <w:rPr>
          <w:rFonts w:eastAsia="Times New Roman" w:cs="Times New Roman"/>
          <w:szCs w:val="24"/>
          <w:lang w:val="fr-CA"/>
        </w:rPr>
        <w:t>’</w:t>
      </w:r>
      <w:r w:rsidRPr="005F143F">
        <w:rPr>
          <w:rFonts w:eastAsia="Times New Roman" w:cs="Times New Roman"/>
          <w:szCs w:val="24"/>
          <w:lang w:val="fr-CA"/>
        </w:rPr>
        <w:t>autres chercheurs puissent les trouver et s</w:t>
      </w:r>
      <w:r w:rsidR="00E94782">
        <w:rPr>
          <w:rFonts w:eastAsia="Times New Roman" w:cs="Times New Roman"/>
          <w:szCs w:val="24"/>
          <w:lang w:val="fr-CA"/>
        </w:rPr>
        <w:t>’</w:t>
      </w:r>
      <w:r w:rsidRPr="005F143F">
        <w:rPr>
          <w:rFonts w:eastAsia="Times New Roman" w:cs="Times New Roman"/>
          <w:szCs w:val="24"/>
          <w:lang w:val="fr-CA"/>
        </w:rPr>
        <w:t>en servir.</w:t>
      </w:r>
    </w:p>
    <w:p w14:paraId="3C3A4B10" w14:textId="77777777" w:rsidR="005F143F" w:rsidRPr="005F143F" w:rsidRDefault="005F143F" w:rsidP="00CF3606">
      <w:pPr>
        <w:snapToGrid w:val="0"/>
        <w:spacing w:line="240" w:lineRule="auto"/>
        <w:ind w:left="720" w:firstLine="720"/>
        <w:rPr>
          <w:rFonts w:eastAsia="Times New Roman" w:cs="Times New Roman"/>
          <w:szCs w:val="24"/>
          <w:lang w:val="fr-CA"/>
        </w:rPr>
      </w:pPr>
    </w:p>
    <w:p w14:paraId="1B04DC13" w14:textId="55953972" w:rsidR="005F143F" w:rsidRDefault="005F143F" w:rsidP="00CF3606">
      <w:pPr>
        <w:snapToGrid w:val="0"/>
        <w:spacing w:line="240" w:lineRule="auto"/>
        <w:ind w:left="720"/>
        <w:rPr>
          <w:rFonts w:eastAsia="Times New Roman" w:cs="Times New Roman"/>
          <w:szCs w:val="24"/>
          <w:lang w:val="fr-CA"/>
        </w:rPr>
      </w:pPr>
      <w:r w:rsidRPr="005F143F">
        <w:rPr>
          <w:rFonts w:eastAsia="Times New Roman" w:cs="Times New Roman"/>
          <w:szCs w:val="24"/>
          <w:lang w:val="fr-CA"/>
        </w:rPr>
        <w:t>Pour déterminer si des données doivent être préservées et partagées, les chercheurs devraient examiner quelles données sont nécessaires pour valider les conclusions et les résultats de la recherche et pour répliquer et réutiliser les résultats. Ils devraient se pencher sur les avantages potentiels des données pour leur propre domaine de recherche ou d</w:t>
      </w:r>
      <w:r w:rsidR="00E94782">
        <w:rPr>
          <w:rFonts w:eastAsia="Times New Roman" w:cs="Times New Roman"/>
          <w:szCs w:val="24"/>
          <w:lang w:val="fr-CA"/>
        </w:rPr>
        <w:t>’</w:t>
      </w:r>
      <w:r w:rsidRPr="005F143F">
        <w:rPr>
          <w:rFonts w:eastAsia="Times New Roman" w:cs="Times New Roman"/>
          <w:szCs w:val="24"/>
          <w:lang w:val="fr-CA"/>
        </w:rPr>
        <w:t>autres domaines de recherche et pour la société en général. Ils devraient également déterminer si des obligations éthiques, juridiques ou commerciales interdisent le partage et la préservation des données, et si les données doivent être dépersonnalisées ou mises à disposition avec accès restreint.</w:t>
      </w:r>
    </w:p>
    <w:p w14:paraId="701BCF52" w14:textId="77777777" w:rsidR="009A530D" w:rsidRDefault="009A530D" w:rsidP="00CF3606">
      <w:pPr>
        <w:snapToGrid w:val="0"/>
        <w:spacing w:line="240" w:lineRule="auto"/>
        <w:ind w:left="720"/>
        <w:rPr>
          <w:rFonts w:eastAsia="Times New Roman" w:cs="Times New Roman"/>
          <w:szCs w:val="24"/>
          <w:lang w:val="fr-CA"/>
        </w:rPr>
      </w:pPr>
    </w:p>
    <w:p w14:paraId="30C434FF" w14:textId="7231E231" w:rsidR="00760369" w:rsidRDefault="009A530D" w:rsidP="00CF3606">
      <w:pPr>
        <w:snapToGrid w:val="0"/>
        <w:spacing w:line="240" w:lineRule="auto"/>
        <w:ind w:left="720"/>
        <w:rPr>
          <w:rFonts w:eastAsia="Times New Roman" w:cs="Times New Roman"/>
          <w:szCs w:val="24"/>
          <w:lang w:val="fr-CA"/>
        </w:rPr>
      </w:pPr>
      <w:r w:rsidRPr="009A530D">
        <w:rPr>
          <w:rFonts w:eastAsia="Times New Roman" w:cs="Times New Roman"/>
          <w:szCs w:val="24"/>
          <w:lang w:val="fr-CA"/>
        </w:rPr>
        <w:t>Les données doivent être partagées le plus tôt possible au cours du processus de recherche, tandis qu</w:t>
      </w:r>
      <w:r w:rsidR="00E94782">
        <w:rPr>
          <w:rFonts w:eastAsia="Times New Roman" w:cs="Times New Roman"/>
          <w:szCs w:val="24"/>
          <w:lang w:val="fr-CA"/>
        </w:rPr>
        <w:t>’</w:t>
      </w:r>
      <w:r w:rsidRPr="009A530D">
        <w:rPr>
          <w:rFonts w:eastAsia="Times New Roman" w:cs="Times New Roman"/>
          <w:szCs w:val="24"/>
          <w:lang w:val="fr-CA"/>
        </w:rPr>
        <w:t>elles sont considérées comme informatives et de qualité appropriée.</w:t>
      </w:r>
    </w:p>
    <w:p w14:paraId="0E74A57F" w14:textId="77777777" w:rsidR="00760369" w:rsidRDefault="00760369" w:rsidP="00C25359">
      <w:pPr>
        <w:snapToGrid w:val="0"/>
        <w:spacing w:line="360" w:lineRule="auto"/>
        <w:ind w:firstLine="720"/>
        <w:rPr>
          <w:rFonts w:eastAsia="Times New Roman" w:cs="Times New Roman"/>
          <w:szCs w:val="24"/>
          <w:lang w:val="fr-CA"/>
        </w:rPr>
      </w:pPr>
    </w:p>
    <w:p w14:paraId="4E3A0898" w14:textId="76C6A720" w:rsidR="00DC5F97" w:rsidRDefault="00DC5F97"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possible de mettre les données brutes désidentifiées sur une banque de données publiques telle que le </w:t>
      </w:r>
      <w:hyperlink r:id="rId27" w:history="1">
        <w:r w:rsidRPr="00DC5F97">
          <w:rPr>
            <w:rStyle w:val="Hyperlink"/>
            <w:rFonts w:eastAsia="Times New Roman" w:cs="Times New Roman"/>
            <w:szCs w:val="24"/>
            <w:lang w:val="fr-CA"/>
          </w:rPr>
          <w:t>Open Science Framewor</w:t>
        </w:r>
        <w:r w:rsidR="00EE72F3">
          <w:rPr>
            <w:rStyle w:val="Hyperlink"/>
            <w:rFonts w:eastAsia="Times New Roman" w:cs="Times New Roman"/>
            <w:szCs w:val="24"/>
            <w:lang w:val="fr-CA"/>
          </w:rPr>
          <w:t>k (OSF)</w:t>
        </w:r>
      </w:hyperlink>
      <w:r>
        <w:rPr>
          <w:rFonts w:eastAsia="Times New Roman" w:cs="Times New Roman"/>
          <w:szCs w:val="24"/>
          <w:lang w:val="fr-CA"/>
        </w:rPr>
        <w:t>.</w:t>
      </w:r>
      <w:r w:rsidR="00A10509">
        <w:rPr>
          <w:rFonts w:eastAsia="Times New Roman" w:cs="Times New Roman"/>
          <w:szCs w:val="24"/>
          <w:lang w:val="fr-CA"/>
        </w:rPr>
        <w:t xml:space="preserve"> Il suffit de créer un projet OSF pour son étude, puis de choisir un serveur canadien (Montréal), avant de téléverser les données, et d</w:t>
      </w:r>
      <w:r w:rsidR="00E94782">
        <w:rPr>
          <w:rFonts w:eastAsia="Times New Roman" w:cs="Times New Roman"/>
          <w:szCs w:val="24"/>
          <w:lang w:val="fr-CA"/>
        </w:rPr>
        <w:t>’</w:t>
      </w:r>
      <w:r w:rsidR="00A10509">
        <w:rPr>
          <w:rFonts w:eastAsia="Times New Roman" w:cs="Times New Roman"/>
          <w:szCs w:val="24"/>
          <w:lang w:val="fr-CA"/>
        </w:rPr>
        <w:t>ouvrir le projet au grand public.</w:t>
      </w:r>
      <w:r w:rsidR="006B211D">
        <w:rPr>
          <w:rFonts w:eastAsia="Times New Roman" w:cs="Times New Roman"/>
          <w:szCs w:val="24"/>
          <w:lang w:val="fr-CA"/>
        </w:rPr>
        <w:t xml:space="preserve"> Il est même possible d</w:t>
      </w:r>
      <w:r w:rsidR="00E94782">
        <w:rPr>
          <w:rFonts w:eastAsia="Times New Roman" w:cs="Times New Roman"/>
          <w:szCs w:val="24"/>
          <w:lang w:val="fr-CA"/>
        </w:rPr>
        <w:t>’</w:t>
      </w:r>
      <w:r w:rsidR="006B211D">
        <w:rPr>
          <w:rFonts w:eastAsia="Times New Roman" w:cs="Times New Roman"/>
          <w:szCs w:val="24"/>
          <w:lang w:val="fr-CA"/>
        </w:rPr>
        <w:t xml:space="preserve">obtenir un identifiant </w:t>
      </w:r>
      <w:proofErr w:type="spellStart"/>
      <w:r w:rsidR="006B211D">
        <w:rPr>
          <w:rFonts w:eastAsia="Times New Roman" w:cs="Times New Roman"/>
          <w:szCs w:val="24"/>
          <w:lang w:val="fr-CA"/>
        </w:rPr>
        <w:t>doi</w:t>
      </w:r>
      <w:proofErr w:type="spellEnd"/>
      <w:r w:rsidR="006B211D">
        <w:rPr>
          <w:rFonts w:eastAsia="Times New Roman" w:cs="Times New Roman"/>
          <w:szCs w:val="24"/>
          <w:lang w:val="fr-CA"/>
        </w:rPr>
        <w:t>, pour ce jeu de données, si désiré.</w:t>
      </w:r>
    </w:p>
    <w:p w14:paraId="1DB28999" w14:textId="3367732E" w:rsidR="00FB02B1" w:rsidRDefault="00B735E2" w:rsidP="00C25359">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Pour les données ouvertes, même s</w:t>
      </w:r>
      <w:r w:rsidR="00E94782">
        <w:rPr>
          <w:rFonts w:eastAsia="Times New Roman" w:cs="Times New Roman"/>
          <w:szCs w:val="24"/>
          <w:lang w:val="fr-CA"/>
        </w:rPr>
        <w:t>’</w:t>
      </w:r>
      <w:r>
        <w:rPr>
          <w:rFonts w:eastAsia="Times New Roman" w:cs="Times New Roman"/>
          <w:szCs w:val="24"/>
          <w:lang w:val="fr-CA"/>
        </w:rPr>
        <w:t xml:space="preserve">il est possible de demander au comité éthique une approbation </w:t>
      </w:r>
      <w:r w:rsidR="00FC149E">
        <w:rPr>
          <w:rFonts w:eastAsia="Times New Roman" w:cs="Times New Roman"/>
          <w:szCs w:val="24"/>
          <w:lang w:val="fr-CA"/>
        </w:rPr>
        <w:t xml:space="preserve">a posteriori (après la collecte de données) </w:t>
      </w:r>
      <w:r>
        <w:rPr>
          <w:rFonts w:eastAsia="Times New Roman" w:cs="Times New Roman"/>
          <w:szCs w:val="24"/>
          <w:lang w:val="fr-CA"/>
        </w:rPr>
        <w:t>pour mettre les données désidentifiées en ligne, cela n</w:t>
      </w:r>
      <w:r w:rsidR="00E94782">
        <w:rPr>
          <w:rFonts w:eastAsia="Times New Roman" w:cs="Times New Roman"/>
          <w:szCs w:val="24"/>
          <w:lang w:val="fr-CA"/>
        </w:rPr>
        <w:t>’</w:t>
      </w:r>
      <w:r>
        <w:rPr>
          <w:rFonts w:eastAsia="Times New Roman" w:cs="Times New Roman"/>
          <w:szCs w:val="24"/>
          <w:lang w:val="fr-CA"/>
        </w:rPr>
        <w:t>est pas idéal</w:t>
      </w:r>
      <w:r w:rsidR="00E760AB">
        <w:rPr>
          <w:rFonts w:eastAsia="Times New Roman" w:cs="Times New Roman"/>
          <w:szCs w:val="24"/>
          <w:lang w:val="fr-CA"/>
        </w:rPr>
        <w:t xml:space="preserve">, puisque les </w:t>
      </w:r>
      <w:r w:rsidR="00A647F5">
        <w:rPr>
          <w:rFonts w:eastAsia="Times New Roman" w:cs="Times New Roman"/>
          <w:szCs w:val="24"/>
          <w:lang w:val="fr-CA"/>
        </w:rPr>
        <w:t xml:space="preserve">personnes </w:t>
      </w:r>
      <w:r w:rsidR="00E760AB">
        <w:rPr>
          <w:rFonts w:eastAsia="Times New Roman" w:cs="Times New Roman"/>
          <w:szCs w:val="24"/>
          <w:lang w:val="fr-CA"/>
        </w:rPr>
        <w:t xml:space="preserve">participantes </w:t>
      </w:r>
      <w:r w:rsidR="0047706A">
        <w:rPr>
          <w:rFonts w:eastAsia="Times New Roman" w:cs="Times New Roman"/>
          <w:szCs w:val="24"/>
          <w:lang w:val="fr-CA"/>
        </w:rPr>
        <w:t xml:space="preserve">à l’étude </w:t>
      </w:r>
      <w:r w:rsidR="00E760AB">
        <w:rPr>
          <w:rFonts w:eastAsia="Times New Roman" w:cs="Times New Roman"/>
          <w:szCs w:val="24"/>
          <w:lang w:val="fr-CA"/>
        </w:rPr>
        <w:t>n</w:t>
      </w:r>
      <w:r w:rsidR="00E94782">
        <w:rPr>
          <w:rFonts w:eastAsia="Times New Roman" w:cs="Times New Roman"/>
          <w:szCs w:val="24"/>
          <w:lang w:val="fr-CA"/>
        </w:rPr>
        <w:t>’</w:t>
      </w:r>
      <w:r w:rsidR="00E760AB">
        <w:rPr>
          <w:rFonts w:eastAsia="Times New Roman" w:cs="Times New Roman"/>
          <w:szCs w:val="24"/>
          <w:lang w:val="fr-CA"/>
        </w:rPr>
        <w:t xml:space="preserve">ont </w:t>
      </w:r>
      <w:r w:rsidR="00194EF7">
        <w:rPr>
          <w:rFonts w:eastAsia="Times New Roman" w:cs="Times New Roman"/>
          <w:szCs w:val="24"/>
          <w:lang w:val="fr-CA"/>
        </w:rPr>
        <w:t xml:space="preserve">techniquement </w:t>
      </w:r>
      <w:r w:rsidR="00E760AB">
        <w:rPr>
          <w:rFonts w:eastAsia="Times New Roman" w:cs="Times New Roman"/>
          <w:szCs w:val="24"/>
          <w:lang w:val="fr-CA"/>
        </w:rPr>
        <w:t>pas donné leur accord explicite pour une telle utilisation des données</w:t>
      </w:r>
      <w:r>
        <w:rPr>
          <w:rFonts w:eastAsia="Times New Roman" w:cs="Times New Roman"/>
          <w:szCs w:val="24"/>
          <w:lang w:val="fr-CA"/>
        </w:rPr>
        <w:t>.</w:t>
      </w:r>
      <w:r w:rsidR="00481B9C">
        <w:rPr>
          <w:rFonts w:eastAsia="Times New Roman" w:cs="Times New Roman"/>
          <w:szCs w:val="24"/>
          <w:lang w:val="fr-CA"/>
        </w:rPr>
        <w:t xml:space="preserve"> Plutôt, nous vous invitons à être proactifs et à inclure une section sur le partage public des données dans vos formulaires de consentement futurs.</w:t>
      </w:r>
      <w:r w:rsidR="00171653">
        <w:rPr>
          <w:rFonts w:eastAsia="Times New Roman" w:cs="Times New Roman"/>
          <w:szCs w:val="24"/>
          <w:lang w:val="fr-CA"/>
        </w:rPr>
        <w:t xml:space="preserve"> Voici un exemple que vous pouvez réutiliser dans vos propres demandes</w:t>
      </w:r>
      <w:r w:rsidR="00995367">
        <w:rPr>
          <w:rFonts w:eastAsia="Times New Roman" w:cs="Times New Roman"/>
          <w:szCs w:val="24"/>
          <w:lang w:val="fr-CA"/>
        </w:rPr>
        <w:t xml:space="preserve"> </w:t>
      </w:r>
      <w:r w:rsidR="00452815">
        <w:rPr>
          <w:rFonts w:eastAsia="Times New Roman" w:cs="Times New Roman"/>
          <w:szCs w:val="24"/>
          <w:lang w:val="fr-CA"/>
        </w:rPr>
        <w:t>(</w:t>
      </w:r>
      <w:r w:rsidR="00995367">
        <w:rPr>
          <w:rFonts w:eastAsia="Times New Roman" w:cs="Times New Roman"/>
          <w:szCs w:val="24"/>
          <w:lang w:val="fr-CA"/>
        </w:rPr>
        <w:t xml:space="preserve">qui a </w:t>
      </w:r>
      <w:r w:rsidR="00452815">
        <w:rPr>
          <w:rFonts w:eastAsia="Times New Roman" w:cs="Times New Roman"/>
          <w:szCs w:val="24"/>
          <w:lang w:val="fr-CA"/>
        </w:rPr>
        <w:t xml:space="preserve">initialement </w:t>
      </w:r>
      <w:r w:rsidR="00995367">
        <w:rPr>
          <w:rFonts w:eastAsia="Times New Roman" w:cs="Times New Roman"/>
          <w:szCs w:val="24"/>
          <w:lang w:val="fr-CA"/>
        </w:rPr>
        <w:t xml:space="preserve">été suggéré </w:t>
      </w:r>
      <w:r w:rsidR="00452815">
        <w:rPr>
          <w:rFonts w:eastAsia="Times New Roman" w:cs="Times New Roman"/>
          <w:szCs w:val="24"/>
          <w:lang w:val="fr-CA"/>
        </w:rPr>
        <w:t xml:space="preserve">en anglais </w:t>
      </w:r>
      <w:r w:rsidR="00995367">
        <w:rPr>
          <w:rFonts w:eastAsia="Times New Roman" w:cs="Times New Roman"/>
          <w:szCs w:val="24"/>
          <w:lang w:val="fr-CA"/>
        </w:rPr>
        <w:t>par le comité éthique de l</w:t>
      </w:r>
      <w:r w:rsidR="00E94782">
        <w:rPr>
          <w:rFonts w:eastAsia="Times New Roman" w:cs="Times New Roman"/>
          <w:szCs w:val="24"/>
          <w:lang w:val="fr-CA"/>
        </w:rPr>
        <w:t>’</w:t>
      </w:r>
      <w:r w:rsidR="00995367">
        <w:rPr>
          <w:rFonts w:eastAsia="Times New Roman" w:cs="Times New Roman"/>
          <w:szCs w:val="24"/>
          <w:lang w:val="fr-CA"/>
        </w:rPr>
        <w:t>Université McGill</w:t>
      </w:r>
      <w:r w:rsidR="00452815">
        <w:rPr>
          <w:rFonts w:eastAsia="Times New Roman" w:cs="Times New Roman"/>
          <w:szCs w:val="24"/>
          <w:lang w:val="fr-CA"/>
        </w:rPr>
        <w:t>)</w:t>
      </w:r>
      <w:r w:rsidR="00171653">
        <w:rPr>
          <w:rFonts w:eastAsia="Times New Roman" w:cs="Times New Roman"/>
          <w:szCs w:val="24"/>
          <w:lang w:val="fr-CA"/>
        </w:rPr>
        <w:t>. Version longue :</w:t>
      </w:r>
    </w:p>
    <w:p w14:paraId="7FA5D9A8" w14:textId="332636DB" w:rsidR="002706E7" w:rsidRPr="002706E7" w:rsidRDefault="002706E7" w:rsidP="00E70CEE">
      <w:pPr>
        <w:snapToGrid w:val="0"/>
        <w:spacing w:line="240" w:lineRule="auto"/>
        <w:ind w:firstLine="720"/>
        <w:rPr>
          <w:rFonts w:eastAsia="Times New Roman" w:cs="Times New Roman"/>
          <w:b/>
          <w:bCs/>
          <w:szCs w:val="24"/>
          <w:lang w:val="fr-CA"/>
        </w:rPr>
      </w:pPr>
      <w:r w:rsidRPr="002706E7">
        <w:rPr>
          <w:rFonts w:eastAsia="Times New Roman" w:cs="Times New Roman"/>
          <w:b/>
          <w:bCs/>
          <w:szCs w:val="24"/>
          <w:lang w:val="fr-CA"/>
        </w:rPr>
        <w:t>UTILISATION SECONDAIRE ET DIFFUSION PUBLIQUE DES DONNÉES</w:t>
      </w:r>
    </w:p>
    <w:p w14:paraId="5325D691" w14:textId="4C8130ED" w:rsidR="00171653" w:rsidRDefault="002706E7" w:rsidP="00E70CEE">
      <w:pPr>
        <w:snapToGrid w:val="0"/>
        <w:spacing w:line="240" w:lineRule="auto"/>
        <w:ind w:left="720"/>
        <w:rPr>
          <w:rFonts w:eastAsia="Times New Roman" w:cs="Times New Roman"/>
          <w:szCs w:val="24"/>
          <w:lang w:val="fr-CA"/>
        </w:rPr>
      </w:pPr>
      <w:r w:rsidRPr="002706E7">
        <w:rPr>
          <w:rFonts w:eastAsia="Times New Roman" w:cs="Times New Roman"/>
          <w:szCs w:val="24"/>
          <w:lang w:val="fr-CA"/>
        </w:rPr>
        <w:t xml:space="preserve">Les organismes </w:t>
      </w:r>
      <w:r w:rsidR="00224CB6">
        <w:rPr>
          <w:rFonts w:eastAsia="Times New Roman" w:cs="Times New Roman"/>
          <w:szCs w:val="24"/>
          <w:lang w:val="fr-CA"/>
        </w:rPr>
        <w:t xml:space="preserve">subventionnaires </w:t>
      </w:r>
      <w:r w:rsidRPr="002706E7">
        <w:rPr>
          <w:rFonts w:eastAsia="Times New Roman" w:cs="Times New Roman"/>
          <w:szCs w:val="24"/>
          <w:lang w:val="fr-CA"/>
        </w:rPr>
        <w:t>et les éditeurs demandent souvent aux chercheurs de rendre leurs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chercheurs à la fin de leur étude. Rendre les données de recherche accessibles à d</w:t>
      </w:r>
      <w:r w:rsidR="00E94782">
        <w:rPr>
          <w:rFonts w:eastAsia="Times New Roman" w:cs="Times New Roman"/>
          <w:szCs w:val="24"/>
          <w:lang w:val="fr-CA"/>
        </w:rPr>
        <w:t>’</w:t>
      </w:r>
      <w:r w:rsidRPr="002706E7">
        <w:rPr>
          <w:rFonts w:eastAsia="Times New Roman" w:cs="Times New Roman"/>
          <w:szCs w:val="24"/>
          <w:lang w:val="fr-CA"/>
        </w:rPr>
        <w:t>autres permet aux chercheurs qualifiés de reproduire les découvertes scientifiques et stimule l</w:t>
      </w:r>
      <w:r w:rsidR="00E94782">
        <w:rPr>
          <w:rFonts w:eastAsia="Times New Roman" w:cs="Times New Roman"/>
          <w:szCs w:val="24"/>
          <w:lang w:val="fr-CA"/>
        </w:rPr>
        <w:t>’</w:t>
      </w:r>
      <w:r w:rsidRPr="002706E7">
        <w:rPr>
          <w:rFonts w:eastAsia="Times New Roman" w:cs="Times New Roman"/>
          <w:szCs w:val="24"/>
          <w:lang w:val="fr-CA"/>
        </w:rPr>
        <w:t xml:space="preserve">exploration des </w:t>
      </w:r>
      <w:r w:rsidR="00F10BDE">
        <w:rPr>
          <w:rFonts w:eastAsia="Times New Roman" w:cs="Times New Roman"/>
          <w:szCs w:val="24"/>
          <w:lang w:val="fr-CA"/>
        </w:rPr>
        <w:t xml:space="preserve">jeux de </w:t>
      </w:r>
      <w:r w:rsidRPr="002706E7">
        <w:rPr>
          <w:rFonts w:eastAsia="Times New Roman" w:cs="Times New Roman"/>
          <w:szCs w:val="24"/>
          <w:lang w:val="fr-CA"/>
        </w:rPr>
        <w:t xml:space="preserve">données existants. Ils </w:t>
      </w:r>
      <w:r w:rsidR="00E86DAD">
        <w:rPr>
          <w:rFonts w:eastAsia="Times New Roman" w:cs="Times New Roman"/>
          <w:szCs w:val="24"/>
          <w:lang w:val="fr-CA"/>
        </w:rPr>
        <w:t xml:space="preserve">pourraient </w:t>
      </w:r>
      <w:r w:rsidR="009278BA">
        <w:rPr>
          <w:rFonts w:eastAsia="Times New Roman" w:cs="Times New Roman"/>
          <w:szCs w:val="24"/>
          <w:lang w:val="fr-CA"/>
        </w:rPr>
        <w:t xml:space="preserve">notamment </w:t>
      </w:r>
      <w:r w:rsidRPr="002706E7">
        <w:rPr>
          <w:rFonts w:eastAsia="Times New Roman" w:cs="Times New Roman"/>
          <w:szCs w:val="24"/>
          <w:lang w:val="fr-CA"/>
        </w:rPr>
        <w:t xml:space="preserve">utiliser les données pour répondre à des questions différentes de celles examinées dans cette étude. Conformément à ces exigences, nous rendrons les données disponibles via une base de données entièrement ouverte et publique. Pour garantir la confidentialité, </w:t>
      </w:r>
      <w:r w:rsidR="00384585">
        <w:rPr>
          <w:rFonts w:eastAsia="Times New Roman" w:cs="Times New Roman"/>
          <w:szCs w:val="24"/>
          <w:lang w:val="fr-CA"/>
        </w:rPr>
        <w:t xml:space="preserve">les </w:t>
      </w:r>
      <w:r w:rsidRPr="002706E7">
        <w:rPr>
          <w:rFonts w:eastAsia="Times New Roman" w:cs="Times New Roman"/>
          <w:szCs w:val="24"/>
          <w:lang w:val="fr-CA"/>
        </w:rPr>
        <w:t>donnée</w:t>
      </w:r>
      <w:r w:rsidR="00384585">
        <w:rPr>
          <w:rFonts w:eastAsia="Times New Roman" w:cs="Times New Roman"/>
          <w:szCs w:val="24"/>
          <w:lang w:val="fr-CA"/>
        </w:rPr>
        <w:t>s</w:t>
      </w:r>
      <w:r w:rsidRPr="002706E7">
        <w:rPr>
          <w:rFonts w:eastAsia="Times New Roman" w:cs="Times New Roman"/>
          <w:szCs w:val="24"/>
          <w:lang w:val="fr-CA"/>
        </w:rPr>
        <w:t xml:space="preserve"> partagée</w:t>
      </w:r>
      <w:r w:rsidR="00384585">
        <w:rPr>
          <w:rFonts w:eastAsia="Times New Roman" w:cs="Times New Roman"/>
          <w:szCs w:val="24"/>
          <w:lang w:val="fr-CA"/>
        </w:rPr>
        <w:t>s</w:t>
      </w:r>
      <w:r w:rsidRPr="002706E7">
        <w:rPr>
          <w:rFonts w:eastAsia="Times New Roman" w:cs="Times New Roman"/>
          <w:szCs w:val="24"/>
          <w:lang w:val="fr-CA"/>
        </w:rPr>
        <w:t xml:space="preserve"> </w:t>
      </w:r>
      <w:r w:rsidR="00384585">
        <w:rPr>
          <w:rFonts w:eastAsia="Times New Roman" w:cs="Times New Roman"/>
          <w:szCs w:val="24"/>
          <w:lang w:val="fr-CA"/>
        </w:rPr>
        <w:t xml:space="preserve">seront </w:t>
      </w:r>
      <w:r w:rsidRPr="002706E7">
        <w:rPr>
          <w:rFonts w:eastAsia="Times New Roman" w:cs="Times New Roman"/>
          <w:szCs w:val="24"/>
          <w:lang w:val="fr-CA"/>
        </w:rPr>
        <w:t>dépouillée</w:t>
      </w:r>
      <w:r w:rsidR="00384585">
        <w:rPr>
          <w:rFonts w:eastAsia="Times New Roman" w:cs="Times New Roman"/>
          <w:szCs w:val="24"/>
          <w:lang w:val="fr-CA"/>
        </w:rPr>
        <w:t>s</w:t>
      </w:r>
      <w:r w:rsidRPr="002706E7">
        <w:rPr>
          <w:rFonts w:eastAsia="Times New Roman" w:cs="Times New Roman"/>
          <w:szCs w:val="24"/>
          <w:lang w:val="fr-CA"/>
        </w:rPr>
        <w:t xml:space="preserve"> de toute information susceptible d</w:t>
      </w:r>
      <w:r w:rsidR="00E94782">
        <w:rPr>
          <w:rFonts w:eastAsia="Times New Roman" w:cs="Times New Roman"/>
          <w:szCs w:val="24"/>
          <w:lang w:val="fr-CA"/>
        </w:rPr>
        <w:t>’</w:t>
      </w:r>
      <w:r w:rsidRPr="002706E7">
        <w:rPr>
          <w:rFonts w:eastAsia="Times New Roman" w:cs="Times New Roman"/>
          <w:szCs w:val="24"/>
          <w:lang w:val="fr-CA"/>
        </w:rPr>
        <w:t>identifier le</w:t>
      </w:r>
      <w:r w:rsidR="00D2432C">
        <w:rPr>
          <w:rFonts w:eastAsia="Times New Roman" w:cs="Times New Roman"/>
          <w:szCs w:val="24"/>
          <w:lang w:val="fr-CA"/>
        </w:rPr>
        <w:t>s</w:t>
      </w:r>
      <w:r w:rsidRPr="002706E7">
        <w:rPr>
          <w:rFonts w:eastAsia="Times New Roman" w:cs="Times New Roman"/>
          <w:szCs w:val="24"/>
          <w:lang w:val="fr-CA"/>
        </w:rPr>
        <w:t xml:space="preserve"> participant</w:t>
      </w:r>
      <w:r w:rsidR="00D2432C">
        <w:rPr>
          <w:rFonts w:eastAsia="Times New Roman" w:cs="Times New Roman"/>
          <w:szCs w:val="24"/>
          <w:lang w:val="fr-CA"/>
        </w:rPr>
        <w:t>s</w:t>
      </w:r>
      <w:r w:rsidRPr="002706E7">
        <w:rPr>
          <w:rFonts w:eastAsia="Times New Roman" w:cs="Times New Roman"/>
          <w:szCs w:val="24"/>
          <w:lang w:val="fr-CA"/>
        </w:rPr>
        <w:t>.</w:t>
      </w:r>
    </w:p>
    <w:p w14:paraId="39A02A99" w14:textId="77777777" w:rsidR="009655A8" w:rsidRDefault="009655A8" w:rsidP="00C25359">
      <w:pPr>
        <w:snapToGrid w:val="0"/>
        <w:spacing w:line="360" w:lineRule="auto"/>
        <w:ind w:firstLine="720"/>
        <w:rPr>
          <w:rFonts w:eastAsia="Times New Roman" w:cs="Times New Roman"/>
          <w:szCs w:val="24"/>
          <w:lang w:val="fr-CA"/>
        </w:rPr>
      </w:pPr>
    </w:p>
    <w:p w14:paraId="7E49765C" w14:textId="55FF2E4D" w:rsidR="00171653" w:rsidRDefault="0017165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Version courte :</w:t>
      </w:r>
    </w:p>
    <w:p w14:paraId="1C568BC2" w14:textId="77777777" w:rsidR="007E35E3" w:rsidRPr="007E35E3" w:rsidRDefault="007E35E3" w:rsidP="009655A8">
      <w:pPr>
        <w:snapToGrid w:val="0"/>
        <w:spacing w:line="240" w:lineRule="auto"/>
        <w:ind w:firstLine="720"/>
        <w:rPr>
          <w:rFonts w:eastAsia="Times New Roman" w:cs="Times New Roman"/>
          <w:b/>
          <w:bCs/>
          <w:szCs w:val="24"/>
          <w:lang w:val="fr-CA"/>
        </w:rPr>
      </w:pPr>
      <w:r w:rsidRPr="007E35E3">
        <w:rPr>
          <w:rFonts w:eastAsia="Times New Roman" w:cs="Times New Roman"/>
          <w:b/>
          <w:bCs/>
          <w:szCs w:val="24"/>
          <w:lang w:val="fr-CA"/>
        </w:rPr>
        <w:t>UTILISATION SECONDAIRE ET DIFFUSION PUBLIQUE DES DONNÉES</w:t>
      </w:r>
    </w:p>
    <w:p w14:paraId="176408B3" w14:textId="77777777" w:rsidR="009655A8" w:rsidRDefault="009655A8" w:rsidP="009655A8">
      <w:pPr>
        <w:snapToGrid w:val="0"/>
        <w:spacing w:line="240" w:lineRule="auto"/>
        <w:ind w:left="720"/>
        <w:rPr>
          <w:rFonts w:eastAsia="Times New Roman" w:cs="Times New Roman"/>
          <w:szCs w:val="24"/>
          <w:lang w:val="fr-CA"/>
        </w:rPr>
      </w:pPr>
    </w:p>
    <w:p w14:paraId="41B8A213" w14:textId="508EF544" w:rsidR="007E35E3" w:rsidRDefault="007E35E3" w:rsidP="009655A8">
      <w:pPr>
        <w:snapToGrid w:val="0"/>
        <w:spacing w:line="240" w:lineRule="auto"/>
        <w:ind w:left="720"/>
        <w:rPr>
          <w:rFonts w:eastAsia="Times New Roman" w:cs="Times New Roman"/>
          <w:szCs w:val="24"/>
          <w:lang w:val="fr-CA"/>
        </w:rPr>
      </w:pPr>
      <w:r w:rsidRPr="007E35E3">
        <w:rPr>
          <w:rFonts w:eastAsia="Times New Roman" w:cs="Times New Roman"/>
          <w:szCs w:val="24"/>
          <w:lang w:val="fr-CA"/>
        </w:rPr>
        <w:t>Nous rendrons les données disponibles via une base de données entièrement ouverte et publique afin que d</w:t>
      </w:r>
      <w:r w:rsidR="00E94782">
        <w:rPr>
          <w:rFonts w:eastAsia="Times New Roman" w:cs="Times New Roman"/>
          <w:szCs w:val="24"/>
          <w:lang w:val="fr-CA"/>
        </w:rPr>
        <w:t>’</w:t>
      </w:r>
      <w:r w:rsidRPr="007E35E3">
        <w:rPr>
          <w:rFonts w:eastAsia="Times New Roman" w:cs="Times New Roman"/>
          <w:szCs w:val="24"/>
          <w:lang w:val="fr-CA"/>
        </w:rPr>
        <w:t>autres chercheurs puissent reproduire et étendre cette recherche (aucune information ne vous identifiera).</w:t>
      </w:r>
    </w:p>
    <w:p w14:paraId="02B7DFE3" w14:textId="2E6E08F8" w:rsidR="00920F36" w:rsidRDefault="00A63AFE" w:rsidP="00920F36">
      <w:pPr>
        <w:snapToGrid w:val="0"/>
        <w:spacing w:line="360" w:lineRule="auto"/>
        <w:rPr>
          <w:rFonts w:eastAsia="Times New Roman" w:cs="Times New Roman"/>
          <w:szCs w:val="24"/>
          <w:lang w:val="fr-CA"/>
        </w:rPr>
      </w:pPr>
      <w:r w:rsidRPr="00920F36">
        <w:rPr>
          <w:rFonts w:eastAsia="Times New Roman" w:cs="Times New Roman"/>
          <w:noProof/>
          <w:szCs w:val="24"/>
          <w:lang w:val="fr-CA"/>
        </w:rPr>
        <w:lastRenderedPageBreak/>
        <mc:AlternateContent>
          <mc:Choice Requires="wps">
            <w:drawing>
              <wp:anchor distT="45720" distB="45720" distL="114300" distR="114300" simplePos="0" relativeHeight="251663360" behindDoc="0" locked="0" layoutInCell="1" allowOverlap="1" wp14:anchorId="4E5AD8D4" wp14:editId="30B8390C">
                <wp:simplePos x="0" y="0"/>
                <wp:positionH relativeFrom="margin">
                  <wp:posOffset>0</wp:posOffset>
                </wp:positionH>
                <wp:positionV relativeFrom="paragraph">
                  <wp:posOffset>312420</wp:posOffset>
                </wp:positionV>
                <wp:extent cx="6248400" cy="1404620"/>
                <wp:effectExtent l="0" t="0" r="19050" b="2540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solidFill>
                          <a:srgbClr val="FFFFFF"/>
                        </a:solidFill>
                        <a:ln w="9525">
                          <a:solidFill>
                            <a:srgbClr val="000000"/>
                          </a:solidFill>
                          <a:miter lim="800000"/>
                          <a:headEnd/>
                          <a:tailEnd/>
                        </a:ln>
                      </wps:spPr>
                      <wps:txbx>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28"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w:t>
                            </w:r>
                            <w:proofErr w:type="spellStart"/>
                            <w:r w:rsidR="003B1810">
                              <w:rPr>
                                <w:rFonts w:eastAsia="Times New Roman" w:cs="Times New Roman"/>
                                <w:szCs w:val="24"/>
                                <w:lang w:val="fr-CA"/>
                              </w:rPr>
                              <w:t>Shiny</w:t>
                            </w:r>
                            <w:proofErr w:type="spellEnd"/>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29"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AD8D4" id="Text Box 217" o:spid="_x0000_s1030" type="#_x0000_t202" style="position:absolute;margin-left:0;margin-top:24.6pt;width:492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arB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">
                <v:textbox style="mso-fit-shape-to-text:t">
                  <w:txbxContent>
                    <w:p w14:paraId="2199E739" w14:textId="77777777" w:rsidR="00A63AFE" w:rsidRPr="009F17F4" w:rsidRDefault="00A63AFE" w:rsidP="00A63AFE">
                      <w:pPr>
                        <w:rPr>
                          <w:rFonts w:eastAsia="Times New Roman" w:cs="Times New Roman"/>
                          <w:i/>
                          <w:iCs/>
                          <w:szCs w:val="24"/>
                          <w:u w:val="single"/>
                          <w:lang w:val="fr-CA"/>
                        </w:rPr>
                      </w:pPr>
                      <w:r>
                        <w:rPr>
                          <w:rFonts w:eastAsia="Times New Roman" w:cs="Times New Roman"/>
                          <w:b/>
                          <w:bCs/>
                          <w:i/>
                          <w:iCs/>
                          <w:szCs w:val="24"/>
                          <w:u w:val="single"/>
                          <w:lang w:val="fr-CA"/>
                        </w:rPr>
                        <w:t xml:space="preserve">Note sur la protection de </w:t>
                      </w:r>
                      <w:r w:rsidRPr="009F17F4">
                        <w:rPr>
                          <w:rFonts w:eastAsia="Times New Roman" w:cs="Times New Roman"/>
                          <w:b/>
                          <w:bCs/>
                          <w:i/>
                          <w:iCs/>
                          <w:szCs w:val="24"/>
                          <w:u w:val="single"/>
                          <w:lang w:val="fr-CA"/>
                        </w:rPr>
                        <w:t>la confidentialité</w:t>
                      </w:r>
                    </w:p>
                    <w:p w14:paraId="31F83630" w14:textId="2E06B18D" w:rsidR="00366735" w:rsidRDefault="00A63AFE" w:rsidP="00A63AFE">
                      <w:pPr>
                        <w:snapToGrid w:val="0"/>
                        <w:spacing w:line="240" w:lineRule="auto"/>
                        <w:rPr>
                          <w:rFonts w:eastAsia="Times New Roman" w:cs="Times New Roman"/>
                          <w:szCs w:val="24"/>
                          <w:lang w:val="fr-CA"/>
                        </w:rPr>
                      </w:pPr>
                      <w:r w:rsidRPr="00920F36">
                        <w:rPr>
                          <w:rFonts w:eastAsia="Times New Roman" w:cs="Times New Roman"/>
                          <w:szCs w:val="24"/>
                          <w:lang w:val="fr-CA"/>
                        </w:rPr>
                        <w:t>Malgré les recommandations ci-haut,</w:t>
                      </w:r>
                      <w:r>
                        <w:rPr>
                          <w:rFonts w:eastAsia="Times New Roman" w:cs="Times New Roman"/>
                          <w:i/>
                          <w:iCs/>
                          <w:szCs w:val="24"/>
                          <w:lang w:val="fr-CA"/>
                        </w:rPr>
                        <w:t xml:space="preserve"> </w:t>
                      </w:r>
                      <w:r w:rsidRPr="00C754FB">
                        <w:rPr>
                          <w:rFonts w:eastAsia="Times New Roman" w:cs="Times New Roman"/>
                          <w:i/>
                          <w:iCs/>
                          <w:szCs w:val="24"/>
                          <w:lang w:val="fr-CA"/>
                        </w:rPr>
                        <w:t xml:space="preserve">la priorité devrait toujours être de protéger la confidentialité des </w:t>
                      </w:r>
                      <w:r w:rsidR="008A1F81">
                        <w:rPr>
                          <w:rFonts w:eastAsia="Times New Roman" w:cs="Times New Roman"/>
                          <w:i/>
                          <w:iCs/>
                          <w:szCs w:val="24"/>
                          <w:lang w:val="fr-CA"/>
                        </w:rPr>
                        <w:t xml:space="preserve">personnes </w:t>
                      </w:r>
                      <w:r w:rsidRPr="00C754FB">
                        <w:rPr>
                          <w:rFonts w:eastAsia="Times New Roman" w:cs="Times New Roman"/>
                          <w:i/>
                          <w:iCs/>
                          <w:szCs w:val="24"/>
                          <w:lang w:val="fr-CA"/>
                        </w:rPr>
                        <w:t>participant</w:t>
                      </w:r>
                      <w:r w:rsidR="008A1F81">
                        <w:rPr>
                          <w:rFonts w:eastAsia="Times New Roman" w:cs="Times New Roman"/>
                          <w:i/>
                          <w:iCs/>
                          <w:szCs w:val="24"/>
                          <w:lang w:val="fr-CA"/>
                        </w:rPr>
                        <w:t>e</w:t>
                      </w:r>
                      <w:r w:rsidRPr="00C754FB">
                        <w:rPr>
                          <w:rFonts w:eastAsia="Times New Roman" w:cs="Times New Roman"/>
                          <w:i/>
                          <w:iCs/>
                          <w:szCs w:val="24"/>
                          <w:lang w:val="fr-CA"/>
                        </w:rPr>
                        <w:t>s</w:t>
                      </w:r>
                      <w:r>
                        <w:rPr>
                          <w:rFonts w:eastAsia="Times New Roman" w:cs="Times New Roman"/>
                          <w:szCs w:val="24"/>
                          <w:lang w:val="fr-CA"/>
                        </w:rPr>
                        <w:t>. Les données démographiques, si elles ne sont pas nécessaires à vos analyses, n’ont pas besoin d’être téléversées dans la banque de données, puisqu’elles pourraient potentiellement augmenter le risque de réidentification.</w:t>
                      </w:r>
                      <w:r w:rsidR="00366735">
                        <w:rPr>
                          <w:rFonts w:eastAsia="Times New Roman" w:cs="Times New Roman"/>
                          <w:szCs w:val="24"/>
                          <w:lang w:val="fr-CA"/>
                        </w:rPr>
                        <w:t xml:space="preserve"> </w:t>
                      </w:r>
                      <w:r w:rsidR="00126B46">
                        <w:rPr>
                          <w:rFonts w:eastAsia="Times New Roman" w:cs="Times New Roman"/>
                          <w:szCs w:val="24"/>
                          <w:lang w:val="fr-CA"/>
                        </w:rPr>
                        <w:t>N</w:t>
                      </w:r>
                      <w:r>
                        <w:rPr>
                          <w:rFonts w:eastAsia="Times New Roman" w:cs="Times New Roman"/>
                          <w:szCs w:val="24"/>
                          <w:lang w:val="fr-CA"/>
                        </w:rPr>
                        <w:t xml:space="preserve">e partagez </w:t>
                      </w:r>
                      <w:r w:rsidR="00126B46">
                        <w:rPr>
                          <w:rFonts w:eastAsia="Times New Roman" w:cs="Times New Roman"/>
                          <w:szCs w:val="24"/>
                          <w:lang w:val="fr-CA"/>
                        </w:rPr>
                        <w:t xml:space="preserve">donc </w:t>
                      </w:r>
                      <w:r>
                        <w:rPr>
                          <w:rFonts w:eastAsia="Times New Roman" w:cs="Times New Roman"/>
                          <w:szCs w:val="24"/>
                          <w:lang w:val="fr-CA"/>
                        </w:rPr>
                        <w:t>jamais de données identificatoires telles que le code postal, le numéro de téléphone, le courriel, l’adresse, l’adresse IP, ou bien encore le nom ou les initiales de l’individu.</w:t>
                      </w:r>
                    </w:p>
                    <w:p w14:paraId="3134D54B" w14:textId="77777777" w:rsidR="00366735" w:rsidRDefault="00366735" w:rsidP="00A63AFE">
                      <w:pPr>
                        <w:snapToGrid w:val="0"/>
                        <w:spacing w:line="240" w:lineRule="auto"/>
                        <w:rPr>
                          <w:rFonts w:eastAsia="Times New Roman" w:cs="Times New Roman"/>
                          <w:szCs w:val="24"/>
                          <w:lang w:val="fr-CA"/>
                        </w:rPr>
                      </w:pPr>
                    </w:p>
                    <w:p w14:paraId="2848438F" w14:textId="7DAD2A17"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Le même principe s’applique aux autres types de données sensibles : si par exemple des données qualitatives ou de </w:t>
                      </w:r>
                      <w:r w:rsidR="004F323C">
                        <w:rPr>
                          <w:rFonts w:eastAsia="Times New Roman" w:cs="Times New Roman"/>
                          <w:szCs w:val="24"/>
                          <w:lang w:val="fr-CA"/>
                        </w:rPr>
                        <w:t xml:space="preserve">personnes </w:t>
                      </w:r>
                      <w:r>
                        <w:rPr>
                          <w:rFonts w:eastAsia="Times New Roman" w:cs="Times New Roman"/>
                          <w:szCs w:val="24"/>
                          <w:lang w:val="fr-CA"/>
                        </w:rPr>
                        <w:t>participant</w:t>
                      </w:r>
                      <w:r w:rsidR="004F323C">
                        <w:rPr>
                          <w:rFonts w:eastAsia="Times New Roman" w:cs="Times New Roman"/>
                          <w:szCs w:val="24"/>
                          <w:lang w:val="fr-CA"/>
                        </w:rPr>
                        <w:t>es</w:t>
                      </w:r>
                      <w:r>
                        <w:rPr>
                          <w:rFonts w:eastAsia="Times New Roman" w:cs="Times New Roman"/>
                          <w:szCs w:val="24"/>
                          <w:lang w:val="fr-CA"/>
                        </w:rPr>
                        <w:t xml:space="preserve"> d’une communauté très ciblée permettaient d’identifier les </w:t>
                      </w:r>
                      <w:r w:rsidR="00BA4508">
                        <w:rPr>
                          <w:rFonts w:eastAsia="Times New Roman" w:cs="Times New Roman"/>
                          <w:szCs w:val="24"/>
                          <w:lang w:val="fr-CA"/>
                        </w:rPr>
                        <w:t xml:space="preserve">personnes </w:t>
                      </w:r>
                      <w:r>
                        <w:rPr>
                          <w:rFonts w:eastAsia="Times New Roman" w:cs="Times New Roman"/>
                          <w:szCs w:val="24"/>
                          <w:lang w:val="fr-CA"/>
                        </w:rPr>
                        <w:t>participant</w:t>
                      </w:r>
                      <w:r w:rsidR="00BA4508">
                        <w:rPr>
                          <w:rFonts w:eastAsia="Times New Roman" w:cs="Times New Roman"/>
                          <w:szCs w:val="24"/>
                          <w:lang w:val="fr-CA"/>
                        </w:rPr>
                        <w:t>e</w:t>
                      </w:r>
                      <w:r>
                        <w:rPr>
                          <w:rFonts w:eastAsia="Times New Roman" w:cs="Times New Roman"/>
                          <w:szCs w:val="24"/>
                          <w:lang w:val="fr-CA"/>
                        </w:rPr>
                        <w:t>s individuellement, celles-ci ne devraient pas être partagées</w:t>
                      </w:r>
                      <w:r w:rsidR="00E9641E">
                        <w:rPr>
                          <w:rFonts w:eastAsia="Times New Roman" w:cs="Times New Roman"/>
                          <w:szCs w:val="24"/>
                          <w:lang w:val="fr-CA"/>
                        </w:rPr>
                        <w:t xml:space="preserve"> (à moins d’avoir le consentement explicite des </w:t>
                      </w:r>
                      <w:r w:rsidR="00FF1944">
                        <w:rPr>
                          <w:rFonts w:eastAsia="Times New Roman" w:cs="Times New Roman"/>
                          <w:szCs w:val="24"/>
                          <w:lang w:val="fr-CA"/>
                        </w:rPr>
                        <w:t xml:space="preserve">personnes </w:t>
                      </w:r>
                      <w:r w:rsidR="00E9641E">
                        <w:rPr>
                          <w:rFonts w:eastAsia="Times New Roman" w:cs="Times New Roman"/>
                          <w:szCs w:val="24"/>
                          <w:lang w:val="fr-CA"/>
                        </w:rPr>
                        <w:t>participantes à cet égard)</w:t>
                      </w:r>
                      <w:r w:rsidR="00963712">
                        <w:rPr>
                          <w:rFonts w:eastAsia="Times New Roman" w:cs="Times New Roman"/>
                          <w:szCs w:val="24"/>
                          <w:lang w:val="fr-CA"/>
                        </w:rPr>
                        <w:t>. Autrement,</w:t>
                      </w:r>
                      <w:r>
                        <w:rPr>
                          <w:rFonts w:eastAsia="Times New Roman" w:cs="Times New Roman"/>
                          <w:szCs w:val="24"/>
                          <w:lang w:val="fr-CA"/>
                        </w:rPr>
                        <w:t xml:space="preserve"> </w:t>
                      </w:r>
                      <w:r w:rsidR="006B15BE">
                        <w:rPr>
                          <w:rFonts w:eastAsia="Times New Roman" w:cs="Times New Roman"/>
                          <w:szCs w:val="24"/>
                          <w:lang w:val="fr-CA"/>
                        </w:rPr>
                        <w:t xml:space="preserve">si elles sont </w:t>
                      </w:r>
                      <w:r>
                        <w:rPr>
                          <w:rFonts w:eastAsia="Times New Roman" w:cs="Times New Roman"/>
                          <w:szCs w:val="24"/>
                          <w:lang w:val="fr-CA"/>
                        </w:rPr>
                        <w:t>partagée</w:t>
                      </w:r>
                      <w:r w:rsidR="00143C5B">
                        <w:rPr>
                          <w:rFonts w:eastAsia="Times New Roman" w:cs="Times New Roman"/>
                          <w:szCs w:val="24"/>
                          <w:lang w:val="fr-CA"/>
                        </w:rPr>
                        <w:t>s, elles devraient être désidentifiées</w:t>
                      </w:r>
                      <w:r>
                        <w:rPr>
                          <w:rFonts w:eastAsia="Times New Roman" w:cs="Times New Roman"/>
                          <w:szCs w:val="24"/>
                          <w:lang w:val="fr-CA"/>
                        </w:rPr>
                        <w:t xml:space="preserve"> </w:t>
                      </w:r>
                      <w:r w:rsidR="000C360A">
                        <w:rPr>
                          <w:rFonts w:eastAsia="Times New Roman" w:cs="Times New Roman"/>
                          <w:szCs w:val="24"/>
                          <w:lang w:val="fr-CA"/>
                        </w:rPr>
                        <w:t>de sorte</w:t>
                      </w:r>
                      <w:r>
                        <w:rPr>
                          <w:rFonts w:eastAsia="Times New Roman" w:cs="Times New Roman"/>
                          <w:szCs w:val="24"/>
                          <w:lang w:val="fr-CA"/>
                        </w:rPr>
                        <w:t xml:space="preserve"> que l’identification ne soit pas possible.</w:t>
                      </w:r>
                    </w:p>
                    <w:p w14:paraId="77549438" w14:textId="77777777" w:rsidR="00A63AFE" w:rsidRDefault="00A63AFE" w:rsidP="00A63AFE">
                      <w:pPr>
                        <w:snapToGrid w:val="0"/>
                        <w:spacing w:line="240" w:lineRule="auto"/>
                        <w:rPr>
                          <w:rFonts w:eastAsia="Times New Roman" w:cs="Times New Roman"/>
                          <w:szCs w:val="24"/>
                          <w:lang w:val="fr-CA"/>
                        </w:rPr>
                      </w:pPr>
                    </w:p>
                    <w:p w14:paraId="02C72F4B" w14:textId="779192D3" w:rsidR="00A63AFE" w:rsidRDefault="00A63AFE" w:rsidP="00A63AFE">
                      <w:pPr>
                        <w:snapToGrid w:val="0"/>
                        <w:spacing w:line="240" w:lineRule="auto"/>
                        <w:rPr>
                          <w:rFonts w:eastAsia="Times New Roman" w:cs="Times New Roman"/>
                          <w:szCs w:val="24"/>
                          <w:lang w:val="fr-CA"/>
                        </w:rPr>
                      </w:pPr>
                      <w:r>
                        <w:rPr>
                          <w:rFonts w:eastAsia="Times New Roman" w:cs="Times New Roman"/>
                          <w:szCs w:val="24"/>
                          <w:lang w:val="fr-CA"/>
                        </w:rPr>
                        <w:t xml:space="preserve">Il existe de bonnes lignes directrices sur la question du partage éthique des données, par exemple voir </w:t>
                      </w:r>
                      <w:r w:rsidRPr="001C73A5">
                        <w:rPr>
                          <w:rFonts w:eastAsia="Times New Roman" w:cs="Times New Roman"/>
                          <w:szCs w:val="24"/>
                          <w:lang w:val="fr-CA"/>
                        </w:rPr>
                        <w:fldChar w:fldCharType="begin"/>
                      </w:r>
                      <w:r w:rsidRPr="001C73A5">
                        <w:rPr>
                          <w:rFonts w:eastAsia="Times New Roman" w:cs="Times New Roman"/>
                          <w:szCs w:val="24"/>
                          <w:lang w:val="fr-CA"/>
                        </w:rPr>
                        <w:instrText xml:space="preserve"> ADDIN EN.CITE &lt;EndNote&gt;&lt;Cite AuthorYear="1"&gt;&lt;Author&gt;Meyer&lt;/Author&gt;&lt;Year&gt;2018&lt;/Year&gt;&lt;RecNum&gt;3593&lt;/RecNum&gt;&lt;DisplayText&gt;Meyer (2018)&lt;/DisplayText&gt;&lt;record&gt;&lt;rec-number&gt;3593&lt;/rec-number&gt;&lt;foreign-keys&gt;&lt;key app="EN" db-id="d2d59wppke9dt5e5ttpxpzdoa5ae9dwedfp9" timestamp="1667168843"&gt;3593&lt;/key&gt;&lt;/foreign-keys&gt;&lt;ref-type name="Journal Article"&gt;17&lt;/ref-type&gt;&lt;contributors&gt;&lt;authors&gt;&lt;author&gt;Meyer, Michelle N.&lt;/author&gt;&lt;/authors&gt;&lt;/contributors&gt;&lt;titles&gt;&lt;title&gt;Practical Tips for Ethical Data Sharing&lt;/title&gt;&lt;secondary-title&gt;Advances in Methods and Practices in Psychological Science&lt;/secondary-title&gt;&lt;/titles&gt;&lt;periodical&gt;&lt;full-title&gt;Advances in Methods and Practices in Psychological Science&lt;/full-title&gt;&lt;/periodical&gt;&lt;pages&gt;131-144&lt;/pages&gt;&lt;volume&gt;1&lt;/volume&gt;&lt;number&gt;1&lt;/number&gt;&lt;keywords&gt;&lt;keyword&gt;morality,data sharing,IRB,research ethics,responsible conduct of research&lt;/keyword&gt;&lt;/keywords&gt;&lt;dates&gt;&lt;year&gt;2018&lt;/year&gt;&lt;/dates&gt;&lt;urls&gt;&lt;related-urls&gt;&lt;url&gt;https://journals.sagepub.com/doi/abs/10.1177/2515245917747656&lt;/url&gt;&lt;/related-urls&gt;&lt;/urls&gt;&lt;electronic-resource-num&gt;10.1177/2515245917747656&lt;/electronic-resource-num&gt;&lt;/record&gt;&lt;/Cite&gt;&lt;/EndNote&gt;</w:instrText>
                      </w:r>
                      <w:r w:rsidRPr="001C73A5">
                        <w:rPr>
                          <w:rFonts w:eastAsia="Times New Roman" w:cs="Times New Roman"/>
                          <w:szCs w:val="24"/>
                          <w:lang w:val="fr-CA"/>
                        </w:rPr>
                        <w:fldChar w:fldCharType="separate"/>
                      </w:r>
                      <w:r w:rsidRPr="001C73A5">
                        <w:rPr>
                          <w:rFonts w:eastAsia="Times New Roman" w:cs="Times New Roman"/>
                          <w:noProof/>
                          <w:szCs w:val="24"/>
                          <w:lang w:val="fr-CA"/>
                        </w:rPr>
                        <w:t>Meyer (2018)</w:t>
                      </w:r>
                      <w:r w:rsidRPr="001C73A5">
                        <w:rPr>
                          <w:rFonts w:eastAsia="Times New Roman" w:cs="Times New Roman"/>
                          <w:szCs w:val="24"/>
                          <w:lang w:val="fr-CA"/>
                        </w:rPr>
                        <w:fldChar w:fldCharType="end"/>
                      </w:r>
                      <w:r>
                        <w:rPr>
                          <w:rFonts w:eastAsia="Times New Roman" w:cs="Times New Roman"/>
                          <w:szCs w:val="24"/>
                          <w:lang w:val="fr-CA"/>
                        </w:rPr>
                        <w:t>.</w:t>
                      </w:r>
                      <w:r w:rsidRPr="009D302C">
                        <w:rPr>
                          <w:rFonts w:eastAsia="Times New Roman" w:cs="Times New Roman"/>
                          <w:szCs w:val="24"/>
                          <w:lang w:val="fr-CA"/>
                        </w:rPr>
                        <w:t xml:space="preserve"> </w:t>
                      </w:r>
                      <w:r w:rsidR="00AC1471">
                        <w:rPr>
                          <w:rFonts w:eastAsia="Times New Roman" w:cs="Times New Roman"/>
                          <w:szCs w:val="24"/>
                          <w:lang w:val="fr-CA"/>
                        </w:rPr>
                        <w:t>De plus, d</w:t>
                      </w:r>
                      <w:r>
                        <w:rPr>
                          <w:rFonts w:eastAsia="Times New Roman" w:cs="Times New Roman"/>
                          <w:szCs w:val="24"/>
                          <w:lang w:val="fr-CA"/>
                        </w:rPr>
                        <w:t xml:space="preserve">ans l’incertitude, vérifiez toujours avec votre </w:t>
                      </w:r>
                      <w:r w:rsidR="00D27A6A">
                        <w:rPr>
                          <w:rFonts w:eastAsia="Times New Roman" w:cs="Times New Roman"/>
                          <w:szCs w:val="24"/>
                          <w:lang w:val="fr-CA"/>
                        </w:rPr>
                        <w:t>direction</w:t>
                      </w:r>
                      <w:r>
                        <w:rPr>
                          <w:rFonts w:eastAsia="Times New Roman" w:cs="Times New Roman"/>
                          <w:szCs w:val="24"/>
                          <w:lang w:val="fr-CA"/>
                        </w:rPr>
                        <w:t xml:space="preserve"> ainsi qu’avec le comité éthique, ce que vous pouvez partager de manière sécuritaire, et ce qui s’applique à votre situation.</w:t>
                      </w:r>
                      <w:r w:rsidR="00EC2D48">
                        <w:rPr>
                          <w:rFonts w:eastAsia="Times New Roman" w:cs="Times New Roman"/>
                          <w:szCs w:val="24"/>
                          <w:lang w:val="fr-CA"/>
                        </w:rPr>
                        <w:t xml:space="preserve"> </w:t>
                      </w:r>
                      <w:r w:rsidR="00EC2D48" w:rsidRPr="00EC2D48">
                        <w:rPr>
                          <w:rFonts w:eastAsia="Times New Roman" w:cs="Times New Roman"/>
                          <w:szCs w:val="24"/>
                          <w:lang w:val="fr-CA"/>
                        </w:rPr>
                        <w:t>Enfin, il se peut également que pour certains types d</w:t>
                      </w:r>
                      <w:r w:rsidR="00017F5F">
                        <w:rPr>
                          <w:rFonts w:eastAsia="Times New Roman" w:cs="Times New Roman"/>
                          <w:szCs w:val="24"/>
                          <w:lang w:val="fr-CA"/>
                        </w:rPr>
                        <w:t>’</w:t>
                      </w:r>
                      <w:r w:rsidR="00EC2D48" w:rsidRPr="00EC2D48">
                        <w:rPr>
                          <w:rFonts w:eastAsia="Times New Roman" w:cs="Times New Roman"/>
                          <w:szCs w:val="24"/>
                          <w:lang w:val="fr-CA"/>
                        </w:rPr>
                        <w:t>étude (longitudinale ou autre), le comité d</w:t>
                      </w:r>
                      <w:r w:rsidR="00017F5F">
                        <w:rPr>
                          <w:rFonts w:eastAsia="Times New Roman" w:cs="Times New Roman"/>
                          <w:szCs w:val="24"/>
                          <w:lang w:val="fr-CA"/>
                        </w:rPr>
                        <w:t>’</w:t>
                      </w:r>
                      <w:r w:rsidR="00EC2D48" w:rsidRPr="00EC2D48">
                        <w:rPr>
                          <w:rFonts w:eastAsia="Times New Roman" w:cs="Times New Roman"/>
                          <w:szCs w:val="24"/>
                          <w:lang w:val="fr-CA"/>
                        </w:rPr>
                        <w:t>éthique ne vous autorise pas à partager les données</w:t>
                      </w:r>
                      <w:r w:rsidR="004B09C5">
                        <w:rPr>
                          <w:rFonts w:eastAsia="Times New Roman" w:cs="Times New Roman"/>
                          <w:szCs w:val="24"/>
                          <w:lang w:val="fr-CA"/>
                        </w:rPr>
                        <w:t xml:space="preserve">, ou bien qu’il soit nécessaire pour </w:t>
                      </w:r>
                      <w:r w:rsidR="008D30E5" w:rsidRPr="008D30E5">
                        <w:rPr>
                          <w:rFonts w:eastAsia="Times New Roman" w:cs="Times New Roman"/>
                          <w:szCs w:val="24"/>
                          <w:lang w:val="fr-CA"/>
                        </w:rPr>
                        <w:t xml:space="preserve">les autres équipes </w:t>
                      </w:r>
                      <w:r w:rsidR="004B09C5">
                        <w:rPr>
                          <w:rFonts w:eastAsia="Times New Roman" w:cs="Times New Roman"/>
                          <w:szCs w:val="24"/>
                          <w:lang w:val="fr-CA"/>
                        </w:rPr>
                        <w:t xml:space="preserve">de recherche </w:t>
                      </w:r>
                      <w:r w:rsidR="004B09C5" w:rsidRPr="004B09C5">
                        <w:rPr>
                          <w:rFonts w:eastAsia="Times New Roman" w:cs="Times New Roman"/>
                          <w:szCs w:val="24"/>
                          <w:lang w:val="fr-CA"/>
                        </w:rPr>
                        <w:t xml:space="preserve">souhaitant accéder aux données </w:t>
                      </w:r>
                      <w:r w:rsidR="004B09C5">
                        <w:rPr>
                          <w:rFonts w:eastAsia="Times New Roman" w:cs="Times New Roman"/>
                          <w:szCs w:val="24"/>
                          <w:lang w:val="fr-CA"/>
                        </w:rPr>
                        <w:t xml:space="preserve">de </w:t>
                      </w:r>
                      <w:r w:rsidR="004B09C5" w:rsidRPr="004B09C5">
                        <w:rPr>
                          <w:rFonts w:eastAsia="Times New Roman" w:cs="Times New Roman"/>
                          <w:szCs w:val="24"/>
                          <w:lang w:val="fr-CA"/>
                        </w:rPr>
                        <w:t>passer par un processus d</w:t>
                      </w:r>
                      <w:r w:rsidR="00031054">
                        <w:rPr>
                          <w:rFonts w:eastAsia="Times New Roman" w:cs="Times New Roman"/>
                          <w:szCs w:val="24"/>
                          <w:lang w:val="fr-CA"/>
                        </w:rPr>
                        <w:t>’</w:t>
                      </w:r>
                      <w:r w:rsidR="004B09C5" w:rsidRPr="004B09C5">
                        <w:rPr>
                          <w:rFonts w:eastAsia="Times New Roman" w:cs="Times New Roman"/>
                          <w:szCs w:val="24"/>
                          <w:lang w:val="fr-CA"/>
                        </w:rPr>
                        <w:t>évaluation scientifique et éthique très strict.</w:t>
                      </w:r>
                    </w:p>
                    <w:p w14:paraId="67C31CD0" w14:textId="77777777" w:rsidR="00275A6B" w:rsidRDefault="00275A6B" w:rsidP="00A63AFE">
                      <w:pPr>
                        <w:snapToGrid w:val="0"/>
                        <w:spacing w:line="240" w:lineRule="auto"/>
                        <w:rPr>
                          <w:rFonts w:eastAsia="Times New Roman" w:cs="Times New Roman"/>
                          <w:szCs w:val="24"/>
                          <w:lang w:val="fr-CA"/>
                        </w:rPr>
                      </w:pPr>
                    </w:p>
                    <w:p w14:paraId="5CA58EE0" w14:textId="152E4DE0" w:rsidR="00E90460" w:rsidRPr="009F17F4" w:rsidRDefault="00E90460" w:rsidP="00E90460">
                      <w:pPr>
                        <w:rPr>
                          <w:rFonts w:eastAsia="Times New Roman" w:cs="Times New Roman"/>
                          <w:i/>
                          <w:iCs/>
                          <w:szCs w:val="24"/>
                          <w:u w:val="single"/>
                          <w:lang w:val="fr-CA"/>
                        </w:rPr>
                      </w:pPr>
                      <w:r>
                        <w:rPr>
                          <w:rFonts w:eastAsia="Times New Roman" w:cs="Times New Roman"/>
                          <w:b/>
                          <w:bCs/>
                          <w:i/>
                          <w:iCs/>
                          <w:szCs w:val="24"/>
                          <w:u w:val="single"/>
                          <w:lang w:val="fr-CA"/>
                        </w:rPr>
                        <w:t xml:space="preserve">Les </w:t>
                      </w:r>
                      <w:r w:rsidR="008E3498">
                        <w:rPr>
                          <w:rFonts w:eastAsia="Times New Roman" w:cs="Times New Roman"/>
                          <w:b/>
                          <w:bCs/>
                          <w:i/>
                          <w:iCs/>
                          <w:szCs w:val="24"/>
                          <w:u w:val="single"/>
                          <w:lang w:val="fr-CA"/>
                        </w:rPr>
                        <w:t xml:space="preserve">banques de </w:t>
                      </w:r>
                      <w:r>
                        <w:rPr>
                          <w:rFonts w:eastAsia="Times New Roman" w:cs="Times New Roman"/>
                          <w:b/>
                          <w:bCs/>
                          <w:i/>
                          <w:iCs/>
                          <w:szCs w:val="24"/>
                          <w:u w:val="single"/>
                          <w:lang w:val="fr-CA"/>
                        </w:rPr>
                        <w:t>données synthétiques</w:t>
                      </w:r>
                    </w:p>
                    <w:p w14:paraId="2E2C2C4F" w14:textId="7D952E6D" w:rsidR="00366FAB" w:rsidRDefault="00275A6B" w:rsidP="00A63AFE">
                      <w:pPr>
                        <w:snapToGrid w:val="0"/>
                        <w:spacing w:line="240" w:lineRule="auto"/>
                        <w:rPr>
                          <w:rFonts w:eastAsia="Times New Roman" w:cs="Times New Roman"/>
                          <w:szCs w:val="24"/>
                          <w:lang w:val="fr-CA"/>
                        </w:rPr>
                      </w:pPr>
                      <w:r>
                        <w:rPr>
                          <w:rFonts w:eastAsia="Times New Roman" w:cs="Times New Roman"/>
                          <w:szCs w:val="24"/>
                          <w:lang w:val="fr-CA"/>
                        </w:rPr>
                        <w:t xml:space="preserve">Notez que dans ces cas il est toujours possible de partager une banque de données </w:t>
                      </w:r>
                      <w:r w:rsidRPr="00275A6B">
                        <w:rPr>
                          <w:rFonts w:eastAsia="Times New Roman" w:cs="Times New Roman"/>
                          <w:i/>
                          <w:iCs/>
                          <w:szCs w:val="24"/>
                          <w:lang w:val="fr-CA"/>
                        </w:rPr>
                        <w:t>synthétique</w:t>
                      </w:r>
                      <w:r>
                        <w:rPr>
                          <w:rFonts w:eastAsia="Times New Roman" w:cs="Times New Roman"/>
                          <w:szCs w:val="24"/>
                          <w:lang w:val="fr-CA"/>
                        </w:rPr>
                        <w:t xml:space="preserve">, c’est-à-dire des données </w:t>
                      </w:r>
                      <w:r w:rsidR="001560F5">
                        <w:rPr>
                          <w:rFonts w:eastAsia="Times New Roman" w:cs="Times New Roman"/>
                          <w:szCs w:val="24"/>
                          <w:lang w:val="fr-CA"/>
                        </w:rPr>
                        <w:t>artificielles</w:t>
                      </w:r>
                      <w:r w:rsidR="00E620FF">
                        <w:rPr>
                          <w:rFonts w:eastAsia="Times New Roman" w:cs="Times New Roman"/>
                          <w:szCs w:val="24"/>
                          <w:lang w:val="fr-CA"/>
                        </w:rPr>
                        <w:t xml:space="preserve"> </w:t>
                      </w:r>
                      <w:r>
                        <w:rPr>
                          <w:rFonts w:eastAsia="Times New Roman" w:cs="Times New Roman"/>
                          <w:szCs w:val="24"/>
                          <w:lang w:val="fr-CA"/>
                        </w:rPr>
                        <w:t>qui ont été générées à partir des données originales</w:t>
                      </w:r>
                      <w:r w:rsidR="0099336B">
                        <w:rPr>
                          <w:rFonts w:eastAsia="Times New Roman" w:cs="Times New Roman"/>
                          <w:szCs w:val="24"/>
                          <w:lang w:val="fr-CA"/>
                        </w:rPr>
                        <w:t xml:space="preserve">. Comme ces données générées </w:t>
                      </w:r>
                      <w:r>
                        <w:rPr>
                          <w:rFonts w:eastAsia="Times New Roman" w:cs="Times New Roman"/>
                          <w:szCs w:val="24"/>
                          <w:lang w:val="fr-CA"/>
                        </w:rPr>
                        <w:t xml:space="preserve">ont les mêmes propriétés, </w:t>
                      </w:r>
                      <w:r w:rsidR="001A6FA6">
                        <w:rPr>
                          <w:rFonts w:eastAsia="Times New Roman" w:cs="Times New Roman"/>
                          <w:szCs w:val="24"/>
                          <w:lang w:val="fr-CA"/>
                        </w:rPr>
                        <w:t xml:space="preserve">elles </w:t>
                      </w:r>
                      <w:r>
                        <w:rPr>
                          <w:rFonts w:eastAsia="Times New Roman" w:cs="Times New Roman"/>
                          <w:szCs w:val="24"/>
                          <w:lang w:val="fr-CA"/>
                        </w:rPr>
                        <w:t>peuvent être utilisées pour répliquer les analyses et résultats de recherche</w:t>
                      </w:r>
                      <w:r w:rsidR="00FD27F3">
                        <w:rPr>
                          <w:rFonts w:eastAsia="Times New Roman" w:cs="Times New Roman"/>
                          <w:szCs w:val="24"/>
                          <w:lang w:val="fr-CA"/>
                        </w:rPr>
                        <w:t xml:space="preserve">. </w:t>
                      </w:r>
                      <w:r w:rsidR="0092606B">
                        <w:rPr>
                          <w:rFonts w:eastAsia="Times New Roman" w:cs="Times New Roman"/>
                          <w:szCs w:val="24"/>
                          <w:lang w:val="fr-CA"/>
                        </w:rPr>
                        <w:t xml:space="preserve">Cependant, </w:t>
                      </w:r>
                      <w:r w:rsidR="00FD27F3">
                        <w:rPr>
                          <w:rFonts w:eastAsia="Times New Roman" w:cs="Times New Roman"/>
                          <w:szCs w:val="24"/>
                          <w:lang w:val="fr-CA"/>
                        </w:rPr>
                        <w:t>ce sont des données différentes,</w:t>
                      </w:r>
                      <w:r>
                        <w:rPr>
                          <w:rFonts w:eastAsia="Times New Roman" w:cs="Times New Roman"/>
                          <w:szCs w:val="24"/>
                          <w:lang w:val="fr-CA"/>
                        </w:rPr>
                        <w:t xml:space="preserve"> </w:t>
                      </w:r>
                      <w:r w:rsidR="006330E2">
                        <w:rPr>
                          <w:rFonts w:eastAsia="Times New Roman" w:cs="Times New Roman"/>
                          <w:szCs w:val="24"/>
                          <w:lang w:val="fr-CA"/>
                        </w:rPr>
                        <w:t xml:space="preserve">elles ne permettent </w:t>
                      </w:r>
                      <w:r w:rsidR="00E50AAB">
                        <w:rPr>
                          <w:rFonts w:eastAsia="Times New Roman" w:cs="Times New Roman"/>
                          <w:szCs w:val="24"/>
                          <w:lang w:val="fr-CA"/>
                        </w:rPr>
                        <w:t xml:space="preserve">donc </w:t>
                      </w:r>
                      <w:r w:rsidR="006330E2">
                        <w:rPr>
                          <w:rFonts w:eastAsia="Times New Roman" w:cs="Times New Roman"/>
                          <w:szCs w:val="24"/>
                          <w:lang w:val="fr-CA"/>
                        </w:rPr>
                        <w:t>pas d’identifier</w:t>
                      </w:r>
                      <w:r w:rsidR="00414C76">
                        <w:rPr>
                          <w:rFonts w:eastAsia="Times New Roman" w:cs="Times New Roman"/>
                          <w:szCs w:val="24"/>
                          <w:lang w:val="fr-CA"/>
                        </w:rPr>
                        <w:t xml:space="preserve"> un individu</w:t>
                      </w:r>
                      <w:r w:rsidR="00E14074">
                        <w:rPr>
                          <w:rFonts w:eastAsia="Times New Roman" w:cs="Times New Roman"/>
                          <w:szCs w:val="24"/>
                          <w:lang w:val="fr-CA"/>
                        </w:rPr>
                        <w:t xml:space="preserve"> en particulier</w:t>
                      </w:r>
                      <w:r w:rsidR="00414C76">
                        <w:rPr>
                          <w:rFonts w:eastAsia="Times New Roman" w:cs="Times New Roman"/>
                          <w:szCs w:val="24"/>
                          <w:lang w:val="fr-CA"/>
                        </w:rPr>
                        <w:t>, puisqu</w:t>
                      </w:r>
                      <w:r w:rsidR="00535B6B">
                        <w:rPr>
                          <w:rFonts w:eastAsia="Times New Roman" w:cs="Times New Roman"/>
                          <w:szCs w:val="24"/>
                          <w:lang w:val="fr-CA"/>
                        </w:rPr>
                        <w:t>’aucun point de donnée ne correspond à une véritable personne.</w:t>
                      </w:r>
                    </w:p>
                    <w:p w14:paraId="4B44DFC2" w14:textId="77777777" w:rsidR="00366FAB" w:rsidRDefault="00366FAB" w:rsidP="00A63AFE">
                      <w:pPr>
                        <w:snapToGrid w:val="0"/>
                        <w:spacing w:line="240" w:lineRule="auto"/>
                        <w:rPr>
                          <w:rFonts w:eastAsia="Times New Roman" w:cs="Times New Roman"/>
                          <w:szCs w:val="24"/>
                          <w:lang w:val="fr-CA"/>
                        </w:rPr>
                      </w:pPr>
                    </w:p>
                    <w:p w14:paraId="6C449C1C" w14:textId="5B439675" w:rsidR="00275A6B" w:rsidRPr="00920F36" w:rsidRDefault="006E3ACE" w:rsidP="00A63AFE">
                      <w:pPr>
                        <w:snapToGrid w:val="0"/>
                        <w:spacing w:line="240" w:lineRule="auto"/>
                        <w:rPr>
                          <w:lang w:val="fr-CA"/>
                        </w:rPr>
                      </w:pPr>
                      <w:r>
                        <w:rPr>
                          <w:rFonts w:eastAsia="Times New Roman" w:cs="Times New Roman"/>
                          <w:szCs w:val="24"/>
                          <w:lang w:val="fr-CA"/>
                        </w:rPr>
                        <w:t xml:space="preserve">Cette stratégie </w:t>
                      </w:r>
                      <w:r w:rsidR="00275A6B">
                        <w:rPr>
                          <w:rFonts w:eastAsia="Times New Roman" w:cs="Times New Roman"/>
                          <w:szCs w:val="24"/>
                          <w:lang w:val="fr-CA"/>
                        </w:rPr>
                        <w:t>est utilisé</w:t>
                      </w:r>
                      <w:r w:rsidR="00F80FCE">
                        <w:rPr>
                          <w:rFonts w:eastAsia="Times New Roman" w:cs="Times New Roman"/>
                          <w:szCs w:val="24"/>
                          <w:lang w:val="fr-CA"/>
                        </w:rPr>
                        <w:t>e</w:t>
                      </w:r>
                      <w:r w:rsidR="00275A6B">
                        <w:rPr>
                          <w:rFonts w:eastAsia="Times New Roman" w:cs="Times New Roman"/>
                          <w:szCs w:val="24"/>
                          <w:lang w:val="fr-CA"/>
                        </w:rPr>
                        <w:t xml:space="preserve"> notamment en médecine pour protéger la confidentialité des données</w:t>
                      </w:r>
                      <w:r w:rsidR="00D247A7">
                        <w:rPr>
                          <w:rFonts w:eastAsia="Times New Roman" w:cs="Times New Roman"/>
                          <w:szCs w:val="24"/>
                          <w:lang w:val="fr-CA"/>
                        </w:rPr>
                        <w:t xml:space="preserve"> sensibles</w:t>
                      </w:r>
                      <w:r w:rsidR="00420410">
                        <w:rPr>
                          <w:rFonts w:eastAsia="Times New Roman" w:cs="Times New Roman"/>
                          <w:szCs w:val="24"/>
                          <w:lang w:val="fr-CA"/>
                        </w:rPr>
                        <w:t xml:space="preserve"> </w:t>
                      </w:r>
                      <w:r w:rsidR="00420410">
                        <w:rPr>
                          <w:rFonts w:eastAsia="Times New Roman" w:cs="Times New Roman"/>
                          <w:szCs w:val="24"/>
                          <w:lang w:val="fr-CA"/>
                        </w:rPr>
                        <w:fldChar w:fldCharType="begin"/>
                      </w:r>
                      <w:r w:rsidR="00420410">
                        <w:rPr>
                          <w:rFonts w:eastAsia="Times New Roman" w:cs="Times New Roman"/>
                          <w:szCs w:val="24"/>
                          <w:lang w:val="fr-CA"/>
                        </w:rPr>
                        <w:instrText xml:space="preserve"> ADDIN EN.CITE &lt;EndNote&gt;&lt;Cite&gt;&lt;Author&gt;Kokosi&lt;/Author&gt;&lt;Year&gt;2022&lt;/Year&gt;&lt;RecNum&gt;3632&lt;/RecNum&gt;&lt;DisplayText&gt;(Kokosi &amp;amp; Harron, 2022)&lt;/DisplayText&gt;&lt;record&gt;&lt;rec-number&gt;3632&lt;/rec-number&gt;&lt;foreign-keys&gt;&lt;key app="EN" db-id="d2d59wppke9dt5e5ttpxpzdoa5ae9dwedfp9" timestamp="1684171995"&gt;3632&lt;/key&gt;&lt;/foreign-keys&gt;&lt;ref-type name="Journal Article"&gt;17&lt;/ref-type&gt;&lt;contributors&gt;&lt;authors&gt;&lt;author&gt;Theodora Kokosi&lt;/author&gt;&lt;author&gt;Katie Harron&lt;/author&gt;&lt;/authors&gt;&lt;/contributors&gt;&lt;titles&gt;&lt;title&gt;Synthetic data in medical research&lt;/title&gt;&lt;secondary-title&gt;BMJ Medicine&lt;/secondary-title&gt;&lt;/titles&gt;&lt;periodical&gt;&lt;full-title&gt;BMJ Medicine&lt;/full-title&gt;&lt;/periodical&gt;&lt;pages&gt;e000167&lt;/pages&gt;&lt;volume&gt;1&lt;/volume&gt;&lt;number&gt;1&lt;/number&gt;&lt;dates&gt;&lt;year&gt;2022&lt;/year&gt;&lt;/dates&gt;&lt;urls&gt;&lt;related-urls&gt;&lt;url&gt;https://bmjmedicine.bmj.com/content/bmjmed/1/1/e000167.full.pdf&lt;/url&gt;&lt;/related-urls&gt;&lt;/urls&gt;&lt;electronic-resource-num&gt;10.1136/bmjmed-2022-000167&lt;/electronic-resource-num&gt;&lt;/record&gt;&lt;/Cite&gt;&lt;/EndNote&gt;</w:instrText>
                      </w:r>
                      <w:r w:rsidR="00420410">
                        <w:rPr>
                          <w:rFonts w:eastAsia="Times New Roman" w:cs="Times New Roman"/>
                          <w:szCs w:val="24"/>
                          <w:lang w:val="fr-CA"/>
                        </w:rPr>
                        <w:fldChar w:fldCharType="separate"/>
                      </w:r>
                      <w:r w:rsidR="00420410">
                        <w:rPr>
                          <w:rFonts w:eastAsia="Times New Roman" w:cs="Times New Roman"/>
                          <w:noProof/>
                          <w:szCs w:val="24"/>
                          <w:lang w:val="fr-CA"/>
                        </w:rPr>
                        <w:t>(Kokosi &amp; Harron, 2022)</w:t>
                      </w:r>
                      <w:r w:rsidR="00420410">
                        <w:rPr>
                          <w:rFonts w:eastAsia="Times New Roman" w:cs="Times New Roman"/>
                          <w:szCs w:val="24"/>
                          <w:lang w:val="fr-CA"/>
                        </w:rPr>
                        <w:fldChar w:fldCharType="end"/>
                      </w:r>
                      <w:r w:rsidR="00275A6B">
                        <w:rPr>
                          <w:rFonts w:eastAsia="Times New Roman" w:cs="Times New Roman"/>
                          <w:szCs w:val="24"/>
                          <w:lang w:val="fr-CA"/>
                        </w:rPr>
                        <w:t>.</w:t>
                      </w:r>
                      <w:r w:rsidR="00B91619">
                        <w:rPr>
                          <w:rFonts w:eastAsia="Times New Roman" w:cs="Times New Roman"/>
                          <w:szCs w:val="24"/>
                          <w:lang w:val="fr-CA"/>
                        </w:rPr>
                        <w:t xml:space="preserve"> Il existe un package R permettant de générer des données synthétique</w:t>
                      </w:r>
                      <w:r w:rsidR="009566BA">
                        <w:rPr>
                          <w:rFonts w:eastAsia="Times New Roman" w:cs="Times New Roman"/>
                          <w:szCs w:val="24"/>
                          <w:lang w:val="fr-CA"/>
                        </w:rPr>
                        <w:t>s</w:t>
                      </w:r>
                      <w:r w:rsidR="00916A31">
                        <w:rPr>
                          <w:rFonts w:eastAsia="Times New Roman" w:cs="Times New Roman"/>
                          <w:szCs w:val="24"/>
                          <w:lang w:val="fr-CA"/>
                        </w:rPr>
                        <w:t xml:space="preserve"> de cette manière</w:t>
                      </w:r>
                      <w:r w:rsidR="009566BA">
                        <w:rPr>
                          <w:rFonts w:eastAsia="Times New Roman" w:cs="Times New Roman"/>
                          <w:szCs w:val="24"/>
                          <w:lang w:val="fr-CA"/>
                        </w:rPr>
                        <w:t xml:space="preserve">, le package </w:t>
                      </w:r>
                      <w:r w:rsidR="009566BA" w:rsidRPr="009566BA">
                        <w:rPr>
                          <w:rFonts w:eastAsia="Times New Roman" w:cs="Times New Roman"/>
                          <w:i/>
                          <w:iCs/>
                          <w:szCs w:val="24"/>
                          <w:lang w:val="fr-CA"/>
                        </w:rPr>
                        <w:t>synthpop</w:t>
                      </w:r>
                      <w:r w:rsidR="00001790" w:rsidRPr="00001790">
                        <w:rPr>
                          <w:rFonts w:eastAsia="Times New Roman" w:cs="Times New Roman"/>
                          <w:szCs w:val="24"/>
                          <w:lang w:val="fr-CA"/>
                        </w:rPr>
                        <w:t xml:space="preserve"> </w:t>
                      </w:r>
                      <w:r w:rsidR="00001790" w:rsidRPr="00001790">
                        <w:rPr>
                          <w:rFonts w:eastAsia="Times New Roman" w:cs="Times New Roman"/>
                          <w:szCs w:val="24"/>
                          <w:lang w:val="fr-CA"/>
                        </w:rPr>
                        <w:fldChar w:fldCharType="begin"/>
                      </w:r>
                      <w:r w:rsidR="00EE19B9">
                        <w:rPr>
                          <w:rFonts w:eastAsia="Times New Roman" w:cs="Times New Roman"/>
                          <w:szCs w:val="24"/>
                          <w:lang w:val="fr-CA"/>
                        </w:rPr>
                        <w:instrText xml:space="preserve"> ADDIN EN.CITE &lt;EndNote&gt;&lt;Cite&gt;&lt;Author&gt;Nowok&lt;/Author&gt;&lt;Year&gt;2016&lt;/Year&gt;&lt;RecNum&gt;3631&lt;/RecNum&gt;&lt;DisplayText&gt;(Nowok et al., 2016)&lt;/DisplayText&gt;&lt;record&gt;&lt;rec-number&gt;3631&lt;/rec-number&gt;&lt;foreign-keys&gt;&lt;key app="EN" db-id="d2d59wppke9dt5e5ttpxpzdoa5ae9dwedfp9" timestamp="1684171302"&gt;3631&lt;/key&gt;&lt;/foreign-keys&gt;&lt;ref-type name="Journal Article"&gt;17&lt;/ref-type&gt;&lt;contributors&gt;&lt;authors&gt;&lt;author&gt;Nowok, Beata&lt;/author&gt;&lt;author&gt;Raab, Gillian M.&lt;/author&gt;&lt;author&gt;Dibben, Chris&lt;/author&gt;&lt;/authors&gt;&lt;/contributors&gt;&lt;titles&gt;&lt;title&gt;synthpop: Bespoke Creation of Synthetic Data in R&lt;/title&gt;&lt;secondary-title&gt;Journal of Statistical Software&lt;/secondary-title&gt;&lt;/titles&gt;&lt;periodical&gt;&lt;full-title&gt;Journal of Statistical Software&lt;/full-title&gt;&lt;/periodical&gt;&lt;pages&gt;1 - 26&lt;/pages&gt;&lt;volume&gt;74&lt;/volume&gt;&lt;number&gt;11&lt;/number&gt;&lt;section&gt;Articles&lt;/section&gt;&lt;dates&gt;&lt;year&gt;2016&lt;/year&gt;&lt;pub-dates&gt;&lt;date&gt;10/28&lt;/date&gt;&lt;/pub-dates&gt;&lt;/dates&gt;&lt;urls&gt;&lt;related-urls&gt;&lt;url&gt;https://www.jstatsoft.org/index.php/jss/article/view/v074i11&lt;/url&gt;&lt;/related-urls&gt;&lt;/urls&gt;&lt;electronic-resource-num&gt;10.18637/jss.v074.i11&lt;/electronic-resource-num&gt;&lt;access-date&gt;2023/05/15&lt;/access-date&gt;&lt;/record&gt;&lt;/Cite&gt;&lt;/EndNote&gt;</w:instrText>
                      </w:r>
                      <w:r w:rsidR="00001790" w:rsidRPr="00001790">
                        <w:rPr>
                          <w:rFonts w:eastAsia="Times New Roman" w:cs="Times New Roman"/>
                          <w:szCs w:val="24"/>
                          <w:lang w:val="fr-CA"/>
                        </w:rPr>
                        <w:fldChar w:fldCharType="separate"/>
                      </w:r>
                      <w:r w:rsidR="00EE19B9">
                        <w:rPr>
                          <w:rFonts w:eastAsia="Times New Roman" w:cs="Times New Roman"/>
                          <w:noProof/>
                          <w:szCs w:val="24"/>
                          <w:lang w:val="fr-CA"/>
                        </w:rPr>
                        <w:t>(Nowok et al., 2016)</w:t>
                      </w:r>
                      <w:r w:rsidR="00001790" w:rsidRPr="00001790">
                        <w:rPr>
                          <w:rFonts w:eastAsia="Times New Roman" w:cs="Times New Roman"/>
                          <w:szCs w:val="24"/>
                          <w:lang w:val="fr-CA"/>
                        </w:rPr>
                        <w:fldChar w:fldCharType="end"/>
                      </w:r>
                      <w:r w:rsidR="00EE19B9">
                        <w:rPr>
                          <w:rFonts w:eastAsia="Times New Roman" w:cs="Times New Roman"/>
                          <w:szCs w:val="24"/>
                          <w:lang w:val="fr-CA"/>
                        </w:rPr>
                        <w:t xml:space="preserve">: </w:t>
                      </w:r>
                      <w:hyperlink r:id="rId30" w:history="1">
                        <w:r w:rsidR="00EE19B9" w:rsidRPr="00E334ED">
                          <w:rPr>
                            <w:rStyle w:val="Hyperlink"/>
                            <w:rFonts w:eastAsia="Times New Roman" w:cs="Times New Roman"/>
                            <w:szCs w:val="24"/>
                            <w:lang w:val="fr-CA"/>
                          </w:rPr>
                          <w:t>https://www.synthpop.org.uk/</w:t>
                        </w:r>
                      </w:hyperlink>
                      <w:r w:rsidR="00B91619">
                        <w:rPr>
                          <w:rFonts w:eastAsia="Times New Roman" w:cs="Times New Roman"/>
                          <w:szCs w:val="24"/>
                          <w:lang w:val="fr-CA"/>
                        </w:rPr>
                        <w:t>.</w:t>
                      </w:r>
                      <w:r w:rsidR="003B1810">
                        <w:rPr>
                          <w:rFonts w:eastAsia="Times New Roman" w:cs="Times New Roman"/>
                          <w:szCs w:val="24"/>
                          <w:lang w:val="fr-CA"/>
                        </w:rPr>
                        <w:t xml:space="preserve"> Pour ceux n’utilisant pas le logiciel R, il existe aussi une version « </w:t>
                      </w:r>
                      <w:proofErr w:type="spellStart"/>
                      <w:r w:rsidR="003B1810">
                        <w:rPr>
                          <w:rFonts w:eastAsia="Times New Roman" w:cs="Times New Roman"/>
                          <w:szCs w:val="24"/>
                          <w:lang w:val="fr-CA"/>
                        </w:rPr>
                        <w:t>Shiny</w:t>
                      </w:r>
                      <w:proofErr w:type="spellEnd"/>
                      <w:r w:rsidR="00F542CA">
                        <w:rPr>
                          <w:rFonts w:eastAsia="Times New Roman" w:cs="Times New Roman"/>
                          <w:szCs w:val="24"/>
                          <w:lang w:val="fr-CA"/>
                        </w:rPr>
                        <w:t xml:space="preserve"> A</w:t>
                      </w:r>
                      <w:r w:rsidR="003B1810">
                        <w:rPr>
                          <w:rFonts w:eastAsia="Times New Roman" w:cs="Times New Roman"/>
                          <w:szCs w:val="24"/>
                          <w:lang w:val="fr-CA"/>
                        </w:rPr>
                        <w:t xml:space="preserve">pp » disponible sur internet : </w:t>
                      </w:r>
                      <w:hyperlink r:id="rId31" w:history="1">
                        <w:r w:rsidR="003B1810" w:rsidRPr="00E334ED">
                          <w:rPr>
                            <w:rStyle w:val="Hyperlink"/>
                            <w:rFonts w:eastAsia="Times New Roman" w:cs="Times New Roman"/>
                            <w:szCs w:val="24"/>
                            <w:lang w:val="fr-CA"/>
                          </w:rPr>
                          <w:t>https://synthpop.shinyapps.io/synthpop/</w:t>
                        </w:r>
                      </w:hyperlink>
                      <w:r w:rsidR="003B1810">
                        <w:rPr>
                          <w:rFonts w:eastAsia="Times New Roman" w:cs="Times New Roman"/>
                          <w:szCs w:val="24"/>
                          <w:lang w:val="fr-CA"/>
                        </w:rPr>
                        <w:t>.</w:t>
                      </w:r>
                    </w:p>
                  </w:txbxContent>
                </v:textbox>
                <w10:wrap type="topAndBottom" anchorx="margin"/>
              </v:shape>
            </w:pict>
          </mc:Fallback>
        </mc:AlternateContent>
      </w:r>
    </w:p>
    <w:p w14:paraId="2EBBD110" w14:textId="77777777" w:rsidR="00920F36" w:rsidRDefault="00920F36" w:rsidP="00C25359">
      <w:pPr>
        <w:snapToGrid w:val="0"/>
        <w:spacing w:line="360" w:lineRule="auto"/>
        <w:ind w:left="720"/>
        <w:rPr>
          <w:rFonts w:eastAsia="Times New Roman" w:cs="Times New Roman"/>
          <w:szCs w:val="24"/>
          <w:lang w:val="fr-CA"/>
        </w:rPr>
      </w:pPr>
    </w:p>
    <w:p w14:paraId="1BAA67AE" w14:textId="23AC91F5" w:rsidR="00C658F3" w:rsidRDefault="00C658F3">
      <w:pPr>
        <w:pStyle w:val="APA2"/>
        <w:rPr>
          <w:lang w:val="fr-CA"/>
        </w:rPr>
      </w:pPr>
      <w:bookmarkStart w:id="40" w:name="_Toc130399347"/>
      <w:bookmarkStart w:id="41" w:name="_Toc127541223"/>
      <w:r>
        <w:rPr>
          <w:lang w:val="fr-CA"/>
        </w:rPr>
        <w:lastRenderedPageBreak/>
        <w:t>Les matériels ouverts</w:t>
      </w:r>
      <w:bookmarkEnd w:id="40"/>
      <w:bookmarkEnd w:id="41"/>
    </w:p>
    <w:p w14:paraId="69D36E4F" w14:textId="26E8FB88" w:rsidR="008973AA" w:rsidRDefault="00BB2B28"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5888" behindDoc="0" locked="0" layoutInCell="1" allowOverlap="1" wp14:anchorId="1C5F2EE5" wp14:editId="070880CC">
            <wp:simplePos x="0" y="0"/>
            <wp:positionH relativeFrom="column">
              <wp:posOffset>4303395</wp:posOffset>
            </wp:positionH>
            <wp:positionV relativeFrom="paragraph">
              <wp:posOffset>13335</wp:posOffset>
            </wp:positionV>
            <wp:extent cx="1422400" cy="1477645"/>
            <wp:effectExtent l="0" t="0" r="6350" b="82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42240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06C">
        <w:rPr>
          <w:rFonts w:eastAsia="Times New Roman" w:cs="Times New Roman"/>
          <w:szCs w:val="24"/>
          <w:lang w:val="fr-CA"/>
        </w:rPr>
        <w:t>Les matériels ouverts son</w:t>
      </w:r>
      <w:r w:rsidR="00A711B6">
        <w:rPr>
          <w:rFonts w:eastAsia="Times New Roman" w:cs="Times New Roman"/>
          <w:szCs w:val="24"/>
          <w:lang w:val="fr-CA"/>
        </w:rPr>
        <w:t>t les items et questionnaires utilisés (s</w:t>
      </w:r>
      <w:r w:rsidR="00E94782">
        <w:rPr>
          <w:rFonts w:eastAsia="Times New Roman" w:cs="Times New Roman"/>
          <w:szCs w:val="24"/>
          <w:lang w:val="fr-CA"/>
        </w:rPr>
        <w:t>’</w:t>
      </w:r>
      <w:r w:rsidR="00A711B6">
        <w:rPr>
          <w:rFonts w:eastAsia="Times New Roman" w:cs="Times New Roman"/>
          <w:szCs w:val="24"/>
          <w:lang w:val="fr-CA"/>
        </w:rPr>
        <w:t xml:space="preserve">ils ne sont pas déjà </w:t>
      </w:r>
      <w:r w:rsidR="001F7079">
        <w:rPr>
          <w:rFonts w:eastAsia="Times New Roman" w:cs="Times New Roman"/>
          <w:szCs w:val="24"/>
          <w:lang w:val="fr-CA"/>
        </w:rPr>
        <w:t>fournis</w:t>
      </w:r>
      <w:r w:rsidR="00A711B6">
        <w:rPr>
          <w:rFonts w:eastAsia="Times New Roman" w:cs="Times New Roman"/>
          <w:szCs w:val="24"/>
          <w:lang w:val="fr-CA"/>
        </w:rPr>
        <w:t xml:space="preserve"> dans l</w:t>
      </w:r>
      <w:r w:rsidR="00E94782">
        <w:rPr>
          <w:rFonts w:eastAsia="Times New Roman" w:cs="Times New Roman"/>
          <w:szCs w:val="24"/>
          <w:lang w:val="fr-CA"/>
        </w:rPr>
        <w:t>’</w:t>
      </w:r>
      <w:r w:rsidR="00A711B6">
        <w:rPr>
          <w:rFonts w:eastAsia="Times New Roman" w:cs="Times New Roman"/>
          <w:szCs w:val="24"/>
          <w:lang w:val="fr-CA"/>
        </w:rPr>
        <w:t>article publié), ou encore le code requis pour certain</w:t>
      </w:r>
      <w:r w:rsidR="00B07F34">
        <w:rPr>
          <w:rFonts w:eastAsia="Times New Roman" w:cs="Times New Roman"/>
          <w:szCs w:val="24"/>
          <w:lang w:val="fr-CA"/>
        </w:rPr>
        <w:t>e</w:t>
      </w:r>
      <w:r w:rsidR="00A711B6">
        <w:rPr>
          <w:rFonts w:eastAsia="Times New Roman" w:cs="Times New Roman"/>
          <w:szCs w:val="24"/>
          <w:lang w:val="fr-CA"/>
        </w:rPr>
        <w:t xml:space="preserve">s tâches </w:t>
      </w:r>
      <w:r w:rsidR="005E0710">
        <w:rPr>
          <w:rFonts w:eastAsia="Times New Roman" w:cs="Times New Roman"/>
          <w:szCs w:val="24"/>
          <w:lang w:val="fr-CA"/>
        </w:rPr>
        <w:t xml:space="preserve">cognitives ou </w:t>
      </w:r>
      <w:r w:rsidR="00A711B6">
        <w:rPr>
          <w:rFonts w:eastAsia="Times New Roman" w:cs="Times New Roman"/>
          <w:szCs w:val="24"/>
          <w:lang w:val="fr-CA"/>
        </w:rPr>
        <w:t xml:space="preserve">expérimentales. </w:t>
      </w:r>
      <w:r w:rsidR="00761FD4">
        <w:rPr>
          <w:rFonts w:eastAsia="Times New Roman" w:cs="Times New Roman"/>
          <w:szCs w:val="24"/>
          <w:lang w:val="fr-CA"/>
        </w:rPr>
        <w:t>En général, il n’est nécessaire de fournir que les nouvelles échelles qui n’ont pas été publiées ailleurs</w:t>
      </w:r>
      <w:r w:rsidR="008F40F7">
        <w:rPr>
          <w:rFonts w:eastAsia="Times New Roman" w:cs="Times New Roman"/>
          <w:szCs w:val="24"/>
          <w:lang w:val="fr-CA"/>
        </w:rPr>
        <w:t xml:space="preserve">, à moins que celles-ci </w:t>
      </w:r>
      <w:r w:rsidR="001F518A">
        <w:rPr>
          <w:rFonts w:eastAsia="Times New Roman" w:cs="Times New Roman"/>
          <w:szCs w:val="24"/>
          <w:lang w:val="fr-CA"/>
        </w:rPr>
        <w:t>aien</w:t>
      </w:r>
      <w:r w:rsidR="008F40F7">
        <w:rPr>
          <w:rFonts w:eastAsia="Times New Roman" w:cs="Times New Roman"/>
          <w:szCs w:val="24"/>
          <w:lang w:val="fr-CA"/>
        </w:rPr>
        <w:t>t été modifiées</w:t>
      </w:r>
      <w:r w:rsidR="00761FD4">
        <w:rPr>
          <w:rFonts w:eastAsia="Times New Roman" w:cs="Times New Roman"/>
          <w:szCs w:val="24"/>
          <w:lang w:val="fr-CA"/>
        </w:rPr>
        <w:t>.</w:t>
      </w:r>
      <w:r w:rsidR="00366D5D">
        <w:rPr>
          <w:rFonts w:eastAsia="Times New Roman" w:cs="Times New Roman"/>
          <w:szCs w:val="24"/>
          <w:lang w:val="fr-CA"/>
        </w:rPr>
        <w:t xml:space="preserve"> Si les échelles ont déjà été publiées</w:t>
      </w:r>
      <w:r w:rsidR="00374DE9">
        <w:rPr>
          <w:rFonts w:eastAsia="Times New Roman" w:cs="Times New Roman"/>
          <w:szCs w:val="24"/>
          <w:lang w:val="fr-CA"/>
        </w:rPr>
        <w:t xml:space="preserve"> ailleurs</w:t>
      </w:r>
      <w:r w:rsidR="00366D5D">
        <w:rPr>
          <w:rFonts w:eastAsia="Times New Roman" w:cs="Times New Roman"/>
          <w:szCs w:val="24"/>
          <w:lang w:val="fr-CA"/>
        </w:rPr>
        <w:t>, il ne suffit que de donner la référence</w:t>
      </w:r>
      <w:r w:rsidR="00DC5108">
        <w:rPr>
          <w:rFonts w:eastAsia="Times New Roman" w:cs="Times New Roman"/>
          <w:szCs w:val="24"/>
          <w:lang w:val="fr-CA"/>
        </w:rPr>
        <w:t xml:space="preserve"> </w:t>
      </w:r>
      <w:r w:rsidR="00F0714D">
        <w:rPr>
          <w:rFonts w:eastAsia="Times New Roman" w:cs="Times New Roman"/>
          <w:szCs w:val="24"/>
          <w:lang w:val="fr-CA"/>
        </w:rPr>
        <w:t xml:space="preserve">pertinente </w:t>
      </w:r>
      <w:r w:rsidR="00DC5108">
        <w:rPr>
          <w:rFonts w:eastAsia="Times New Roman" w:cs="Times New Roman"/>
          <w:szCs w:val="24"/>
          <w:lang w:val="fr-CA"/>
        </w:rPr>
        <w:t>(en particulier dans les cas de droit</w:t>
      </w:r>
      <w:r w:rsidR="001F518A">
        <w:rPr>
          <w:rFonts w:eastAsia="Times New Roman" w:cs="Times New Roman"/>
          <w:szCs w:val="24"/>
          <w:lang w:val="fr-CA"/>
        </w:rPr>
        <w:t>s</w:t>
      </w:r>
      <w:r w:rsidR="00DC5108">
        <w:rPr>
          <w:rFonts w:eastAsia="Times New Roman" w:cs="Times New Roman"/>
          <w:szCs w:val="24"/>
          <w:lang w:val="fr-CA"/>
        </w:rPr>
        <w:t xml:space="preserve"> d’auteurs, il faut s’assurer d’avoir les autorisations nécessaires avant de les publier publiquement)</w:t>
      </w:r>
      <w:r w:rsidR="00366D5D">
        <w:rPr>
          <w:rFonts w:eastAsia="Times New Roman" w:cs="Times New Roman"/>
          <w:szCs w:val="24"/>
          <w:lang w:val="fr-CA"/>
        </w:rPr>
        <w:t>.</w:t>
      </w:r>
      <w:r w:rsidR="00D934C5">
        <w:rPr>
          <w:rFonts w:eastAsia="Times New Roman" w:cs="Times New Roman"/>
          <w:szCs w:val="24"/>
          <w:lang w:val="fr-CA"/>
        </w:rPr>
        <w:t xml:space="preserve"> </w:t>
      </w:r>
    </w:p>
    <w:p w14:paraId="2DA40B38" w14:textId="51012346" w:rsidR="00F7606C" w:rsidRDefault="008238FD"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Les matériels ouverts</w:t>
      </w:r>
      <w:r w:rsidR="00A711B6">
        <w:rPr>
          <w:rFonts w:eastAsia="Times New Roman" w:cs="Times New Roman"/>
          <w:szCs w:val="24"/>
          <w:lang w:val="fr-CA"/>
        </w:rPr>
        <w:t xml:space="preserve"> inclu</w:t>
      </w:r>
      <w:r>
        <w:rPr>
          <w:rFonts w:eastAsia="Times New Roman" w:cs="Times New Roman"/>
          <w:szCs w:val="24"/>
          <w:lang w:val="fr-CA"/>
        </w:rPr>
        <w:t>ent également</w:t>
      </w:r>
      <w:r w:rsidR="00A711B6">
        <w:rPr>
          <w:rFonts w:eastAsia="Times New Roman" w:cs="Times New Roman"/>
          <w:szCs w:val="24"/>
          <w:lang w:val="fr-CA"/>
        </w:rPr>
        <w:t xml:space="preserve"> de rendre disponible </w:t>
      </w:r>
      <w:r w:rsidR="00AF4ECE">
        <w:rPr>
          <w:rFonts w:eastAsia="Times New Roman" w:cs="Times New Roman"/>
          <w:szCs w:val="24"/>
          <w:lang w:val="fr-CA"/>
        </w:rPr>
        <w:t xml:space="preserve">sa syntaxe </w:t>
      </w:r>
      <w:r w:rsidR="00A711B6">
        <w:rPr>
          <w:rFonts w:eastAsia="Times New Roman" w:cs="Times New Roman"/>
          <w:szCs w:val="24"/>
          <w:lang w:val="fr-CA"/>
        </w:rPr>
        <w:t>(</w:t>
      </w:r>
      <w:r w:rsidR="00AF4ECE">
        <w:rPr>
          <w:rFonts w:eastAsia="Times New Roman" w:cs="Times New Roman"/>
          <w:szCs w:val="24"/>
          <w:lang w:val="fr-CA"/>
        </w:rPr>
        <w:t>le script</w:t>
      </w:r>
      <w:r w:rsidR="000F26E2">
        <w:rPr>
          <w:rFonts w:eastAsia="Times New Roman" w:cs="Times New Roman"/>
          <w:szCs w:val="24"/>
          <w:lang w:val="fr-CA"/>
        </w:rPr>
        <w:t xml:space="preserve">) </w:t>
      </w:r>
      <w:r w:rsidR="00AF4ECE">
        <w:rPr>
          <w:rFonts w:eastAsia="Times New Roman" w:cs="Times New Roman"/>
          <w:szCs w:val="24"/>
          <w:lang w:val="fr-CA"/>
        </w:rPr>
        <w:t>d’analyse</w:t>
      </w:r>
      <w:r w:rsidR="0035144D">
        <w:rPr>
          <w:rFonts w:eastAsia="Times New Roman" w:cs="Times New Roman"/>
          <w:szCs w:val="24"/>
          <w:lang w:val="fr-CA"/>
        </w:rPr>
        <w:t>, afin que d</w:t>
      </w:r>
      <w:r w:rsidR="00E94782">
        <w:rPr>
          <w:rFonts w:eastAsia="Times New Roman" w:cs="Times New Roman"/>
          <w:szCs w:val="24"/>
          <w:lang w:val="fr-CA"/>
        </w:rPr>
        <w:t>’</w:t>
      </w:r>
      <w:r w:rsidR="0035144D">
        <w:rPr>
          <w:rFonts w:eastAsia="Times New Roman" w:cs="Times New Roman"/>
          <w:szCs w:val="24"/>
          <w:lang w:val="fr-CA"/>
        </w:rPr>
        <w:t>autres chercheurs puissent répliquer exactement vos résultats en utilisant votre propre script (et vos données ouvertes)</w:t>
      </w:r>
      <w:r w:rsidR="00A711B6">
        <w:rPr>
          <w:rFonts w:eastAsia="Times New Roman" w:cs="Times New Roman"/>
          <w:szCs w:val="24"/>
          <w:lang w:val="fr-CA"/>
        </w:rPr>
        <w:t>.</w:t>
      </w:r>
      <w:r w:rsidR="00320B1A">
        <w:rPr>
          <w:rFonts w:eastAsia="Times New Roman" w:cs="Times New Roman"/>
          <w:szCs w:val="24"/>
          <w:lang w:val="fr-CA"/>
        </w:rPr>
        <w:t xml:space="preserve"> Ceci </w:t>
      </w:r>
      <w:r w:rsidR="005C6B95">
        <w:rPr>
          <w:rFonts w:eastAsia="Times New Roman" w:cs="Times New Roman"/>
          <w:szCs w:val="24"/>
          <w:lang w:val="fr-CA"/>
        </w:rPr>
        <w:t>permet</w:t>
      </w:r>
      <w:r w:rsidR="00320B1A">
        <w:rPr>
          <w:rFonts w:eastAsia="Times New Roman" w:cs="Times New Roman"/>
          <w:szCs w:val="24"/>
          <w:lang w:val="fr-CA"/>
        </w:rPr>
        <w:t xml:space="preserve"> notamment de s</w:t>
      </w:r>
      <w:r w:rsidR="00E94782">
        <w:rPr>
          <w:rFonts w:eastAsia="Times New Roman" w:cs="Times New Roman"/>
          <w:szCs w:val="24"/>
          <w:lang w:val="fr-CA"/>
        </w:rPr>
        <w:t>’</w:t>
      </w:r>
      <w:r w:rsidR="00320B1A">
        <w:rPr>
          <w:rFonts w:eastAsia="Times New Roman" w:cs="Times New Roman"/>
          <w:szCs w:val="24"/>
          <w:lang w:val="fr-CA"/>
        </w:rPr>
        <w:t>assurer que vos résultats sont réplicables en soi et d</w:t>
      </w:r>
      <w:r w:rsidR="00E94782">
        <w:rPr>
          <w:rFonts w:eastAsia="Times New Roman" w:cs="Times New Roman"/>
          <w:szCs w:val="24"/>
          <w:lang w:val="fr-CA"/>
        </w:rPr>
        <w:t>’</w:t>
      </w:r>
      <w:r w:rsidR="00320B1A">
        <w:rPr>
          <w:rFonts w:eastAsia="Times New Roman" w:cs="Times New Roman"/>
          <w:szCs w:val="24"/>
          <w:lang w:val="fr-CA"/>
        </w:rPr>
        <w:t>identifier de possibles erreurs d</w:t>
      </w:r>
      <w:r w:rsidR="003F0266">
        <w:rPr>
          <w:rFonts w:eastAsia="Times New Roman" w:cs="Times New Roman"/>
          <w:szCs w:val="24"/>
          <w:lang w:val="fr-CA"/>
        </w:rPr>
        <w:t>’analyse</w:t>
      </w:r>
      <w:r w:rsidR="00320B1A">
        <w:rPr>
          <w:rFonts w:eastAsia="Times New Roman" w:cs="Times New Roman"/>
          <w:szCs w:val="24"/>
          <w:lang w:val="fr-CA"/>
        </w:rPr>
        <w:t>.</w:t>
      </w:r>
      <w:r w:rsidR="002A44CF">
        <w:rPr>
          <w:rFonts w:eastAsia="Times New Roman" w:cs="Times New Roman"/>
          <w:szCs w:val="24"/>
          <w:lang w:val="fr-CA"/>
        </w:rPr>
        <w:t xml:space="preserve"> Si les résultats sont réplicables à cette étape, nous saurons que de possibles difficultés de réplication futures (dans d</w:t>
      </w:r>
      <w:r w:rsidR="00E94782">
        <w:rPr>
          <w:rFonts w:eastAsia="Times New Roman" w:cs="Times New Roman"/>
          <w:szCs w:val="24"/>
          <w:lang w:val="fr-CA"/>
        </w:rPr>
        <w:t>’</w:t>
      </w:r>
      <w:r w:rsidR="002A44CF">
        <w:rPr>
          <w:rFonts w:eastAsia="Times New Roman" w:cs="Times New Roman"/>
          <w:szCs w:val="24"/>
          <w:lang w:val="fr-CA"/>
        </w:rPr>
        <w:t>autres études) ne seront probablement pas dû à des erreurs dans le script ou dans la manière dont les résultats ont été analysés.</w:t>
      </w:r>
      <w:r w:rsidR="00D00933">
        <w:rPr>
          <w:rFonts w:eastAsia="Times New Roman" w:cs="Times New Roman"/>
          <w:szCs w:val="24"/>
          <w:lang w:val="fr-CA"/>
        </w:rPr>
        <w:t xml:space="preserve"> Cela nous amène au point suivant : le choix du logiciel pour partager sa syntaxe.</w:t>
      </w:r>
    </w:p>
    <w:p w14:paraId="759F662C" w14:textId="456311E4" w:rsidR="00EE72F3" w:rsidRDefault="00EE72F3"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recommandé de partager les matériels </w:t>
      </w:r>
      <w:r w:rsidR="00B95591">
        <w:rPr>
          <w:rFonts w:eastAsia="Times New Roman" w:cs="Times New Roman"/>
          <w:szCs w:val="24"/>
          <w:lang w:val="fr-CA"/>
        </w:rPr>
        <w:t xml:space="preserve">(script, questionnaires, tâches) </w:t>
      </w:r>
      <w:r>
        <w:rPr>
          <w:rFonts w:eastAsia="Times New Roman" w:cs="Times New Roman"/>
          <w:szCs w:val="24"/>
          <w:lang w:val="fr-CA"/>
        </w:rPr>
        <w:t xml:space="preserve">sur </w:t>
      </w:r>
      <w:r w:rsidR="005359A8">
        <w:rPr>
          <w:rFonts w:eastAsia="Times New Roman" w:cs="Times New Roman"/>
          <w:szCs w:val="24"/>
          <w:lang w:val="fr-CA"/>
        </w:rPr>
        <w:t>OSF</w:t>
      </w:r>
      <w:r w:rsidR="00E869F5">
        <w:rPr>
          <w:rFonts w:eastAsia="Times New Roman" w:cs="Times New Roman"/>
          <w:szCs w:val="24"/>
          <w:lang w:val="fr-CA"/>
        </w:rPr>
        <w:t xml:space="preserve">, </w:t>
      </w:r>
      <w:r w:rsidR="001868EF">
        <w:rPr>
          <w:rFonts w:eastAsia="Times New Roman" w:cs="Times New Roman"/>
          <w:szCs w:val="24"/>
          <w:lang w:val="fr-CA"/>
        </w:rPr>
        <w:t xml:space="preserve">directement </w:t>
      </w:r>
      <w:r w:rsidR="00E869F5">
        <w:rPr>
          <w:rFonts w:eastAsia="Times New Roman" w:cs="Times New Roman"/>
          <w:szCs w:val="24"/>
          <w:lang w:val="fr-CA"/>
        </w:rPr>
        <w:t>dans le projet où vous téléverserez également les données. Si vous avez préenregistré votre étude, votre préenregistrement sera également lié à ce projet.</w:t>
      </w:r>
      <w:r w:rsidR="006A7043">
        <w:rPr>
          <w:rFonts w:eastAsia="Times New Roman" w:cs="Times New Roman"/>
          <w:szCs w:val="24"/>
          <w:lang w:val="fr-CA"/>
        </w:rPr>
        <w:t xml:space="preserve"> Les journaux offrent généralement une manière de soumettre un document de matériel supplémentaire</w:t>
      </w:r>
      <w:r w:rsidR="00250B59">
        <w:rPr>
          <w:rFonts w:eastAsia="Times New Roman" w:cs="Times New Roman"/>
          <w:szCs w:val="24"/>
          <w:lang w:val="fr-CA"/>
        </w:rPr>
        <w:t>. Cependant, il est préférable de téléverser ce document sur le projet OSF approprié et de référer au lien pertinent dans l’article</w:t>
      </w:r>
      <w:r w:rsidR="00646965">
        <w:rPr>
          <w:rFonts w:eastAsia="Times New Roman" w:cs="Times New Roman"/>
          <w:szCs w:val="24"/>
          <w:lang w:val="fr-CA"/>
        </w:rPr>
        <w:t xml:space="preserve"> puisque cela donne beaucoup plus de flexibilité</w:t>
      </w:r>
      <w:r w:rsidR="00250B59">
        <w:rPr>
          <w:rFonts w:eastAsia="Times New Roman" w:cs="Times New Roman"/>
          <w:szCs w:val="24"/>
          <w:lang w:val="fr-CA"/>
        </w:rPr>
        <w:t>.</w:t>
      </w:r>
      <w:r w:rsidR="007C7C91">
        <w:rPr>
          <w:rFonts w:eastAsia="Times New Roman" w:cs="Times New Roman"/>
          <w:szCs w:val="24"/>
          <w:lang w:val="fr-CA"/>
        </w:rPr>
        <w:t xml:space="preserve"> </w:t>
      </w:r>
      <w:r w:rsidR="00BF46F9">
        <w:rPr>
          <w:rFonts w:eastAsia="Times New Roman" w:cs="Times New Roman"/>
          <w:szCs w:val="24"/>
          <w:lang w:val="fr-CA"/>
        </w:rPr>
        <w:t>Par exemple,</w:t>
      </w:r>
      <w:r w:rsidR="007C7C91">
        <w:rPr>
          <w:rFonts w:eastAsia="Times New Roman" w:cs="Times New Roman"/>
          <w:szCs w:val="24"/>
          <w:lang w:val="fr-CA"/>
        </w:rPr>
        <w:t xml:space="preserve"> les journaux ne permettent généralement pas </w:t>
      </w:r>
      <w:r w:rsidR="003F2910">
        <w:rPr>
          <w:rFonts w:eastAsia="Times New Roman" w:cs="Times New Roman"/>
          <w:szCs w:val="24"/>
          <w:lang w:val="fr-CA"/>
        </w:rPr>
        <w:t>d’apporter de modifications à leur document maison de matériel supplémentaire, même en cas d’erreur.</w:t>
      </w:r>
      <w:r w:rsidR="006718A6">
        <w:rPr>
          <w:rFonts w:eastAsia="Times New Roman" w:cs="Times New Roman"/>
          <w:szCs w:val="24"/>
          <w:lang w:val="fr-CA"/>
        </w:rPr>
        <w:t xml:space="preserve"> Pourtant, les erreurs dans ces types de document sont normales et relativement fréquentes, et celles</w:t>
      </w:r>
      <w:r w:rsidR="00563B95">
        <w:rPr>
          <w:rFonts w:eastAsia="Times New Roman" w:cs="Times New Roman"/>
          <w:szCs w:val="24"/>
          <w:lang w:val="fr-CA"/>
        </w:rPr>
        <w:t>-ci devraient pouvoir être corrigées.</w:t>
      </w:r>
      <w:r w:rsidR="00CB000F">
        <w:rPr>
          <w:rFonts w:eastAsia="Times New Roman" w:cs="Times New Roman"/>
          <w:szCs w:val="24"/>
          <w:lang w:val="fr-CA"/>
        </w:rPr>
        <w:t xml:space="preserve"> En utilisant OSF, vous pouvez rapidement corriger l’erreur </w:t>
      </w:r>
      <w:r w:rsidR="00A32046">
        <w:rPr>
          <w:rFonts w:eastAsia="Times New Roman" w:cs="Times New Roman"/>
          <w:szCs w:val="24"/>
          <w:lang w:val="fr-CA"/>
        </w:rPr>
        <w:t xml:space="preserve">dès que </w:t>
      </w:r>
      <w:r w:rsidR="00CB000F">
        <w:rPr>
          <w:rFonts w:eastAsia="Times New Roman" w:cs="Times New Roman"/>
          <w:szCs w:val="24"/>
          <w:lang w:val="fr-CA"/>
        </w:rPr>
        <w:t xml:space="preserve">vous la constatez, </w:t>
      </w:r>
      <w:r w:rsidR="001C6A43">
        <w:rPr>
          <w:rFonts w:eastAsia="Times New Roman" w:cs="Times New Roman"/>
          <w:szCs w:val="24"/>
          <w:lang w:val="fr-CA"/>
        </w:rPr>
        <w:t>sans devoir attendre une autorisation quelconque</w:t>
      </w:r>
      <w:r w:rsidR="008F09D9">
        <w:rPr>
          <w:rFonts w:eastAsia="Times New Roman" w:cs="Times New Roman"/>
          <w:szCs w:val="24"/>
          <w:lang w:val="fr-CA"/>
        </w:rPr>
        <w:t xml:space="preserve">, </w:t>
      </w:r>
      <w:r w:rsidR="00CB000F">
        <w:rPr>
          <w:rFonts w:eastAsia="Times New Roman" w:cs="Times New Roman"/>
          <w:szCs w:val="24"/>
          <w:lang w:val="fr-CA"/>
        </w:rPr>
        <w:t>ou même ajouter de l’information</w:t>
      </w:r>
      <w:r w:rsidR="006B2D8B">
        <w:rPr>
          <w:rFonts w:eastAsia="Times New Roman" w:cs="Times New Roman"/>
          <w:szCs w:val="24"/>
          <w:lang w:val="fr-CA"/>
        </w:rPr>
        <w:t xml:space="preserve">, </w:t>
      </w:r>
      <w:r w:rsidR="001F518A">
        <w:rPr>
          <w:rFonts w:eastAsia="Times New Roman" w:cs="Times New Roman"/>
          <w:szCs w:val="24"/>
          <w:lang w:val="fr-CA"/>
        </w:rPr>
        <w:t>lorsque</w:t>
      </w:r>
      <w:r w:rsidR="00923FD9">
        <w:rPr>
          <w:rFonts w:eastAsia="Times New Roman" w:cs="Times New Roman"/>
          <w:szCs w:val="24"/>
          <w:lang w:val="fr-CA"/>
        </w:rPr>
        <w:t xml:space="preserve"> </w:t>
      </w:r>
      <w:r w:rsidR="00B95F10">
        <w:rPr>
          <w:rFonts w:eastAsia="Times New Roman" w:cs="Times New Roman"/>
          <w:szCs w:val="24"/>
          <w:lang w:val="fr-CA"/>
        </w:rPr>
        <w:t>pertinent</w:t>
      </w:r>
      <w:r w:rsidR="00CB000F">
        <w:rPr>
          <w:rFonts w:eastAsia="Times New Roman" w:cs="Times New Roman"/>
          <w:szCs w:val="24"/>
          <w:lang w:val="fr-CA"/>
        </w:rPr>
        <w:t>.</w:t>
      </w:r>
      <w:r w:rsidR="0079485D">
        <w:rPr>
          <w:rFonts w:eastAsia="Times New Roman" w:cs="Times New Roman"/>
          <w:szCs w:val="24"/>
          <w:lang w:val="fr-CA"/>
        </w:rPr>
        <w:t xml:space="preserve"> Vous pouvez en quelque sorte considérer le projet OSF comme un espace de stockage </w:t>
      </w:r>
      <w:r w:rsidR="001F518A">
        <w:rPr>
          <w:rFonts w:eastAsia="Times New Roman" w:cs="Times New Roman"/>
          <w:szCs w:val="24"/>
          <w:lang w:val="fr-CA"/>
        </w:rPr>
        <w:t xml:space="preserve">en ligne </w:t>
      </w:r>
      <w:r w:rsidR="0079485D">
        <w:rPr>
          <w:rFonts w:eastAsia="Times New Roman" w:cs="Times New Roman"/>
          <w:szCs w:val="24"/>
          <w:lang w:val="fr-CA"/>
        </w:rPr>
        <w:t>comme Dropbox ou OneDrive</w:t>
      </w:r>
      <w:r w:rsidR="00FD03F0">
        <w:rPr>
          <w:rFonts w:eastAsia="Times New Roman" w:cs="Times New Roman"/>
          <w:szCs w:val="24"/>
          <w:lang w:val="fr-CA"/>
        </w:rPr>
        <w:t xml:space="preserve">, </w:t>
      </w:r>
      <w:r w:rsidR="002D5C19">
        <w:rPr>
          <w:rFonts w:eastAsia="Times New Roman" w:cs="Times New Roman"/>
          <w:szCs w:val="24"/>
          <w:lang w:val="fr-CA"/>
        </w:rPr>
        <w:t xml:space="preserve">mais gratuit, </w:t>
      </w:r>
      <w:r w:rsidR="00FD03F0">
        <w:rPr>
          <w:rFonts w:eastAsia="Times New Roman" w:cs="Times New Roman"/>
          <w:szCs w:val="24"/>
          <w:lang w:val="fr-CA"/>
        </w:rPr>
        <w:t>ce qui le rend très pratique</w:t>
      </w:r>
      <w:r w:rsidR="0079485D">
        <w:rPr>
          <w:rFonts w:eastAsia="Times New Roman" w:cs="Times New Roman"/>
          <w:szCs w:val="24"/>
          <w:lang w:val="fr-CA"/>
        </w:rPr>
        <w:t>.</w:t>
      </w:r>
    </w:p>
    <w:p w14:paraId="1FAA0A3F" w14:textId="030F5C98" w:rsidR="002A2048" w:rsidRDefault="002A2048">
      <w:pPr>
        <w:pStyle w:val="APA2"/>
        <w:rPr>
          <w:lang w:val="fr-CA"/>
        </w:rPr>
      </w:pPr>
      <w:bookmarkStart w:id="42" w:name="_Toc130399348"/>
      <w:bookmarkStart w:id="43" w:name="_Toc127541224"/>
      <w:r>
        <w:rPr>
          <w:lang w:val="fr-CA"/>
        </w:rPr>
        <w:lastRenderedPageBreak/>
        <w:t>L</w:t>
      </w:r>
      <w:r w:rsidR="00E94782">
        <w:rPr>
          <w:lang w:val="fr-CA"/>
        </w:rPr>
        <w:t>’</w:t>
      </w:r>
      <w:r>
        <w:rPr>
          <w:lang w:val="fr-CA"/>
        </w:rPr>
        <w:t>utilisation du logiciel R</w:t>
      </w:r>
      <w:bookmarkEnd w:id="42"/>
      <w:bookmarkEnd w:id="43"/>
    </w:p>
    <w:p w14:paraId="7D903CB5" w14:textId="4E71C284" w:rsidR="00F25498" w:rsidRDefault="002617DB" w:rsidP="00C25359">
      <w:pPr>
        <w:snapToGrid w:val="0"/>
        <w:spacing w:line="360" w:lineRule="auto"/>
        <w:ind w:firstLine="720"/>
        <w:rPr>
          <w:rFonts w:eastAsia="Times New Roman" w:cs="Times New Roman"/>
          <w:szCs w:val="24"/>
          <w:lang w:val="fr-CA"/>
        </w:rPr>
      </w:pPr>
      <w:r>
        <w:rPr>
          <w:noProof/>
        </w:rPr>
        <w:drawing>
          <wp:anchor distT="0" distB="0" distL="114300" distR="114300" simplePos="0" relativeHeight="251686912" behindDoc="0" locked="0" layoutInCell="1" allowOverlap="1" wp14:anchorId="04C90FBC" wp14:editId="40D5BC26">
            <wp:simplePos x="0" y="0"/>
            <wp:positionH relativeFrom="column">
              <wp:posOffset>4240530</wp:posOffset>
            </wp:positionH>
            <wp:positionV relativeFrom="paragraph">
              <wp:posOffset>13970</wp:posOffset>
            </wp:positionV>
            <wp:extent cx="1356995" cy="14668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5699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498">
        <w:rPr>
          <w:rFonts w:eastAsia="Times New Roman" w:cs="Times New Roman"/>
          <w:szCs w:val="24"/>
          <w:lang w:val="fr-CA"/>
        </w:rPr>
        <w:t xml:space="preserve">Bien sûr, le plus important est de partager sa syntaxe, peu importe le logiciel utilisé, que cela soit SPSS, JASP, SAS, </w:t>
      </w:r>
      <w:r w:rsidR="00B441DA">
        <w:rPr>
          <w:rFonts w:eastAsia="Times New Roman" w:cs="Times New Roman"/>
          <w:szCs w:val="24"/>
          <w:lang w:val="fr-CA"/>
        </w:rPr>
        <w:t>MATLAB, M</w:t>
      </w:r>
      <w:r w:rsidR="00224BA7">
        <w:rPr>
          <w:rFonts w:eastAsia="Times New Roman" w:cs="Times New Roman"/>
          <w:szCs w:val="24"/>
          <w:lang w:val="fr-CA"/>
        </w:rPr>
        <w:t>p</w:t>
      </w:r>
      <w:r w:rsidR="00B441DA">
        <w:rPr>
          <w:rFonts w:eastAsia="Times New Roman" w:cs="Times New Roman"/>
          <w:szCs w:val="24"/>
          <w:lang w:val="fr-CA"/>
        </w:rPr>
        <w:t xml:space="preserve">lus, </w:t>
      </w:r>
      <w:r w:rsidR="00072856">
        <w:rPr>
          <w:rFonts w:eastAsia="Times New Roman" w:cs="Times New Roman"/>
          <w:szCs w:val="24"/>
          <w:lang w:val="fr-CA"/>
        </w:rPr>
        <w:t xml:space="preserve">AMOS, </w:t>
      </w:r>
      <w:r w:rsidR="00F25498">
        <w:rPr>
          <w:rFonts w:eastAsia="Times New Roman" w:cs="Times New Roman"/>
          <w:szCs w:val="24"/>
          <w:lang w:val="fr-CA"/>
        </w:rPr>
        <w:t>ou R.</w:t>
      </w:r>
      <w:r w:rsidR="00E036B1">
        <w:rPr>
          <w:rFonts w:eastAsia="Times New Roman" w:cs="Times New Roman"/>
          <w:szCs w:val="24"/>
          <w:lang w:val="fr-CA"/>
        </w:rPr>
        <w:t xml:space="preserve"> Cela étant dit, </w:t>
      </w:r>
      <w:r w:rsidR="00243B57">
        <w:rPr>
          <w:rFonts w:eastAsia="Times New Roman" w:cs="Times New Roman"/>
          <w:szCs w:val="24"/>
          <w:lang w:val="fr-CA"/>
        </w:rPr>
        <w:t>certains logiciels sont plus compatibles avec les idéaux de la science ouverte, alors que d</w:t>
      </w:r>
      <w:r w:rsidR="00E94782">
        <w:rPr>
          <w:rFonts w:eastAsia="Times New Roman" w:cs="Times New Roman"/>
          <w:szCs w:val="24"/>
          <w:lang w:val="fr-CA"/>
        </w:rPr>
        <w:t>’</w:t>
      </w:r>
      <w:r w:rsidR="00243B57">
        <w:rPr>
          <w:rFonts w:eastAsia="Times New Roman" w:cs="Times New Roman"/>
          <w:szCs w:val="24"/>
          <w:lang w:val="fr-CA"/>
        </w:rPr>
        <w:t>autres le sont moins</w:t>
      </w:r>
      <w:r w:rsidR="00FE1C57">
        <w:rPr>
          <w:rFonts w:eastAsia="Times New Roman" w:cs="Times New Roman"/>
          <w:szCs w:val="24"/>
          <w:lang w:val="fr-CA"/>
        </w:rPr>
        <w:t xml:space="preserve"> </w:t>
      </w:r>
      <w:r w:rsidR="00BC2986">
        <w:rPr>
          <w:rFonts w:eastAsia="Times New Roman" w:cs="Times New Roman"/>
          <w:szCs w:val="24"/>
          <w:lang w:val="fr-CA"/>
        </w:rPr>
        <w:fldChar w:fldCharType="begin"/>
      </w:r>
      <w:r w:rsidR="002727BA">
        <w:rPr>
          <w:rFonts w:eastAsia="Times New Roman" w:cs="Times New Roman"/>
          <w:szCs w:val="24"/>
          <w:lang w:val="fr-CA"/>
        </w:rPr>
        <w:instrText xml:space="preserve"> ADDIN EN.CITE &lt;EndNote&gt;&lt;Cite&gt;&lt;Author&gt;Quintana&lt;/Author&gt;&lt;RecNum&gt;3582&lt;/RecNum&gt;&lt;DisplayText&gt;(Quintana, 2020)&lt;/DisplayText&gt;&lt;record&gt;&lt;rec-number&gt;3582&lt;/rec-number&gt;&lt;foreign-keys&gt;&lt;key app="EN" db-id="d2d59wppke9dt5e5ttpxpzdoa5ae9dwedfp9" timestamp="1666988409"&gt;3582&lt;/key&gt;&lt;/foreign-keys&gt;&lt;ref-type name="Report"&gt;27&lt;/ref-type&gt;&lt;contributors&gt;&lt;authors&gt;&lt;author&gt;Daniel S. Quintana&lt;/author&gt;&lt;/authors&gt;&lt;/contributors&gt;&lt;titles&gt;&lt;title&gt;Five things about open and reproducible science that every early career researcher should know&lt;/title&gt;&lt;/titles&gt;&lt;dates&gt;&lt;year&gt;2020&lt;/year&gt;&lt;/dates&gt;&lt;urls&gt;&lt;related-urls&gt;&lt;url&gt;https://osf.io/2jt9u&lt;/url&gt;&lt;/related-urls&gt;&lt;/urls&gt;&lt;electronic-resource-num&gt;10.17605/OSF.IO/DZTVQ&lt;/electronic-resource-num&gt;&lt;/record&gt;&lt;/Cite&gt;&lt;/EndNote&gt;</w:instrText>
      </w:r>
      <w:r w:rsidR="00BC2986">
        <w:rPr>
          <w:rFonts w:eastAsia="Times New Roman" w:cs="Times New Roman"/>
          <w:szCs w:val="24"/>
          <w:lang w:val="fr-CA"/>
        </w:rPr>
        <w:fldChar w:fldCharType="separate"/>
      </w:r>
      <w:r w:rsidR="00E625C5">
        <w:rPr>
          <w:rFonts w:eastAsia="Times New Roman" w:cs="Times New Roman"/>
          <w:noProof/>
          <w:szCs w:val="24"/>
          <w:lang w:val="fr-CA"/>
        </w:rPr>
        <w:t>(Quintana, 2020)</w:t>
      </w:r>
      <w:r w:rsidR="00BC2986">
        <w:rPr>
          <w:rFonts w:eastAsia="Times New Roman" w:cs="Times New Roman"/>
          <w:szCs w:val="24"/>
          <w:lang w:val="fr-CA"/>
        </w:rPr>
        <w:fldChar w:fldCharType="end"/>
      </w:r>
      <w:r w:rsidR="00243B57">
        <w:rPr>
          <w:rFonts w:eastAsia="Times New Roman" w:cs="Times New Roman"/>
          <w:szCs w:val="24"/>
          <w:lang w:val="fr-CA"/>
        </w:rPr>
        <w:t xml:space="preserve">. </w:t>
      </w:r>
      <w:r w:rsidR="008A1F22">
        <w:rPr>
          <w:rFonts w:eastAsia="Times New Roman" w:cs="Times New Roman"/>
          <w:szCs w:val="24"/>
          <w:lang w:val="fr-CA"/>
        </w:rPr>
        <w:t>Premièrement, l</w:t>
      </w:r>
      <w:r w:rsidR="00B50BD7">
        <w:rPr>
          <w:rFonts w:eastAsia="Times New Roman" w:cs="Times New Roman"/>
          <w:szCs w:val="24"/>
          <w:lang w:val="fr-CA"/>
        </w:rPr>
        <w:t xml:space="preserve">es logiciels avec des licences payantes </w:t>
      </w:r>
      <w:r w:rsidR="00492511">
        <w:rPr>
          <w:rFonts w:eastAsia="Times New Roman" w:cs="Times New Roman"/>
          <w:szCs w:val="24"/>
          <w:lang w:val="fr-CA"/>
        </w:rPr>
        <w:t xml:space="preserve">rendent le processus difficile voire impossible pour les </w:t>
      </w:r>
      <w:r w:rsidR="001F518A">
        <w:rPr>
          <w:rFonts w:eastAsia="Times New Roman" w:cs="Times New Roman"/>
          <w:szCs w:val="24"/>
          <w:lang w:val="fr-CA"/>
        </w:rPr>
        <w:t xml:space="preserve">personnes n’ayant pas les fonds pour payer ces </w:t>
      </w:r>
      <w:r w:rsidR="004078CB">
        <w:rPr>
          <w:rFonts w:eastAsia="Times New Roman" w:cs="Times New Roman"/>
          <w:szCs w:val="24"/>
          <w:lang w:val="fr-CA"/>
        </w:rPr>
        <w:t>licences</w:t>
      </w:r>
      <w:r w:rsidR="001F518A">
        <w:rPr>
          <w:rFonts w:eastAsia="Times New Roman" w:cs="Times New Roman"/>
          <w:szCs w:val="24"/>
          <w:lang w:val="fr-CA"/>
        </w:rPr>
        <w:t xml:space="preserve"> qui sont pour la plupart très onéreuses</w:t>
      </w:r>
      <w:r w:rsidR="00B50BD7">
        <w:rPr>
          <w:rFonts w:eastAsia="Times New Roman" w:cs="Times New Roman"/>
          <w:szCs w:val="24"/>
          <w:lang w:val="fr-CA"/>
        </w:rPr>
        <w:t xml:space="preserve">. </w:t>
      </w:r>
      <w:r w:rsidR="001F518A">
        <w:rPr>
          <w:rFonts w:eastAsia="Times New Roman" w:cs="Times New Roman"/>
          <w:szCs w:val="24"/>
          <w:lang w:val="fr-CA"/>
        </w:rPr>
        <w:t xml:space="preserve">Au Québec, la plupart des universités paient les </w:t>
      </w:r>
      <w:r w:rsidR="004078CB">
        <w:rPr>
          <w:rFonts w:eastAsia="Times New Roman" w:cs="Times New Roman"/>
          <w:szCs w:val="24"/>
          <w:lang w:val="fr-CA"/>
        </w:rPr>
        <w:t>licences</w:t>
      </w:r>
      <w:r w:rsidR="001F518A">
        <w:rPr>
          <w:rFonts w:eastAsia="Times New Roman" w:cs="Times New Roman"/>
          <w:szCs w:val="24"/>
          <w:lang w:val="fr-CA"/>
        </w:rPr>
        <w:t xml:space="preserve"> de plusieurs logiciels statistiques pour l’ensemble de leur communauté (p. ex., SPSS, SAS, parfois Mplus). </w:t>
      </w:r>
      <w:proofErr w:type="gramStart"/>
      <w:r w:rsidR="001F518A">
        <w:rPr>
          <w:rFonts w:eastAsia="Times New Roman" w:cs="Times New Roman"/>
          <w:szCs w:val="24"/>
          <w:lang w:val="fr-CA"/>
        </w:rPr>
        <w:t>Par contre</w:t>
      </w:r>
      <w:proofErr w:type="gramEnd"/>
      <w:r w:rsidR="001F518A">
        <w:rPr>
          <w:rFonts w:eastAsia="Times New Roman" w:cs="Times New Roman"/>
          <w:szCs w:val="24"/>
          <w:lang w:val="fr-CA"/>
        </w:rPr>
        <w:t>, ce n’est pas le cas partout dans le monde</w:t>
      </w:r>
      <w:r w:rsidR="004F3403">
        <w:rPr>
          <w:rFonts w:eastAsia="Times New Roman" w:cs="Times New Roman"/>
          <w:szCs w:val="24"/>
          <w:lang w:val="fr-CA"/>
        </w:rPr>
        <w:t xml:space="preserve"> </w:t>
      </w:r>
      <w:r w:rsidR="00B50BD7">
        <w:rPr>
          <w:rFonts w:eastAsia="Times New Roman" w:cs="Times New Roman"/>
          <w:szCs w:val="24"/>
          <w:lang w:val="fr-CA"/>
        </w:rPr>
        <w:t xml:space="preserve">(p. ex., </w:t>
      </w:r>
      <w:r w:rsidR="001F518A">
        <w:rPr>
          <w:rFonts w:eastAsia="Times New Roman" w:cs="Times New Roman"/>
          <w:szCs w:val="24"/>
          <w:lang w:val="fr-CA"/>
        </w:rPr>
        <w:t>en Europe et</w:t>
      </w:r>
      <w:r w:rsidR="00B50BD7">
        <w:rPr>
          <w:rFonts w:eastAsia="Times New Roman" w:cs="Times New Roman"/>
          <w:szCs w:val="24"/>
          <w:lang w:val="fr-CA"/>
        </w:rPr>
        <w:t xml:space="preserve"> dans les pays à voie de développement)</w:t>
      </w:r>
      <w:r w:rsidR="001F518A">
        <w:rPr>
          <w:rFonts w:eastAsia="Times New Roman" w:cs="Times New Roman"/>
          <w:szCs w:val="24"/>
          <w:lang w:val="fr-CA"/>
        </w:rPr>
        <w:t xml:space="preserve">. Ces personnes situées hors du Québec n’ont donc pas </w:t>
      </w:r>
      <w:r w:rsidR="00B50BD7">
        <w:rPr>
          <w:rFonts w:eastAsia="Times New Roman" w:cs="Times New Roman"/>
          <w:szCs w:val="24"/>
          <w:lang w:val="fr-CA"/>
        </w:rPr>
        <w:t>licence SPSS, et pourraient ainsi, malgré toute leur bonne volonté, être incapable</w:t>
      </w:r>
      <w:r w:rsidR="006B53C8">
        <w:rPr>
          <w:rFonts w:eastAsia="Times New Roman" w:cs="Times New Roman"/>
          <w:szCs w:val="24"/>
          <w:lang w:val="fr-CA"/>
        </w:rPr>
        <w:t>s</w:t>
      </w:r>
      <w:r w:rsidR="00B50BD7">
        <w:rPr>
          <w:rFonts w:eastAsia="Times New Roman" w:cs="Times New Roman"/>
          <w:szCs w:val="24"/>
          <w:lang w:val="fr-CA"/>
        </w:rPr>
        <w:t xml:space="preserve"> de répliquer </w:t>
      </w:r>
      <w:r w:rsidR="009A554E">
        <w:rPr>
          <w:rFonts w:eastAsia="Times New Roman" w:cs="Times New Roman"/>
          <w:szCs w:val="24"/>
          <w:lang w:val="fr-CA"/>
        </w:rPr>
        <w:t xml:space="preserve">ou répéter </w:t>
      </w:r>
      <w:r w:rsidR="00B50BD7">
        <w:rPr>
          <w:rFonts w:eastAsia="Times New Roman" w:cs="Times New Roman"/>
          <w:szCs w:val="24"/>
          <w:lang w:val="fr-CA"/>
        </w:rPr>
        <w:t>vos analyses.</w:t>
      </w:r>
      <w:r w:rsidR="00026ACA">
        <w:rPr>
          <w:rFonts w:eastAsia="Times New Roman" w:cs="Times New Roman"/>
          <w:szCs w:val="24"/>
          <w:lang w:val="fr-CA"/>
        </w:rPr>
        <w:t xml:space="preserve"> Si vous-même vous graduez et n</w:t>
      </w:r>
      <w:r w:rsidR="00E94782">
        <w:rPr>
          <w:rFonts w:eastAsia="Times New Roman" w:cs="Times New Roman"/>
          <w:szCs w:val="24"/>
          <w:lang w:val="fr-CA"/>
        </w:rPr>
        <w:t>’</w:t>
      </w:r>
      <w:r w:rsidR="00026ACA">
        <w:rPr>
          <w:rFonts w:eastAsia="Times New Roman" w:cs="Times New Roman"/>
          <w:szCs w:val="24"/>
          <w:lang w:val="fr-CA"/>
        </w:rPr>
        <w:t>avez plus accès à la licence de l</w:t>
      </w:r>
      <w:r w:rsidR="00E94782">
        <w:rPr>
          <w:rFonts w:eastAsia="Times New Roman" w:cs="Times New Roman"/>
          <w:szCs w:val="24"/>
          <w:lang w:val="fr-CA"/>
        </w:rPr>
        <w:t>’</w:t>
      </w:r>
      <w:r w:rsidR="00026ACA">
        <w:rPr>
          <w:rFonts w:eastAsia="Times New Roman" w:cs="Times New Roman"/>
          <w:szCs w:val="24"/>
          <w:lang w:val="fr-CA"/>
        </w:rPr>
        <w:t xml:space="preserve">UQAM, vous pourriez ne plus être en mesure </w:t>
      </w:r>
      <w:r w:rsidR="001F518A">
        <w:rPr>
          <w:rFonts w:eastAsia="Times New Roman" w:cs="Times New Roman"/>
          <w:szCs w:val="24"/>
          <w:lang w:val="fr-CA"/>
        </w:rPr>
        <w:t>d’effectuer</w:t>
      </w:r>
      <w:r w:rsidR="00026ACA">
        <w:rPr>
          <w:rFonts w:eastAsia="Times New Roman" w:cs="Times New Roman"/>
          <w:szCs w:val="24"/>
          <w:lang w:val="fr-CA"/>
        </w:rPr>
        <w:t xml:space="preserve"> vos analyses à nouveau.</w:t>
      </w:r>
      <w:r w:rsidR="00C111FF">
        <w:rPr>
          <w:rFonts w:eastAsia="Times New Roman" w:cs="Times New Roman"/>
          <w:szCs w:val="24"/>
          <w:lang w:val="fr-CA"/>
        </w:rPr>
        <w:t xml:space="preserve"> </w:t>
      </w:r>
      <w:r w:rsidR="001F518A">
        <w:rPr>
          <w:rFonts w:eastAsia="Times New Roman" w:cs="Times New Roman"/>
          <w:szCs w:val="24"/>
          <w:lang w:val="fr-CA"/>
        </w:rPr>
        <w:t xml:space="preserve">Par exemple, si vous publiez votre article scientifique après avoir gradué, il est possible que les personnes évaluatrices vous demandent de modifier vos analyses. Si votre licence est expirée, cette tâche peut aisément devenir beaucoup plus compliquée que prévu. Cependant, </w:t>
      </w:r>
      <w:r w:rsidR="007374FA">
        <w:rPr>
          <w:rFonts w:eastAsia="Times New Roman" w:cs="Times New Roman"/>
          <w:szCs w:val="24"/>
          <w:lang w:val="fr-CA"/>
        </w:rPr>
        <w:t>l</w:t>
      </w:r>
      <w:r w:rsidR="00C111FF">
        <w:rPr>
          <w:rFonts w:eastAsia="Times New Roman" w:cs="Times New Roman"/>
          <w:szCs w:val="24"/>
          <w:lang w:val="fr-CA"/>
        </w:rPr>
        <w:t>es logiciels libre</w:t>
      </w:r>
      <w:r w:rsidR="00187783">
        <w:rPr>
          <w:rFonts w:eastAsia="Times New Roman" w:cs="Times New Roman"/>
          <w:szCs w:val="24"/>
          <w:lang w:val="fr-CA"/>
        </w:rPr>
        <w:t>s</w:t>
      </w:r>
      <w:r w:rsidR="00C111FF">
        <w:rPr>
          <w:rFonts w:eastAsia="Times New Roman" w:cs="Times New Roman"/>
          <w:szCs w:val="24"/>
          <w:lang w:val="fr-CA"/>
        </w:rPr>
        <w:t xml:space="preserve"> </w:t>
      </w:r>
      <w:r w:rsidR="001F518A">
        <w:rPr>
          <w:rFonts w:eastAsia="Times New Roman" w:cs="Times New Roman"/>
          <w:szCs w:val="24"/>
          <w:lang w:val="fr-CA"/>
        </w:rPr>
        <w:t>d’accès</w:t>
      </w:r>
      <w:r w:rsidR="00C111FF">
        <w:rPr>
          <w:rFonts w:eastAsia="Times New Roman" w:cs="Times New Roman"/>
          <w:szCs w:val="24"/>
          <w:lang w:val="fr-CA"/>
        </w:rPr>
        <w:t xml:space="preserve"> comme R</w:t>
      </w:r>
      <w:r w:rsidR="003635E6">
        <w:rPr>
          <w:rFonts w:eastAsia="Times New Roman" w:cs="Times New Roman"/>
          <w:szCs w:val="24"/>
          <w:lang w:val="fr-CA"/>
        </w:rPr>
        <w:t xml:space="preserve"> </w:t>
      </w:r>
      <w:r w:rsidR="00FE1C57">
        <w:rPr>
          <w:rFonts w:eastAsia="Times New Roman" w:cs="Times New Roman"/>
          <w:szCs w:val="24"/>
          <w:lang w:val="fr-CA"/>
        </w:rPr>
        <w:fldChar w:fldCharType="begin"/>
      </w:r>
      <w:r w:rsidR="001C73A5">
        <w:rPr>
          <w:rFonts w:eastAsia="Times New Roman" w:cs="Times New Roman"/>
          <w:szCs w:val="24"/>
          <w:lang w:val="fr-CA"/>
        </w:rPr>
        <w:instrText xml:space="preserve"> ADDIN EN.CITE &lt;EndNote&gt;&lt;Cite&gt;&lt;Author&gt;R Core Team&lt;/Author&gt;&lt;Year&gt;2022&lt;/Year&gt;&lt;RecNum&gt;3387&lt;/RecNum&gt;&lt;DisplayText&gt;(R Core Team, 2022)&lt;/DisplayText&gt;&lt;record&gt;&lt;rec-number&gt;3387&lt;/rec-number&gt;&lt;foreign-keys&gt;&lt;key app="EN" db-id="d2d59wppke9dt5e5ttpxpzdoa5ae9dwedfp9" timestamp="1620341567"&gt;3387&lt;/key&gt;&lt;/foreign-keys&gt;&lt;ref-type name="Journal Article"&gt;17&lt;/ref-type&gt;&lt;contributors&gt;&lt;authors&gt;&lt;author&gt;R Core Team,&lt;/author&gt;&lt;/authors&gt;&lt;/contributors&gt;&lt;titles&gt;&lt;title&gt;R: A language and environment for statistical computing (version 4.2.1) [Computer software]&lt;/title&gt;&lt;secondary-title&gt;R Foundation for Statistical Computing&lt;/secondary-title&gt;&lt;/titles&gt;&lt;pages&gt;Vienna, Austria&lt;/pages&gt;&lt;dates&gt;&lt;year&gt;2022&lt;/year&gt;&lt;/dates&gt;&lt;urls&gt;&lt;related-urls&gt;&lt;url&gt;https://www.R-project.org/&lt;/url&gt;&lt;/related-urls&gt;&lt;/urls&gt;&lt;/record&gt;&lt;/Cite&gt;&lt;/EndNote&gt;</w:instrText>
      </w:r>
      <w:r w:rsidR="00FE1C57">
        <w:rPr>
          <w:rFonts w:eastAsia="Times New Roman" w:cs="Times New Roman"/>
          <w:szCs w:val="24"/>
          <w:lang w:val="fr-CA"/>
        </w:rPr>
        <w:fldChar w:fldCharType="separate"/>
      </w:r>
      <w:r w:rsidR="001C73A5">
        <w:rPr>
          <w:rFonts w:eastAsia="Times New Roman" w:cs="Times New Roman"/>
          <w:noProof/>
          <w:szCs w:val="24"/>
          <w:lang w:val="fr-CA"/>
        </w:rPr>
        <w:t>(R Core Team, 2022)</w:t>
      </w:r>
      <w:r w:rsidR="00FE1C57">
        <w:rPr>
          <w:rFonts w:eastAsia="Times New Roman" w:cs="Times New Roman"/>
          <w:szCs w:val="24"/>
          <w:lang w:val="fr-CA"/>
        </w:rPr>
        <w:fldChar w:fldCharType="end"/>
      </w:r>
      <w:r w:rsidR="00FE1C57">
        <w:rPr>
          <w:rFonts w:eastAsia="Times New Roman" w:cs="Times New Roman"/>
          <w:szCs w:val="24"/>
          <w:lang w:val="fr-CA"/>
        </w:rPr>
        <w:t xml:space="preserve"> </w:t>
      </w:r>
      <w:r w:rsidR="003635E6">
        <w:rPr>
          <w:rFonts w:eastAsia="Times New Roman" w:cs="Times New Roman"/>
          <w:szCs w:val="24"/>
          <w:lang w:val="fr-CA"/>
        </w:rPr>
        <w:t>resteront toujours gratuits et disponibles</w:t>
      </w:r>
      <w:r w:rsidR="00DD18E3">
        <w:rPr>
          <w:rFonts w:eastAsia="Times New Roman" w:cs="Times New Roman"/>
          <w:szCs w:val="24"/>
          <w:lang w:val="fr-CA"/>
        </w:rPr>
        <w:t xml:space="preserve"> partout dans le monde</w:t>
      </w:r>
      <w:r w:rsidR="003635E6">
        <w:rPr>
          <w:rFonts w:eastAsia="Times New Roman" w:cs="Times New Roman"/>
          <w:szCs w:val="24"/>
          <w:lang w:val="fr-CA"/>
        </w:rPr>
        <w:t>.</w:t>
      </w:r>
    </w:p>
    <w:p w14:paraId="7E25E97D" w14:textId="7FE82C12" w:rsidR="00AF20D3" w:rsidRDefault="0043554E"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Deuxièmement, p</w:t>
      </w:r>
      <w:r w:rsidR="00AF20D3">
        <w:rPr>
          <w:rFonts w:eastAsia="Times New Roman" w:cs="Times New Roman"/>
          <w:szCs w:val="24"/>
          <w:lang w:val="fr-CA"/>
        </w:rPr>
        <w:t>lusieurs des logiciels à licence cachent également leur code source, le phénomène de « la boite noire »</w:t>
      </w:r>
      <w:r w:rsidR="00902E92">
        <w:rPr>
          <w:rFonts w:eastAsia="Times New Roman" w:cs="Times New Roman"/>
          <w:szCs w:val="24"/>
          <w:lang w:val="fr-CA"/>
        </w:rPr>
        <w:t>, ce qui crée de l</w:t>
      </w:r>
      <w:r w:rsidR="00E94782">
        <w:rPr>
          <w:rFonts w:eastAsia="Times New Roman" w:cs="Times New Roman"/>
          <w:szCs w:val="24"/>
          <w:lang w:val="fr-CA"/>
        </w:rPr>
        <w:t>’</w:t>
      </w:r>
      <w:r w:rsidR="00902E92">
        <w:rPr>
          <w:rFonts w:eastAsia="Times New Roman" w:cs="Times New Roman"/>
          <w:szCs w:val="24"/>
          <w:lang w:val="fr-CA"/>
        </w:rPr>
        <w:t xml:space="preserve">incertitude sur par exemple les formules ou les algorithmes utilisés. </w:t>
      </w:r>
      <w:r w:rsidR="00562B92">
        <w:rPr>
          <w:rFonts w:eastAsia="Times New Roman" w:cs="Times New Roman"/>
          <w:szCs w:val="24"/>
          <w:lang w:val="fr-CA"/>
        </w:rPr>
        <w:t>L</w:t>
      </w:r>
      <w:r w:rsidR="00902E92">
        <w:rPr>
          <w:rFonts w:eastAsia="Times New Roman" w:cs="Times New Roman"/>
          <w:szCs w:val="24"/>
          <w:lang w:val="fr-CA"/>
        </w:rPr>
        <w:t>es packages R ont tous leur code disponible au grand public</w:t>
      </w:r>
      <w:r w:rsidR="00562B92">
        <w:rPr>
          <w:rFonts w:eastAsia="Times New Roman" w:cs="Times New Roman"/>
          <w:szCs w:val="24"/>
          <w:lang w:val="fr-CA"/>
        </w:rPr>
        <w:t xml:space="preserve">. Ainsi, </w:t>
      </w:r>
      <w:r w:rsidR="00902E92">
        <w:rPr>
          <w:rFonts w:eastAsia="Times New Roman" w:cs="Times New Roman"/>
          <w:szCs w:val="24"/>
          <w:lang w:val="fr-CA"/>
        </w:rPr>
        <w:t>n</w:t>
      </w:r>
      <w:r w:rsidR="00E94782">
        <w:rPr>
          <w:rFonts w:eastAsia="Times New Roman" w:cs="Times New Roman"/>
          <w:szCs w:val="24"/>
          <w:lang w:val="fr-CA"/>
        </w:rPr>
        <w:t>’</w:t>
      </w:r>
      <w:r w:rsidR="00902E92">
        <w:rPr>
          <w:rFonts w:eastAsia="Times New Roman" w:cs="Times New Roman"/>
          <w:szCs w:val="24"/>
          <w:lang w:val="fr-CA"/>
        </w:rPr>
        <w:t xml:space="preserve">importe qui peut aller vérifier comment </w:t>
      </w:r>
      <w:r w:rsidR="00562B92">
        <w:rPr>
          <w:rFonts w:eastAsia="Times New Roman" w:cs="Times New Roman"/>
          <w:szCs w:val="24"/>
          <w:lang w:val="fr-CA"/>
        </w:rPr>
        <w:t>une</w:t>
      </w:r>
      <w:r w:rsidR="00902E92">
        <w:rPr>
          <w:rFonts w:eastAsia="Times New Roman" w:cs="Times New Roman"/>
          <w:szCs w:val="24"/>
          <w:lang w:val="fr-CA"/>
        </w:rPr>
        <w:t xml:space="preserve"> valeur </w:t>
      </w:r>
      <w:r w:rsidR="00562B92">
        <w:rPr>
          <w:rFonts w:eastAsia="Times New Roman" w:cs="Times New Roman"/>
          <w:szCs w:val="24"/>
          <w:lang w:val="fr-CA"/>
        </w:rPr>
        <w:t xml:space="preserve">précise </w:t>
      </w:r>
      <w:r w:rsidR="00902E92">
        <w:rPr>
          <w:rFonts w:eastAsia="Times New Roman" w:cs="Times New Roman"/>
          <w:szCs w:val="24"/>
          <w:lang w:val="fr-CA"/>
        </w:rPr>
        <w:t>a été calculée, ou bien quels paramètres ou algorithmes ont été utilisés.</w:t>
      </w:r>
      <w:r w:rsidR="00F122A9">
        <w:rPr>
          <w:rFonts w:eastAsia="Times New Roman" w:cs="Times New Roman"/>
          <w:szCs w:val="24"/>
          <w:lang w:val="fr-CA"/>
        </w:rPr>
        <w:t xml:space="preserve"> Il y a un avantage supplémentaire à cela</w:t>
      </w:r>
      <w:r w:rsidR="00853955">
        <w:rPr>
          <w:rFonts w:eastAsia="Times New Roman" w:cs="Times New Roman"/>
          <w:szCs w:val="24"/>
          <w:lang w:val="fr-CA"/>
        </w:rPr>
        <w:t>. S</w:t>
      </w:r>
      <w:r w:rsidR="00F122A9">
        <w:rPr>
          <w:rFonts w:eastAsia="Times New Roman" w:cs="Times New Roman"/>
          <w:szCs w:val="24"/>
          <w:lang w:val="fr-CA"/>
        </w:rPr>
        <w:t>i un package R n</w:t>
      </w:r>
      <w:r w:rsidR="00E94782">
        <w:rPr>
          <w:rFonts w:eastAsia="Times New Roman" w:cs="Times New Roman"/>
          <w:szCs w:val="24"/>
          <w:lang w:val="fr-CA"/>
        </w:rPr>
        <w:t>’</w:t>
      </w:r>
      <w:r w:rsidR="00F122A9">
        <w:rPr>
          <w:rFonts w:eastAsia="Times New Roman" w:cs="Times New Roman"/>
          <w:szCs w:val="24"/>
          <w:lang w:val="fr-CA"/>
        </w:rPr>
        <w:t>existe pas encore mais qu</w:t>
      </w:r>
      <w:r w:rsidR="00E94782">
        <w:rPr>
          <w:rFonts w:eastAsia="Times New Roman" w:cs="Times New Roman"/>
          <w:szCs w:val="24"/>
          <w:lang w:val="fr-CA"/>
        </w:rPr>
        <w:t>’</w:t>
      </w:r>
      <w:r w:rsidR="00F122A9">
        <w:rPr>
          <w:rFonts w:eastAsia="Times New Roman" w:cs="Times New Roman"/>
          <w:szCs w:val="24"/>
          <w:lang w:val="fr-CA"/>
        </w:rPr>
        <w:t>il y a un besoin réel, n</w:t>
      </w:r>
      <w:r w:rsidR="00E94782">
        <w:rPr>
          <w:rFonts w:eastAsia="Times New Roman" w:cs="Times New Roman"/>
          <w:szCs w:val="24"/>
          <w:lang w:val="fr-CA"/>
        </w:rPr>
        <w:t>’</w:t>
      </w:r>
      <w:r w:rsidR="00F122A9">
        <w:rPr>
          <w:rFonts w:eastAsia="Times New Roman" w:cs="Times New Roman"/>
          <w:szCs w:val="24"/>
          <w:lang w:val="fr-CA"/>
        </w:rPr>
        <w:t>importe qui peut écrire un nouveau package R</w:t>
      </w:r>
      <w:r w:rsidR="002C29B4">
        <w:rPr>
          <w:rFonts w:eastAsia="Times New Roman" w:cs="Times New Roman"/>
          <w:szCs w:val="24"/>
          <w:lang w:val="fr-CA"/>
        </w:rPr>
        <w:t>, amener des améliorations à un package R existant,</w:t>
      </w:r>
      <w:r w:rsidR="00F122A9">
        <w:rPr>
          <w:rFonts w:eastAsia="Times New Roman" w:cs="Times New Roman"/>
          <w:szCs w:val="24"/>
          <w:lang w:val="fr-CA"/>
        </w:rPr>
        <w:t xml:space="preserve"> ou </w:t>
      </w:r>
      <w:r w:rsidR="007A7D0B">
        <w:rPr>
          <w:rFonts w:eastAsia="Times New Roman" w:cs="Times New Roman"/>
          <w:szCs w:val="24"/>
          <w:lang w:val="fr-CA"/>
        </w:rPr>
        <w:t xml:space="preserve">bien simplement écrire </w:t>
      </w:r>
      <w:r w:rsidR="00F122A9">
        <w:rPr>
          <w:rFonts w:eastAsia="Times New Roman" w:cs="Times New Roman"/>
          <w:szCs w:val="24"/>
          <w:lang w:val="fr-CA"/>
        </w:rPr>
        <w:t>une nouvelle fonction R</w:t>
      </w:r>
      <w:r w:rsidR="001D12BE">
        <w:rPr>
          <w:rFonts w:eastAsia="Times New Roman" w:cs="Times New Roman"/>
          <w:szCs w:val="24"/>
          <w:lang w:val="fr-CA"/>
        </w:rPr>
        <w:t xml:space="preserve">. De plus, il est possible de </w:t>
      </w:r>
      <w:r w:rsidR="00F122A9">
        <w:rPr>
          <w:rFonts w:eastAsia="Times New Roman" w:cs="Times New Roman"/>
          <w:szCs w:val="24"/>
          <w:lang w:val="fr-CA"/>
        </w:rPr>
        <w:t xml:space="preserve">partager </w:t>
      </w:r>
      <w:r w:rsidR="00B77804">
        <w:rPr>
          <w:rFonts w:eastAsia="Times New Roman" w:cs="Times New Roman"/>
          <w:szCs w:val="24"/>
          <w:lang w:val="fr-CA"/>
        </w:rPr>
        <w:t xml:space="preserve">le tout </w:t>
      </w:r>
      <w:r w:rsidR="00F122A9">
        <w:rPr>
          <w:rFonts w:eastAsia="Times New Roman" w:cs="Times New Roman"/>
          <w:szCs w:val="24"/>
          <w:lang w:val="fr-CA"/>
        </w:rPr>
        <w:t>avec le</w:t>
      </w:r>
      <w:r w:rsidR="00696360">
        <w:rPr>
          <w:rFonts w:eastAsia="Times New Roman" w:cs="Times New Roman"/>
          <w:szCs w:val="24"/>
          <w:lang w:val="fr-CA"/>
        </w:rPr>
        <w:t>s autres</w:t>
      </w:r>
      <w:r w:rsidR="00F122A9">
        <w:rPr>
          <w:rFonts w:eastAsia="Times New Roman" w:cs="Times New Roman"/>
          <w:szCs w:val="24"/>
          <w:lang w:val="fr-CA"/>
        </w:rPr>
        <w:t xml:space="preserve">, ce qui </w:t>
      </w:r>
      <w:r w:rsidR="00982BE6">
        <w:rPr>
          <w:rFonts w:eastAsia="Times New Roman" w:cs="Times New Roman"/>
          <w:szCs w:val="24"/>
          <w:lang w:val="fr-CA"/>
        </w:rPr>
        <w:t xml:space="preserve">contribue à créer </w:t>
      </w:r>
      <w:r w:rsidR="00F122A9">
        <w:rPr>
          <w:rFonts w:eastAsia="Times New Roman" w:cs="Times New Roman"/>
          <w:szCs w:val="24"/>
          <w:lang w:val="fr-CA"/>
        </w:rPr>
        <w:t>une communauté vivante et sans cesse grandissante.</w:t>
      </w:r>
      <w:r w:rsidR="00D011EC">
        <w:rPr>
          <w:rFonts w:eastAsia="Times New Roman" w:cs="Times New Roman"/>
          <w:szCs w:val="24"/>
          <w:lang w:val="fr-CA"/>
        </w:rPr>
        <w:t xml:space="preserve"> </w:t>
      </w:r>
      <w:r w:rsidR="00562B92">
        <w:rPr>
          <w:rFonts w:eastAsia="Times New Roman" w:cs="Times New Roman"/>
          <w:szCs w:val="24"/>
          <w:lang w:val="fr-CA"/>
        </w:rPr>
        <w:t>En ce qui concerne</w:t>
      </w:r>
      <w:r w:rsidR="00CE1692">
        <w:rPr>
          <w:rFonts w:eastAsia="Times New Roman" w:cs="Times New Roman"/>
          <w:szCs w:val="24"/>
          <w:lang w:val="fr-CA"/>
        </w:rPr>
        <w:t xml:space="preserve"> les logiciels </w:t>
      </w:r>
      <w:r w:rsidR="00562B92">
        <w:rPr>
          <w:rFonts w:eastAsia="Times New Roman" w:cs="Times New Roman"/>
          <w:szCs w:val="24"/>
          <w:lang w:val="fr-CA"/>
        </w:rPr>
        <w:t>nécessitant une</w:t>
      </w:r>
      <w:r w:rsidR="00CE1692">
        <w:rPr>
          <w:rFonts w:eastAsia="Times New Roman" w:cs="Times New Roman"/>
          <w:szCs w:val="24"/>
          <w:lang w:val="fr-CA"/>
        </w:rPr>
        <w:t xml:space="preserve"> licence, il faut souvent patienter pour </w:t>
      </w:r>
      <w:r w:rsidR="00CE1C65">
        <w:rPr>
          <w:rFonts w:eastAsia="Times New Roman" w:cs="Times New Roman"/>
          <w:szCs w:val="24"/>
          <w:lang w:val="fr-CA"/>
        </w:rPr>
        <w:t xml:space="preserve">que </w:t>
      </w:r>
      <w:r w:rsidR="00CE1692">
        <w:rPr>
          <w:rFonts w:eastAsia="Times New Roman" w:cs="Times New Roman"/>
          <w:szCs w:val="24"/>
          <w:lang w:val="fr-CA"/>
        </w:rPr>
        <w:t>la compagnie publie une nouvelle version avec les nouvelles fonctionnalités, et ce n</w:t>
      </w:r>
      <w:r w:rsidR="00E94782">
        <w:rPr>
          <w:rFonts w:eastAsia="Times New Roman" w:cs="Times New Roman"/>
          <w:szCs w:val="24"/>
          <w:lang w:val="fr-CA"/>
        </w:rPr>
        <w:t>’</w:t>
      </w:r>
      <w:r w:rsidR="00CE1692">
        <w:rPr>
          <w:rFonts w:eastAsia="Times New Roman" w:cs="Times New Roman"/>
          <w:szCs w:val="24"/>
          <w:lang w:val="fr-CA"/>
        </w:rPr>
        <w:t xml:space="preserve">est pas garantie </w:t>
      </w:r>
      <w:r w:rsidR="00562B92">
        <w:rPr>
          <w:rFonts w:eastAsia="Times New Roman" w:cs="Times New Roman"/>
          <w:szCs w:val="24"/>
          <w:lang w:val="fr-CA"/>
        </w:rPr>
        <w:t xml:space="preserve">que la mise à jour </w:t>
      </w:r>
      <w:r w:rsidR="00D011EC">
        <w:rPr>
          <w:rFonts w:eastAsia="Times New Roman" w:cs="Times New Roman"/>
          <w:szCs w:val="24"/>
          <w:lang w:val="fr-CA"/>
        </w:rPr>
        <w:t>inclura</w:t>
      </w:r>
      <w:r w:rsidR="00CE1692">
        <w:rPr>
          <w:rFonts w:eastAsia="Times New Roman" w:cs="Times New Roman"/>
          <w:szCs w:val="24"/>
          <w:lang w:val="fr-CA"/>
        </w:rPr>
        <w:t xml:space="preserve"> les fonctionnalités désiré</w:t>
      </w:r>
      <w:r w:rsidR="00A91B65">
        <w:rPr>
          <w:rFonts w:eastAsia="Times New Roman" w:cs="Times New Roman"/>
          <w:szCs w:val="24"/>
          <w:lang w:val="fr-CA"/>
        </w:rPr>
        <w:t>e</w:t>
      </w:r>
      <w:r w:rsidR="00CE1692">
        <w:rPr>
          <w:rFonts w:eastAsia="Times New Roman" w:cs="Times New Roman"/>
          <w:szCs w:val="24"/>
          <w:lang w:val="fr-CA"/>
        </w:rPr>
        <w:t>s.</w:t>
      </w:r>
    </w:p>
    <w:p w14:paraId="44770B70" w14:textId="301388E6" w:rsidR="00C111FF" w:rsidRDefault="00B35951" w:rsidP="00C25359">
      <w:pPr>
        <w:snapToGrid w:val="0"/>
        <w:spacing w:line="360" w:lineRule="auto"/>
        <w:ind w:firstLine="720"/>
        <w:rPr>
          <w:rFonts w:eastAsia="Times New Roman" w:cs="Times New Roman"/>
          <w:szCs w:val="24"/>
          <w:lang w:val="fr-CA"/>
        </w:rPr>
      </w:pPr>
      <w:r>
        <w:rPr>
          <w:rFonts w:eastAsia="Times New Roman" w:cs="Times New Roman"/>
          <w:szCs w:val="24"/>
          <w:lang w:val="fr-CA"/>
        </w:rPr>
        <w:lastRenderedPageBreak/>
        <w:t>Troisièmement,</w:t>
      </w:r>
      <w:r w:rsidR="009C526B">
        <w:rPr>
          <w:rFonts w:eastAsia="Times New Roman" w:cs="Times New Roman"/>
          <w:szCs w:val="24"/>
          <w:lang w:val="fr-CA"/>
        </w:rPr>
        <w:t xml:space="preserve"> </w:t>
      </w:r>
      <w:r w:rsidR="00A3243F">
        <w:rPr>
          <w:rFonts w:eastAsia="Times New Roman" w:cs="Times New Roman"/>
          <w:szCs w:val="24"/>
          <w:lang w:val="fr-CA"/>
        </w:rPr>
        <w:t>le logiciel R permet de réduire les erreurs de copier-coller typique</w:t>
      </w:r>
      <w:r w:rsidR="00562B92">
        <w:rPr>
          <w:rFonts w:eastAsia="Times New Roman" w:cs="Times New Roman"/>
          <w:szCs w:val="24"/>
          <w:lang w:val="fr-CA"/>
        </w:rPr>
        <w:t>s</w:t>
      </w:r>
      <w:r w:rsidR="00A3243F">
        <w:rPr>
          <w:rFonts w:eastAsia="Times New Roman" w:cs="Times New Roman"/>
          <w:szCs w:val="24"/>
          <w:lang w:val="fr-CA"/>
        </w:rPr>
        <w:t xml:space="preserve"> des autres logiciels. </w:t>
      </w:r>
      <w:r w:rsidR="007E3BF0">
        <w:rPr>
          <w:rFonts w:eastAsia="Times New Roman" w:cs="Times New Roman"/>
          <w:szCs w:val="24"/>
          <w:lang w:val="fr-CA"/>
        </w:rPr>
        <w:t xml:space="preserve">Les erreurs dans le rapport des valeurs statistiques sont en effet assez fréquentes </w:t>
      </w:r>
      <w:r w:rsidR="00E80680">
        <w:rPr>
          <w:rFonts w:eastAsia="Times New Roman" w:cs="Times New Roman"/>
          <w:szCs w:val="24"/>
          <w:lang w:val="fr-CA"/>
        </w:rPr>
        <w:t>en psychologie</w:t>
      </w:r>
      <w:r w:rsidR="00214D7B">
        <w:rPr>
          <w:rFonts w:eastAsia="Times New Roman" w:cs="Times New Roman"/>
          <w:szCs w:val="24"/>
          <w:lang w:val="fr-CA"/>
        </w:rPr>
        <w:t>; selon certaines estimation</w:t>
      </w:r>
      <w:r w:rsidR="00E17F7C">
        <w:rPr>
          <w:rFonts w:eastAsia="Times New Roman" w:cs="Times New Roman"/>
          <w:szCs w:val="24"/>
          <w:lang w:val="fr-CA"/>
        </w:rPr>
        <w:t>s</w:t>
      </w:r>
      <w:r w:rsidR="00214D7B">
        <w:rPr>
          <w:rFonts w:eastAsia="Times New Roman" w:cs="Times New Roman"/>
          <w:szCs w:val="24"/>
          <w:lang w:val="fr-CA"/>
        </w:rPr>
        <w:t>, jusqu</w:t>
      </w:r>
      <w:r w:rsidR="00E94782">
        <w:rPr>
          <w:rFonts w:eastAsia="Times New Roman" w:cs="Times New Roman"/>
          <w:szCs w:val="24"/>
          <w:lang w:val="fr-CA"/>
        </w:rPr>
        <w:t>’</w:t>
      </w:r>
      <w:r w:rsidR="00214D7B">
        <w:rPr>
          <w:rFonts w:eastAsia="Times New Roman" w:cs="Times New Roman"/>
          <w:szCs w:val="24"/>
          <w:lang w:val="fr-CA"/>
        </w:rPr>
        <w:t>à 50% des articles ont au moins une erreur statistique</w:t>
      </w:r>
      <w:r w:rsidR="00E80680">
        <w:rPr>
          <w:rFonts w:eastAsia="Times New Roman" w:cs="Times New Roman"/>
          <w:szCs w:val="24"/>
          <w:lang w:val="fr-CA"/>
        </w:rPr>
        <w:t xml:space="preserve"> </w:t>
      </w:r>
      <w:r w:rsidR="009C526B">
        <w:rPr>
          <w:rFonts w:eastAsia="Times New Roman" w:cs="Times New Roman"/>
          <w:szCs w:val="24"/>
          <w:lang w:val="fr-CA"/>
        </w:rPr>
        <w:fldChar w:fldCharType="begin"/>
      </w:r>
      <w:r w:rsidR="009C526B">
        <w:rPr>
          <w:rFonts w:eastAsia="Times New Roman" w:cs="Times New Roman"/>
          <w:szCs w:val="24"/>
          <w:lang w:val="fr-CA"/>
        </w:rPr>
        <w:instrText xml:space="preserve"> ADDIN EN.CITE &lt;EndNote&gt;&lt;Cite&gt;&lt;Author&gt;Nuijten&lt;/Author&gt;&lt;Year&gt;2016&lt;/Year&gt;&lt;RecNum&gt;3589&lt;/RecNum&gt;&lt;DisplayText&gt;(Nuijten et al., 2016)&lt;/DisplayText&gt;&lt;record&gt;&lt;rec-number&gt;3589&lt;/rec-number&gt;&lt;foreign-keys&gt;&lt;key app="EN" db-id="d2d59wppke9dt5e5ttpxpzdoa5ae9dwedfp9" timestamp="1667166644"&gt;3589&lt;/key&gt;&lt;/foreign-keys&gt;&lt;ref-type name="Journal Article"&gt;17&lt;/ref-type&gt;&lt;contributors&gt;&lt;authors&gt;&lt;author&gt;Nuijten, Michèle B.&lt;/author&gt;&lt;author&gt;Hartgerink, Chris H. J.&lt;/author&gt;&lt;author&gt;van Assen, Marcel A. L. 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Methods&lt;/full-title&gt;&lt;abbr-1&gt;Behav. Res. Methods&lt;/abbr-1&gt;&lt;abbr-2&gt;Behav Res Methods&lt;/abbr-2&gt;&lt;/periodical&gt;&lt;pages&gt;1205-1226&lt;/pages&gt;&lt;volume&gt;48&lt;/volume&gt;&lt;number&gt;4&lt;/number&gt;&lt;dates&gt;&lt;year&gt;2016&lt;/year&gt;&lt;pub-dates&gt;&lt;date&gt;2016/12/01&lt;/date&gt;&lt;/pub-dates&gt;&lt;/dates&gt;&lt;isbn&gt;1554-3528&lt;/isbn&gt;&lt;urls&gt;&lt;related-urls&gt;&lt;url&gt;https://doi.org/10.3758/s13428-015-0664-2&lt;/url&gt;&lt;/related-urls&gt;&lt;/urls&gt;&lt;electronic-resource-num&gt;10.3758/s13428-015-0664-2&lt;/electronic-resource-num&gt;&lt;/record&gt;&lt;/Cite&gt;&lt;/EndNote&gt;</w:instrText>
      </w:r>
      <w:r w:rsidR="009C526B">
        <w:rPr>
          <w:rFonts w:eastAsia="Times New Roman" w:cs="Times New Roman"/>
          <w:szCs w:val="24"/>
          <w:lang w:val="fr-CA"/>
        </w:rPr>
        <w:fldChar w:fldCharType="separate"/>
      </w:r>
      <w:r w:rsidR="009C526B">
        <w:rPr>
          <w:rFonts w:eastAsia="Times New Roman" w:cs="Times New Roman"/>
          <w:noProof/>
          <w:szCs w:val="24"/>
          <w:lang w:val="fr-CA"/>
        </w:rPr>
        <w:t>(Nuijten et al., 2016)</w:t>
      </w:r>
      <w:r w:rsidR="009C526B">
        <w:rPr>
          <w:rFonts w:eastAsia="Times New Roman" w:cs="Times New Roman"/>
          <w:szCs w:val="24"/>
          <w:lang w:val="fr-CA"/>
        </w:rPr>
        <w:fldChar w:fldCharType="end"/>
      </w:r>
      <w:r w:rsidR="009C526B">
        <w:rPr>
          <w:rFonts w:eastAsia="Times New Roman" w:cs="Times New Roman"/>
          <w:szCs w:val="24"/>
          <w:lang w:val="fr-CA"/>
        </w:rPr>
        <w:t>.</w:t>
      </w:r>
      <w:r w:rsidR="007E3BF0">
        <w:rPr>
          <w:rFonts w:eastAsia="Times New Roman" w:cs="Times New Roman"/>
          <w:szCs w:val="24"/>
          <w:lang w:val="fr-CA"/>
        </w:rPr>
        <w:t xml:space="preserve"> </w:t>
      </w:r>
      <w:r w:rsidR="00313313">
        <w:rPr>
          <w:rFonts w:eastAsia="Times New Roman" w:cs="Times New Roman"/>
          <w:szCs w:val="24"/>
          <w:lang w:val="fr-CA"/>
        </w:rPr>
        <w:t>Le logiciel R permet ainsi</w:t>
      </w:r>
      <w:r w:rsidR="00C111FF">
        <w:rPr>
          <w:rFonts w:eastAsia="Times New Roman" w:cs="Times New Roman"/>
          <w:szCs w:val="24"/>
          <w:lang w:val="fr-CA"/>
        </w:rPr>
        <w:t xml:space="preserve"> d</w:t>
      </w:r>
      <w:r w:rsidR="00E94782">
        <w:rPr>
          <w:rFonts w:eastAsia="Times New Roman" w:cs="Times New Roman"/>
          <w:szCs w:val="24"/>
          <w:lang w:val="fr-CA"/>
        </w:rPr>
        <w:t>’</w:t>
      </w:r>
      <w:r w:rsidR="00C111FF">
        <w:rPr>
          <w:rFonts w:eastAsia="Times New Roman" w:cs="Times New Roman"/>
          <w:szCs w:val="24"/>
          <w:lang w:val="fr-CA"/>
        </w:rPr>
        <w:t>exporter les résultats (sous forme de texte (e.g., le package « </w:t>
      </w:r>
      <w:hyperlink r:id="rId34" w:history="1">
        <w:r w:rsidR="00C111FF" w:rsidRPr="006B7AB8">
          <w:rPr>
            <w:rStyle w:val="Hyperlink"/>
            <w:rFonts w:eastAsia="Times New Roman" w:cs="Times New Roman"/>
            <w:szCs w:val="24"/>
            <w:lang w:val="fr-CA"/>
          </w:rPr>
          <w:t>report</w:t>
        </w:r>
      </w:hyperlink>
      <w:r w:rsidR="00C111FF">
        <w:rPr>
          <w:rFonts w:eastAsia="Times New Roman" w:cs="Times New Roman"/>
          <w:szCs w:val="24"/>
          <w:lang w:val="fr-CA"/>
        </w:rPr>
        <w:t> » de easystats) ou de tableaux</w:t>
      </w:r>
      <w:r w:rsidR="008E5A7C" w:rsidRPr="008E5A7C">
        <w:rPr>
          <w:rFonts w:eastAsia="Times New Roman" w:cs="Times New Roman"/>
          <w:szCs w:val="24"/>
          <w:lang w:val="fr-CA"/>
        </w:rPr>
        <w:t xml:space="preserve"> </w:t>
      </w:r>
      <w:r w:rsidR="008E5A7C">
        <w:rPr>
          <w:rFonts w:eastAsia="Times New Roman" w:cs="Times New Roman"/>
          <w:szCs w:val="24"/>
          <w:lang w:val="fr-CA"/>
        </w:rPr>
        <w:t>directement dans Microsoft Word ou Microsoft Excel</w:t>
      </w:r>
      <w:r w:rsidR="00C111FF">
        <w:rPr>
          <w:rFonts w:eastAsia="Times New Roman" w:cs="Times New Roman"/>
          <w:szCs w:val="24"/>
          <w:lang w:val="fr-CA"/>
        </w:rPr>
        <w:t xml:space="preserve"> (e.g., le package </w:t>
      </w:r>
      <w:hyperlink r:id="rId35" w:history="1">
        <w:r w:rsidR="00C111FF" w:rsidRPr="006B7AB8">
          <w:rPr>
            <w:rStyle w:val="Hyperlink"/>
            <w:rFonts w:eastAsia="Times New Roman" w:cs="Times New Roman"/>
            <w:szCs w:val="24"/>
            <w:lang w:val="fr-CA"/>
          </w:rPr>
          <w:t>rempsyc</w:t>
        </w:r>
      </w:hyperlink>
      <w:r w:rsidR="00C111FF">
        <w:rPr>
          <w:rFonts w:eastAsia="Times New Roman" w:cs="Times New Roman"/>
          <w:szCs w:val="24"/>
          <w:lang w:val="fr-CA"/>
        </w:rPr>
        <w:t>).</w:t>
      </w:r>
      <w:r w:rsidR="0074066B">
        <w:rPr>
          <w:rFonts w:eastAsia="Times New Roman" w:cs="Times New Roman"/>
          <w:szCs w:val="24"/>
          <w:lang w:val="fr-CA"/>
        </w:rPr>
        <w:t xml:space="preserve"> I</w:t>
      </w:r>
      <w:r w:rsidR="00781654">
        <w:rPr>
          <w:rFonts w:eastAsia="Times New Roman" w:cs="Times New Roman"/>
          <w:szCs w:val="24"/>
          <w:lang w:val="fr-CA"/>
        </w:rPr>
        <w:t xml:space="preserve">l permet </w:t>
      </w:r>
      <w:r w:rsidR="0074066B">
        <w:rPr>
          <w:rFonts w:eastAsia="Times New Roman" w:cs="Times New Roman"/>
          <w:szCs w:val="24"/>
          <w:lang w:val="fr-CA"/>
        </w:rPr>
        <w:t xml:space="preserve">également </w:t>
      </w:r>
      <w:r w:rsidR="00781654">
        <w:rPr>
          <w:rFonts w:eastAsia="Times New Roman" w:cs="Times New Roman"/>
          <w:szCs w:val="24"/>
          <w:lang w:val="fr-CA"/>
        </w:rPr>
        <w:t>de vérifier s</w:t>
      </w:r>
      <w:r w:rsidR="00E94782">
        <w:rPr>
          <w:rFonts w:eastAsia="Times New Roman" w:cs="Times New Roman"/>
          <w:szCs w:val="24"/>
          <w:lang w:val="fr-CA"/>
        </w:rPr>
        <w:t>’</w:t>
      </w:r>
      <w:r w:rsidR="00781654">
        <w:rPr>
          <w:rFonts w:eastAsia="Times New Roman" w:cs="Times New Roman"/>
          <w:szCs w:val="24"/>
          <w:lang w:val="fr-CA"/>
        </w:rPr>
        <w:t xml:space="preserve">il existe des erreurs statistiques évidentes directement dans le PDF de votre article final (via le package </w:t>
      </w:r>
      <w:hyperlink r:id="rId36" w:history="1">
        <w:proofErr w:type="spellStart"/>
        <w:r w:rsidR="00781654" w:rsidRPr="002F409B">
          <w:rPr>
            <w:rStyle w:val="Hyperlink"/>
            <w:rFonts w:eastAsia="Times New Roman" w:cs="Times New Roman"/>
            <w:szCs w:val="24"/>
            <w:lang w:val="fr-CA"/>
          </w:rPr>
          <w:t>statcheck</w:t>
        </w:r>
        <w:proofErr w:type="spellEnd"/>
      </w:hyperlink>
      <w:r w:rsidR="00781654">
        <w:rPr>
          <w:rFonts w:eastAsia="Times New Roman" w:cs="Times New Roman"/>
          <w:szCs w:val="24"/>
          <w:lang w:val="fr-CA"/>
        </w:rPr>
        <w:t>).</w:t>
      </w:r>
      <w:r w:rsidR="00D71F4D">
        <w:rPr>
          <w:rFonts w:eastAsia="Times New Roman" w:cs="Times New Roman"/>
          <w:szCs w:val="24"/>
          <w:lang w:val="fr-CA"/>
        </w:rPr>
        <w:t xml:space="preserve"> Note à part</w:t>
      </w:r>
      <w:r w:rsidR="00523C35">
        <w:rPr>
          <w:rFonts w:eastAsia="Times New Roman" w:cs="Times New Roman"/>
          <w:szCs w:val="24"/>
          <w:lang w:val="fr-CA"/>
        </w:rPr>
        <w:t xml:space="preserve"> pour les artistes</w:t>
      </w:r>
      <w:r w:rsidR="00D71F4D">
        <w:rPr>
          <w:rFonts w:eastAsia="Times New Roman" w:cs="Times New Roman"/>
          <w:szCs w:val="24"/>
          <w:lang w:val="fr-CA"/>
        </w:rPr>
        <w:t xml:space="preserve">, </w:t>
      </w:r>
      <w:r w:rsidR="00562B92">
        <w:rPr>
          <w:rFonts w:eastAsia="Times New Roman" w:cs="Times New Roman"/>
          <w:szCs w:val="24"/>
          <w:lang w:val="fr-CA"/>
        </w:rPr>
        <w:t>puisque les possibilités sont infinies</w:t>
      </w:r>
      <w:r w:rsidR="00D71F4D">
        <w:rPr>
          <w:rFonts w:eastAsia="Times New Roman" w:cs="Times New Roman"/>
          <w:szCs w:val="24"/>
          <w:lang w:val="fr-CA"/>
        </w:rPr>
        <w:t>, c</w:t>
      </w:r>
      <w:r w:rsidR="00E94782">
        <w:rPr>
          <w:rFonts w:eastAsia="Times New Roman" w:cs="Times New Roman"/>
          <w:szCs w:val="24"/>
          <w:lang w:val="fr-CA"/>
        </w:rPr>
        <w:t>’</w:t>
      </w:r>
      <w:r w:rsidR="00D71F4D">
        <w:rPr>
          <w:rFonts w:eastAsia="Times New Roman" w:cs="Times New Roman"/>
          <w:szCs w:val="24"/>
          <w:lang w:val="fr-CA"/>
        </w:rPr>
        <w:t>est aussi le logiciel qui permet de faire les plus belles figures</w:t>
      </w:r>
      <w:r w:rsidR="00A6402A">
        <w:rPr>
          <w:rFonts w:eastAsia="Times New Roman" w:cs="Times New Roman"/>
          <w:szCs w:val="24"/>
          <w:lang w:val="fr-CA"/>
        </w:rPr>
        <w:t xml:space="preserve"> pour visualiser vos données et vos résulta</w:t>
      </w:r>
      <w:r w:rsidR="00963911">
        <w:rPr>
          <w:rFonts w:eastAsia="Times New Roman" w:cs="Times New Roman"/>
          <w:szCs w:val="24"/>
          <w:lang w:val="fr-CA"/>
        </w:rPr>
        <w:t>ts</w:t>
      </w:r>
      <w:r w:rsidR="00D71F4D">
        <w:rPr>
          <w:rFonts w:eastAsia="Times New Roman" w:cs="Times New Roman"/>
          <w:szCs w:val="24"/>
          <w:lang w:val="fr-CA"/>
        </w:rPr>
        <w:t>!</w:t>
      </w:r>
    </w:p>
    <w:p w14:paraId="42EAC757" w14:textId="0236AF9D" w:rsidR="00E50F69" w:rsidRDefault="0013560F"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Quatrième</w:t>
      </w:r>
      <w:r w:rsidR="001866D2">
        <w:rPr>
          <w:rFonts w:eastAsia="Times New Roman" w:cs="Times New Roman"/>
          <w:szCs w:val="24"/>
          <w:lang w:val="fr-CA"/>
        </w:rPr>
        <w:t>me</w:t>
      </w:r>
      <w:r>
        <w:rPr>
          <w:rFonts w:eastAsia="Times New Roman" w:cs="Times New Roman"/>
          <w:szCs w:val="24"/>
          <w:lang w:val="fr-CA"/>
        </w:rPr>
        <w:t>nt</w:t>
      </w:r>
      <w:r w:rsidR="008E47DB">
        <w:rPr>
          <w:rFonts w:eastAsia="Times New Roman" w:cs="Times New Roman"/>
          <w:szCs w:val="24"/>
          <w:lang w:val="fr-CA"/>
        </w:rPr>
        <w:t xml:space="preserve">, les scripts R permettent </w:t>
      </w:r>
      <w:r w:rsidR="00BF28BA">
        <w:rPr>
          <w:rFonts w:eastAsia="Times New Roman" w:cs="Times New Roman"/>
          <w:szCs w:val="24"/>
          <w:lang w:val="fr-CA"/>
        </w:rPr>
        <w:t>d</w:t>
      </w:r>
      <w:r w:rsidR="00E94782">
        <w:rPr>
          <w:rFonts w:eastAsia="Times New Roman" w:cs="Times New Roman"/>
          <w:szCs w:val="24"/>
          <w:lang w:val="fr-CA"/>
        </w:rPr>
        <w:t>’</w:t>
      </w:r>
      <w:r w:rsidR="00BF28BA">
        <w:rPr>
          <w:rFonts w:eastAsia="Times New Roman" w:cs="Times New Roman"/>
          <w:szCs w:val="24"/>
          <w:lang w:val="fr-CA"/>
        </w:rPr>
        <w:t>agir un peu comme des tutoriels en eux-mêmes, puisqu</w:t>
      </w:r>
      <w:r w:rsidR="00E94782">
        <w:rPr>
          <w:rFonts w:eastAsia="Times New Roman" w:cs="Times New Roman"/>
          <w:szCs w:val="24"/>
          <w:lang w:val="fr-CA"/>
        </w:rPr>
        <w:t>’</w:t>
      </w:r>
      <w:r w:rsidR="00BF28BA">
        <w:rPr>
          <w:rFonts w:eastAsia="Times New Roman" w:cs="Times New Roman"/>
          <w:szCs w:val="24"/>
          <w:lang w:val="fr-CA"/>
        </w:rPr>
        <w:t xml:space="preserve">ils </w:t>
      </w:r>
      <w:r w:rsidR="00A301DB">
        <w:rPr>
          <w:rFonts w:eastAsia="Times New Roman" w:cs="Times New Roman"/>
          <w:szCs w:val="24"/>
          <w:lang w:val="fr-CA"/>
        </w:rPr>
        <w:t xml:space="preserve">permettent notamment </w:t>
      </w:r>
      <w:r w:rsidR="008E47DB">
        <w:rPr>
          <w:rFonts w:eastAsia="Times New Roman" w:cs="Times New Roman"/>
          <w:szCs w:val="24"/>
          <w:lang w:val="fr-CA"/>
        </w:rPr>
        <w:t>de bien intégrer les commentaires de l</w:t>
      </w:r>
      <w:r w:rsidR="00E94782">
        <w:rPr>
          <w:rFonts w:eastAsia="Times New Roman" w:cs="Times New Roman"/>
          <w:szCs w:val="24"/>
          <w:lang w:val="fr-CA"/>
        </w:rPr>
        <w:t>’</w:t>
      </w:r>
      <w:r w:rsidR="008E47DB">
        <w:rPr>
          <w:rFonts w:eastAsia="Times New Roman" w:cs="Times New Roman"/>
          <w:szCs w:val="24"/>
          <w:lang w:val="fr-CA"/>
        </w:rPr>
        <w:t>analyste au</w:t>
      </w:r>
      <w:r w:rsidR="00562B92">
        <w:rPr>
          <w:rFonts w:eastAsia="Times New Roman" w:cs="Times New Roman"/>
          <w:szCs w:val="24"/>
          <w:lang w:val="fr-CA"/>
        </w:rPr>
        <w:t xml:space="preserve"> sein </w:t>
      </w:r>
      <w:r w:rsidR="008E47DB">
        <w:rPr>
          <w:rFonts w:eastAsia="Times New Roman" w:cs="Times New Roman"/>
          <w:szCs w:val="24"/>
          <w:lang w:val="fr-CA"/>
        </w:rPr>
        <w:t xml:space="preserve">de la syntaxe (via des scripts R normaux ou bien via </w:t>
      </w:r>
      <w:proofErr w:type="spellStart"/>
      <w:r w:rsidR="008E47DB" w:rsidRPr="006E65FF">
        <w:rPr>
          <w:rFonts w:eastAsia="Times New Roman" w:cs="Times New Roman"/>
          <w:i/>
          <w:iCs/>
          <w:szCs w:val="24"/>
          <w:lang w:val="fr-CA"/>
        </w:rPr>
        <w:t>rmarkdown</w:t>
      </w:r>
      <w:proofErr w:type="spellEnd"/>
      <w:r w:rsidR="008E47DB">
        <w:rPr>
          <w:rFonts w:eastAsia="Times New Roman" w:cs="Times New Roman"/>
          <w:szCs w:val="24"/>
          <w:lang w:val="fr-CA"/>
        </w:rPr>
        <w:t>).</w:t>
      </w:r>
      <w:r w:rsidR="005F0BE0">
        <w:rPr>
          <w:rFonts w:eastAsia="Times New Roman" w:cs="Times New Roman"/>
          <w:szCs w:val="24"/>
          <w:lang w:val="fr-CA"/>
        </w:rPr>
        <w:t xml:space="preserve"> Puisque la communauté R est vivante, engagée, et grandissante, il existe </w:t>
      </w:r>
      <w:r w:rsidR="000837EA">
        <w:rPr>
          <w:rFonts w:eastAsia="Times New Roman" w:cs="Times New Roman"/>
          <w:szCs w:val="24"/>
          <w:lang w:val="fr-CA"/>
        </w:rPr>
        <w:t xml:space="preserve">également </w:t>
      </w:r>
      <w:r w:rsidR="005F0BE0">
        <w:rPr>
          <w:rFonts w:eastAsia="Times New Roman" w:cs="Times New Roman"/>
          <w:szCs w:val="24"/>
          <w:lang w:val="fr-CA"/>
        </w:rPr>
        <w:t>de plus en plus de tutoriels et de packages en ligne pour réaliser à peu près n</w:t>
      </w:r>
      <w:r w:rsidR="00E94782">
        <w:rPr>
          <w:rFonts w:eastAsia="Times New Roman" w:cs="Times New Roman"/>
          <w:szCs w:val="24"/>
          <w:lang w:val="fr-CA"/>
        </w:rPr>
        <w:t>’</w:t>
      </w:r>
      <w:r w:rsidR="005F0BE0">
        <w:rPr>
          <w:rFonts w:eastAsia="Times New Roman" w:cs="Times New Roman"/>
          <w:szCs w:val="24"/>
          <w:lang w:val="fr-CA"/>
        </w:rPr>
        <w:t>importe quelle opération ou analyse désirée.</w:t>
      </w:r>
      <w:r w:rsidR="006870A7">
        <w:rPr>
          <w:rFonts w:eastAsia="Times New Roman" w:cs="Times New Roman"/>
          <w:szCs w:val="24"/>
          <w:lang w:val="fr-CA"/>
        </w:rPr>
        <w:t xml:space="preserve"> Ceux-ci permettent notamment de guider le</w:t>
      </w:r>
      <w:r w:rsidR="007F3B77">
        <w:rPr>
          <w:rFonts w:eastAsia="Times New Roman" w:cs="Times New Roman"/>
          <w:szCs w:val="24"/>
          <w:lang w:val="fr-CA"/>
        </w:rPr>
        <w:t>s</w:t>
      </w:r>
      <w:r w:rsidR="006870A7">
        <w:rPr>
          <w:rFonts w:eastAsia="Times New Roman" w:cs="Times New Roman"/>
          <w:szCs w:val="24"/>
          <w:lang w:val="fr-CA"/>
        </w:rPr>
        <w:t xml:space="preserve"> </w:t>
      </w:r>
      <w:r w:rsidR="00260B64">
        <w:rPr>
          <w:rFonts w:eastAsia="Times New Roman" w:cs="Times New Roman"/>
          <w:szCs w:val="24"/>
          <w:lang w:val="fr-CA"/>
        </w:rPr>
        <w:t>gens qui liront vos scripts</w:t>
      </w:r>
      <w:r w:rsidR="006870A7">
        <w:rPr>
          <w:rFonts w:eastAsia="Times New Roman" w:cs="Times New Roman"/>
          <w:szCs w:val="24"/>
          <w:lang w:val="fr-CA"/>
        </w:rPr>
        <w:t xml:space="preserve"> à travers le processus complet d</w:t>
      </w:r>
      <w:r w:rsidR="00E94782">
        <w:rPr>
          <w:rFonts w:eastAsia="Times New Roman" w:cs="Times New Roman"/>
          <w:szCs w:val="24"/>
          <w:lang w:val="fr-CA"/>
        </w:rPr>
        <w:t>’</w:t>
      </w:r>
      <w:r w:rsidR="006870A7">
        <w:rPr>
          <w:rFonts w:eastAsia="Times New Roman" w:cs="Times New Roman"/>
          <w:szCs w:val="24"/>
          <w:lang w:val="fr-CA"/>
        </w:rPr>
        <w:t>analyse et des bonnes pratiques, à chaque étape du processus.</w:t>
      </w:r>
    </w:p>
    <w:p w14:paraId="2BFA7F80" w14:textId="5BD346F1" w:rsidR="008E47DB" w:rsidRDefault="00A44DF8"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En effet, même si quelqu</w:t>
      </w:r>
      <w:r w:rsidR="00E94782">
        <w:rPr>
          <w:rFonts w:eastAsia="Times New Roman" w:cs="Times New Roman"/>
          <w:szCs w:val="24"/>
          <w:lang w:val="fr-CA"/>
        </w:rPr>
        <w:t>’</w:t>
      </w:r>
      <w:r>
        <w:rPr>
          <w:rFonts w:eastAsia="Times New Roman" w:cs="Times New Roman"/>
          <w:szCs w:val="24"/>
          <w:lang w:val="fr-CA"/>
        </w:rPr>
        <w:t>un partage sa syntaxe SPSS, ce sera probablement pour l</w:t>
      </w:r>
      <w:r w:rsidR="00E94782">
        <w:rPr>
          <w:rFonts w:eastAsia="Times New Roman" w:cs="Times New Roman"/>
          <w:szCs w:val="24"/>
          <w:lang w:val="fr-CA"/>
        </w:rPr>
        <w:t>’</w:t>
      </w:r>
      <w:r>
        <w:rPr>
          <w:rFonts w:eastAsia="Times New Roman" w:cs="Times New Roman"/>
          <w:szCs w:val="24"/>
          <w:lang w:val="fr-CA"/>
        </w:rPr>
        <w:t>analyse en tant que tel</w:t>
      </w:r>
      <w:r w:rsidR="004243A2">
        <w:rPr>
          <w:rFonts w:eastAsia="Times New Roman" w:cs="Times New Roman"/>
          <w:szCs w:val="24"/>
          <w:lang w:val="fr-CA"/>
        </w:rPr>
        <w:t>le</w:t>
      </w:r>
      <w:r>
        <w:rPr>
          <w:rFonts w:eastAsia="Times New Roman" w:cs="Times New Roman"/>
          <w:szCs w:val="24"/>
          <w:lang w:val="fr-CA"/>
        </w:rPr>
        <w:t>, et non pas pour toutes les étapes préalables de nettoyage, de préparation, et de transformation des données.</w:t>
      </w:r>
      <w:r w:rsidR="003A6281" w:rsidRPr="003A6281">
        <w:rPr>
          <w:rFonts w:eastAsia="Times New Roman" w:cs="Times New Roman"/>
          <w:szCs w:val="24"/>
          <w:lang w:val="fr-CA"/>
        </w:rPr>
        <w:t xml:space="preserve"> </w:t>
      </w:r>
      <w:r w:rsidR="001F4C18">
        <w:rPr>
          <w:rFonts w:eastAsia="Times New Roman" w:cs="Times New Roman"/>
          <w:szCs w:val="24"/>
          <w:lang w:val="fr-CA"/>
        </w:rPr>
        <w:t xml:space="preserve">Le logiciel R </w:t>
      </w:r>
      <w:r w:rsidR="00C67559">
        <w:rPr>
          <w:rFonts w:eastAsia="Times New Roman" w:cs="Times New Roman"/>
          <w:szCs w:val="24"/>
          <w:lang w:val="fr-CA"/>
        </w:rPr>
        <w:t xml:space="preserve">quant à lui </w:t>
      </w:r>
      <w:r w:rsidR="003A6281">
        <w:rPr>
          <w:rFonts w:eastAsia="Times New Roman" w:cs="Times New Roman"/>
          <w:szCs w:val="24"/>
          <w:lang w:val="fr-CA"/>
        </w:rPr>
        <w:t>permet de partager</w:t>
      </w:r>
      <w:r w:rsidR="00D27F26">
        <w:rPr>
          <w:rFonts w:eastAsia="Times New Roman" w:cs="Times New Roman"/>
          <w:szCs w:val="24"/>
          <w:lang w:val="fr-CA"/>
        </w:rPr>
        <w:t xml:space="preserve"> </w:t>
      </w:r>
      <w:r w:rsidR="003A6281">
        <w:rPr>
          <w:rFonts w:eastAsia="Times New Roman" w:cs="Times New Roman"/>
          <w:szCs w:val="24"/>
          <w:lang w:val="fr-CA"/>
        </w:rPr>
        <w:t>l</w:t>
      </w:r>
      <w:r w:rsidR="00E94782">
        <w:rPr>
          <w:rFonts w:eastAsia="Times New Roman" w:cs="Times New Roman"/>
          <w:szCs w:val="24"/>
          <w:lang w:val="fr-CA"/>
        </w:rPr>
        <w:t>’</w:t>
      </w:r>
      <w:r w:rsidR="003A6281">
        <w:rPr>
          <w:rFonts w:eastAsia="Times New Roman" w:cs="Times New Roman"/>
          <w:szCs w:val="24"/>
          <w:lang w:val="fr-CA"/>
        </w:rPr>
        <w:t>ensemble des démarches effectuées lors de l</w:t>
      </w:r>
      <w:r w:rsidR="00E94782">
        <w:rPr>
          <w:rFonts w:eastAsia="Times New Roman" w:cs="Times New Roman"/>
          <w:szCs w:val="24"/>
          <w:lang w:val="fr-CA"/>
        </w:rPr>
        <w:t>’</w:t>
      </w:r>
      <w:r w:rsidR="003A6281">
        <w:rPr>
          <w:rFonts w:eastAsia="Times New Roman" w:cs="Times New Roman"/>
          <w:szCs w:val="24"/>
          <w:lang w:val="fr-CA"/>
        </w:rPr>
        <w:t>analyse, incluant les tests de puissance,</w:t>
      </w:r>
      <w:r w:rsidR="003A6281" w:rsidRPr="00523562">
        <w:rPr>
          <w:rFonts w:eastAsia="Times New Roman" w:cs="Times New Roman"/>
          <w:szCs w:val="24"/>
          <w:lang w:val="fr-CA"/>
        </w:rPr>
        <w:t xml:space="preserve"> </w:t>
      </w:r>
      <w:r w:rsidR="003A6281">
        <w:rPr>
          <w:rFonts w:eastAsia="Times New Roman" w:cs="Times New Roman"/>
          <w:szCs w:val="24"/>
          <w:lang w:val="fr-CA"/>
        </w:rPr>
        <w:t xml:space="preserve">le nettoyage des données, </w:t>
      </w:r>
      <w:r w:rsidR="003109F4">
        <w:rPr>
          <w:rFonts w:eastAsia="Times New Roman" w:cs="Times New Roman"/>
          <w:szCs w:val="24"/>
          <w:lang w:val="fr-CA"/>
        </w:rPr>
        <w:t>l</w:t>
      </w:r>
      <w:r w:rsidR="00E94782">
        <w:rPr>
          <w:rFonts w:eastAsia="Times New Roman" w:cs="Times New Roman"/>
          <w:szCs w:val="24"/>
          <w:lang w:val="fr-CA"/>
        </w:rPr>
        <w:t>’</w:t>
      </w:r>
      <w:r w:rsidR="003109F4">
        <w:rPr>
          <w:rFonts w:eastAsia="Times New Roman" w:cs="Times New Roman"/>
          <w:szCs w:val="24"/>
          <w:lang w:val="fr-CA"/>
        </w:rPr>
        <w:t xml:space="preserve">exploration et </w:t>
      </w:r>
      <w:r w:rsidR="00562B92">
        <w:rPr>
          <w:rFonts w:eastAsia="Times New Roman" w:cs="Times New Roman"/>
          <w:szCs w:val="24"/>
          <w:lang w:val="fr-CA"/>
        </w:rPr>
        <w:t>la gestion</w:t>
      </w:r>
      <w:r w:rsidR="00641348">
        <w:rPr>
          <w:rFonts w:eastAsia="Times New Roman" w:cs="Times New Roman"/>
          <w:szCs w:val="24"/>
          <w:lang w:val="fr-CA"/>
        </w:rPr>
        <w:t xml:space="preserve"> des données manquantes, </w:t>
      </w:r>
      <w:r w:rsidR="00A60B1C">
        <w:rPr>
          <w:rFonts w:eastAsia="Times New Roman" w:cs="Times New Roman"/>
          <w:szCs w:val="24"/>
          <w:lang w:val="fr-CA"/>
        </w:rPr>
        <w:t>le ca</w:t>
      </w:r>
      <w:r w:rsidR="003C23DC">
        <w:rPr>
          <w:rFonts w:eastAsia="Times New Roman" w:cs="Times New Roman"/>
          <w:szCs w:val="24"/>
          <w:lang w:val="fr-CA"/>
        </w:rPr>
        <w:t>l</w:t>
      </w:r>
      <w:r w:rsidR="00A60B1C">
        <w:rPr>
          <w:rFonts w:eastAsia="Times New Roman" w:cs="Times New Roman"/>
          <w:szCs w:val="24"/>
          <w:lang w:val="fr-CA"/>
        </w:rPr>
        <w:t xml:space="preserve">cul des moyennes, </w:t>
      </w:r>
      <w:r w:rsidR="003A6281">
        <w:rPr>
          <w:rFonts w:eastAsia="Times New Roman" w:cs="Times New Roman"/>
          <w:szCs w:val="24"/>
          <w:lang w:val="fr-CA"/>
        </w:rPr>
        <w:t>l</w:t>
      </w:r>
      <w:r w:rsidR="00ED4CAF">
        <w:rPr>
          <w:rFonts w:eastAsia="Times New Roman" w:cs="Times New Roman"/>
          <w:szCs w:val="24"/>
          <w:lang w:val="fr-CA"/>
        </w:rPr>
        <w:t>a vérification des postulats statistiques</w:t>
      </w:r>
      <w:r w:rsidR="003A6281">
        <w:rPr>
          <w:rFonts w:eastAsia="Times New Roman" w:cs="Times New Roman"/>
          <w:szCs w:val="24"/>
          <w:lang w:val="fr-CA"/>
        </w:rPr>
        <w:t xml:space="preserve">, </w:t>
      </w:r>
      <w:r w:rsidR="004E71EA">
        <w:rPr>
          <w:rFonts w:eastAsia="Times New Roman" w:cs="Times New Roman"/>
          <w:szCs w:val="24"/>
          <w:lang w:val="fr-CA"/>
        </w:rPr>
        <w:t xml:space="preserve">la transformation et/ou la standardisation des données, </w:t>
      </w:r>
      <w:r w:rsidR="003A6281">
        <w:rPr>
          <w:rFonts w:eastAsia="Times New Roman" w:cs="Times New Roman"/>
          <w:szCs w:val="24"/>
          <w:lang w:val="fr-CA"/>
        </w:rPr>
        <w:t xml:space="preserve">le </w:t>
      </w:r>
      <w:r w:rsidR="00A5348A">
        <w:rPr>
          <w:rFonts w:eastAsia="Times New Roman" w:cs="Times New Roman"/>
          <w:szCs w:val="24"/>
          <w:lang w:val="fr-CA"/>
        </w:rPr>
        <w:t xml:space="preserve">rapport </w:t>
      </w:r>
      <w:r w:rsidR="003A6281">
        <w:rPr>
          <w:rFonts w:eastAsia="Times New Roman" w:cs="Times New Roman"/>
          <w:szCs w:val="24"/>
          <w:lang w:val="fr-CA"/>
        </w:rPr>
        <w:t>des données descriptives</w:t>
      </w:r>
      <w:r w:rsidR="001A412A">
        <w:rPr>
          <w:rFonts w:eastAsia="Times New Roman" w:cs="Times New Roman"/>
          <w:szCs w:val="24"/>
          <w:lang w:val="fr-CA"/>
        </w:rPr>
        <w:t xml:space="preserve"> ou démographiques</w:t>
      </w:r>
      <w:r w:rsidR="003A6281">
        <w:rPr>
          <w:rFonts w:eastAsia="Times New Roman" w:cs="Times New Roman"/>
          <w:szCs w:val="24"/>
          <w:lang w:val="fr-CA"/>
        </w:rPr>
        <w:t>, les analyses statistiques en tant que tel, et même la production des figures</w:t>
      </w:r>
      <w:r w:rsidR="00475513">
        <w:rPr>
          <w:rFonts w:eastAsia="Times New Roman" w:cs="Times New Roman"/>
          <w:szCs w:val="24"/>
          <w:lang w:val="fr-CA"/>
        </w:rPr>
        <w:t xml:space="preserve"> et de tableaux</w:t>
      </w:r>
      <w:r w:rsidR="003A6281">
        <w:rPr>
          <w:rFonts w:eastAsia="Times New Roman" w:cs="Times New Roman"/>
          <w:szCs w:val="24"/>
          <w:lang w:val="fr-CA"/>
        </w:rPr>
        <w:t>.</w:t>
      </w:r>
    </w:p>
    <w:p w14:paraId="663D4C8D" w14:textId="5F1209F9" w:rsidR="002A2048" w:rsidRDefault="003127D0" w:rsidP="00C25359">
      <w:pPr>
        <w:snapToGrid w:val="0"/>
        <w:spacing w:line="360" w:lineRule="auto"/>
        <w:ind w:firstLine="720"/>
        <w:rPr>
          <w:rFonts w:eastAsia="Times New Roman" w:cs="Times New Roman"/>
          <w:szCs w:val="24"/>
          <w:lang w:val="fr-CA"/>
        </w:rPr>
      </w:pPr>
      <w:r w:rsidRPr="00850A39">
        <w:rPr>
          <w:noProof/>
          <w:lang w:val="fr-CA"/>
        </w:rPr>
        <w:lastRenderedPageBreak/>
        <mc:AlternateContent>
          <mc:Choice Requires="wps">
            <w:drawing>
              <wp:anchor distT="45720" distB="45720" distL="114300" distR="114300" simplePos="0" relativeHeight="251702272" behindDoc="0" locked="0" layoutInCell="1" allowOverlap="1" wp14:anchorId="2FB57463" wp14:editId="26087F46">
                <wp:simplePos x="0" y="0"/>
                <wp:positionH relativeFrom="margin">
                  <wp:posOffset>0</wp:posOffset>
                </wp:positionH>
                <wp:positionV relativeFrom="paragraph">
                  <wp:posOffset>1178398</wp:posOffset>
                </wp:positionV>
                <wp:extent cx="6086475" cy="1404620"/>
                <wp:effectExtent l="0" t="0" r="28575" b="17780"/>
                <wp:wrapTopAndBottom/>
                <wp:docPr id="744602797" name="Text Box 744602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B57463" id="Text Box 744602797" o:spid="_x0000_s1031" type="#_x0000_t202" style="position:absolute;left:0;text-align:left;margin-left:0;margin-top:92.8pt;width:479.25pt;height:110.6pt;z-index:2517022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">
                <v:textbox style="mso-fit-shape-to-text:t">
                  <w:txbxContent>
                    <w:p w14:paraId="6DAD8181" w14:textId="0726A2F2" w:rsidR="00B01DE9" w:rsidRPr="00850A39" w:rsidRDefault="00B01DE9" w:rsidP="00B01DE9">
                      <w:pPr>
                        <w:spacing w:line="240" w:lineRule="auto"/>
                        <w:rPr>
                          <w:rFonts w:eastAsia="Times New Roman" w:cs="Times New Roman"/>
                          <w:b/>
                          <w:bCs/>
                          <w:u w:val="single"/>
                          <w:lang w:val="fr-CA"/>
                        </w:rPr>
                      </w:pPr>
                      <w:r>
                        <w:rPr>
                          <w:rFonts w:eastAsia="Times New Roman" w:cs="Times New Roman"/>
                          <w:b/>
                          <w:bCs/>
                          <w:u w:val="single"/>
                          <w:lang w:val="fr-CA"/>
                        </w:rPr>
                        <w:t>Est-il nécessaire d’apprendre à programmer</w:t>
                      </w:r>
                      <w:r w:rsidRPr="00850A39">
                        <w:rPr>
                          <w:rFonts w:eastAsia="Times New Roman" w:cs="Times New Roman"/>
                          <w:b/>
                          <w:bCs/>
                          <w:u w:val="single"/>
                          <w:lang w:val="fr-CA"/>
                        </w:rPr>
                        <w:t>?</w:t>
                      </w:r>
                    </w:p>
                    <w:p w14:paraId="344E221B" w14:textId="77777777" w:rsidR="00B01DE9" w:rsidRDefault="00B01DE9" w:rsidP="00B01DE9">
                      <w:pPr>
                        <w:spacing w:line="240" w:lineRule="auto"/>
                        <w:rPr>
                          <w:lang w:val="fr-CA"/>
                        </w:rPr>
                      </w:pPr>
                    </w:p>
                    <w:p w14:paraId="1709D69E" w14:textId="1CE90CFB" w:rsidR="006E7351" w:rsidRDefault="00E67881" w:rsidP="00B01DE9">
                      <w:pPr>
                        <w:spacing w:line="240" w:lineRule="auto"/>
                        <w:rPr>
                          <w:lang w:val="fr-CA"/>
                        </w:rPr>
                      </w:pPr>
                      <w:r>
                        <w:rPr>
                          <w:lang w:val="fr-CA"/>
                        </w:rPr>
                        <w:t>En effet, le langage R est techniquement un langage de programmation, bien que de haut niveau, et la courbe d’apprentissage peut s’avérer ardue au départ. G</w:t>
                      </w:r>
                      <w:r w:rsidR="000917BD">
                        <w:rPr>
                          <w:lang w:val="fr-CA"/>
                        </w:rPr>
                        <w:t>ardez en tête que comme de nombreuses autres bonnes pratiques de ce guide, ce ne sont pas des obligations, mais des recommandations.</w:t>
                      </w:r>
                      <w:r w:rsidR="00E77FAB">
                        <w:rPr>
                          <w:lang w:val="fr-CA"/>
                        </w:rPr>
                        <w:t xml:space="preserve"> En ce sens, cet investissement de temps pourrait être plus profitable et réaliste pour les étudiants du profil recherche (3091) ou scientifique-professionnel (3291)</w:t>
                      </w:r>
                      <w:r w:rsidR="006F40BF">
                        <w:rPr>
                          <w:lang w:val="fr-CA"/>
                        </w:rPr>
                        <w:t>, que pour les gens du</w:t>
                      </w:r>
                      <w:r w:rsidR="00E77FAB">
                        <w:rPr>
                          <w:lang w:val="fr-CA"/>
                        </w:rPr>
                        <w:t xml:space="preserve"> profil professionnel (3191).</w:t>
                      </w:r>
                    </w:p>
                    <w:p w14:paraId="61C98421" w14:textId="77777777" w:rsidR="006E7351" w:rsidRDefault="006E7351" w:rsidP="00B01DE9">
                      <w:pPr>
                        <w:spacing w:line="240" w:lineRule="auto"/>
                        <w:rPr>
                          <w:lang w:val="fr-CA"/>
                        </w:rPr>
                      </w:pPr>
                    </w:p>
                    <w:p w14:paraId="347F438B" w14:textId="592323DE" w:rsidR="00B01DE9" w:rsidRPr="00850A39" w:rsidRDefault="00DE2BFF" w:rsidP="00B01DE9">
                      <w:pPr>
                        <w:spacing w:line="240" w:lineRule="auto"/>
                        <w:rPr>
                          <w:lang w:val="fr-CA"/>
                        </w:rPr>
                      </w:pPr>
                      <w:r>
                        <w:rPr>
                          <w:lang w:val="fr-CA"/>
                        </w:rPr>
                        <w:t xml:space="preserve">Bon à savoir : </w:t>
                      </w:r>
                      <w:r w:rsidR="00D2787C">
                        <w:rPr>
                          <w:lang w:val="fr-CA"/>
                        </w:rPr>
                        <w:t>les cours de statistiques obligatoires au doctorat en psychologie à l’UQAM sont parfois enseigné</w:t>
                      </w:r>
                      <w:r w:rsidR="00C47E4C">
                        <w:rPr>
                          <w:lang w:val="fr-CA"/>
                        </w:rPr>
                        <w:t>s</w:t>
                      </w:r>
                      <w:r w:rsidR="00D2787C">
                        <w:rPr>
                          <w:lang w:val="fr-CA"/>
                        </w:rPr>
                        <w:t xml:space="preserve"> exclusivement via l’utilisation du programme R.</w:t>
                      </w:r>
                      <w:r w:rsidR="000D3FA1">
                        <w:rPr>
                          <w:lang w:val="fr-CA"/>
                        </w:rPr>
                        <w:t xml:space="preserve"> Ainsi, si cela vous intéresse, assurez-vous de prendre </w:t>
                      </w:r>
                      <w:r>
                        <w:rPr>
                          <w:lang w:val="fr-CA"/>
                        </w:rPr>
                        <w:t xml:space="preserve">le cours </w:t>
                      </w:r>
                      <w:r w:rsidRPr="00DE2BFF">
                        <w:rPr>
                          <w:lang w:val="fr-CA"/>
                        </w:rPr>
                        <w:t>PSY7102 - Techniques d'analyse quantitative de données I</w:t>
                      </w:r>
                      <w:r w:rsidR="00D2260D">
                        <w:rPr>
                          <w:lang w:val="fr-CA"/>
                        </w:rPr>
                        <w:t xml:space="preserve"> </w:t>
                      </w:r>
                      <w:r w:rsidR="005157F0">
                        <w:rPr>
                          <w:lang w:val="fr-CA"/>
                        </w:rPr>
                        <w:t xml:space="preserve">lorsqu’il </w:t>
                      </w:r>
                      <w:r w:rsidR="00D2260D">
                        <w:rPr>
                          <w:lang w:val="fr-CA"/>
                        </w:rPr>
                        <w:t xml:space="preserve">est enseigné par </w:t>
                      </w:r>
                      <w:r w:rsidR="00D2260D" w:rsidRPr="00D2260D">
                        <w:rPr>
                          <w:lang w:val="fr-CA"/>
                        </w:rPr>
                        <w:t>Pier-Olivier Caron</w:t>
                      </w:r>
                      <w:r w:rsidR="0068515F">
                        <w:rPr>
                          <w:lang w:val="fr-CA"/>
                        </w:rPr>
                        <w:t>,</w:t>
                      </w:r>
                      <w:r w:rsidR="00D2260D">
                        <w:rPr>
                          <w:lang w:val="fr-CA"/>
                        </w:rPr>
                        <w:t xml:space="preserve"> et </w:t>
                      </w:r>
                      <w:r w:rsidR="00D2260D" w:rsidRPr="00D2260D">
                        <w:rPr>
                          <w:lang w:val="fr-CA"/>
                        </w:rPr>
                        <w:t>PSY7105 - Techniques d'analyse quantitative de données II</w:t>
                      </w:r>
                      <w:r w:rsidR="00ED1941" w:rsidRPr="00ED1941">
                        <w:rPr>
                          <w:lang w:val="fr-CA"/>
                        </w:rPr>
                        <w:t xml:space="preserve"> </w:t>
                      </w:r>
                      <w:r w:rsidR="00ED1941">
                        <w:rPr>
                          <w:lang w:val="fr-CA"/>
                        </w:rPr>
                        <w:t xml:space="preserve">lorsqu’il est enseigné par Marina Doucerain ou </w:t>
                      </w:r>
                      <w:r w:rsidR="00ED1941" w:rsidRPr="00D2260D">
                        <w:rPr>
                          <w:lang w:val="fr-CA"/>
                        </w:rPr>
                        <w:t>Pier-Olivier Caron</w:t>
                      </w:r>
                      <w:r w:rsidR="00ED1941">
                        <w:rPr>
                          <w:lang w:val="fr-CA"/>
                        </w:rPr>
                        <w:t>.</w:t>
                      </w:r>
                    </w:p>
                  </w:txbxContent>
                </v:textbox>
                <w10:wrap type="topAndBottom" anchorx="margin"/>
              </v:shape>
            </w:pict>
          </mc:Fallback>
        </mc:AlternateContent>
      </w:r>
      <w:r w:rsidR="00466063">
        <w:rPr>
          <w:rFonts w:eastAsia="Times New Roman" w:cs="Times New Roman"/>
          <w:szCs w:val="24"/>
          <w:lang w:val="fr-CA"/>
        </w:rPr>
        <w:t>L</w:t>
      </w:r>
      <w:r w:rsidR="00E94782">
        <w:rPr>
          <w:rFonts w:eastAsia="Times New Roman" w:cs="Times New Roman"/>
          <w:szCs w:val="24"/>
          <w:lang w:val="fr-CA"/>
        </w:rPr>
        <w:t>’</w:t>
      </w:r>
      <w:r w:rsidR="002A2048">
        <w:rPr>
          <w:rFonts w:eastAsia="Times New Roman" w:cs="Times New Roman"/>
          <w:szCs w:val="24"/>
          <w:lang w:val="fr-CA"/>
        </w:rPr>
        <w:t>apprentissage et l</w:t>
      </w:r>
      <w:r w:rsidR="00E94782">
        <w:rPr>
          <w:rFonts w:eastAsia="Times New Roman" w:cs="Times New Roman"/>
          <w:szCs w:val="24"/>
          <w:lang w:val="fr-CA"/>
        </w:rPr>
        <w:t>’</w:t>
      </w:r>
      <w:r w:rsidR="002A2048">
        <w:rPr>
          <w:rFonts w:eastAsia="Times New Roman" w:cs="Times New Roman"/>
          <w:szCs w:val="24"/>
          <w:lang w:val="fr-CA"/>
        </w:rPr>
        <w:t xml:space="preserve">utilisation du logiciel R </w:t>
      </w:r>
      <w:r w:rsidR="00DF60AE">
        <w:rPr>
          <w:rFonts w:eastAsia="Times New Roman" w:cs="Times New Roman"/>
          <w:szCs w:val="24"/>
          <w:lang w:val="fr-CA"/>
        </w:rPr>
        <w:t xml:space="preserve">a donc </w:t>
      </w:r>
      <w:hyperlink r:id="rId37" w:history="1">
        <w:r w:rsidR="00DF60AE" w:rsidRPr="00923AAF">
          <w:rPr>
            <w:rStyle w:val="Hyperlink"/>
            <w:rFonts w:eastAsia="Times New Roman" w:cs="Times New Roman"/>
            <w:szCs w:val="24"/>
            <w:lang w:val="fr-CA"/>
          </w:rPr>
          <w:t>une place spéciale</w:t>
        </w:r>
      </w:hyperlink>
      <w:r w:rsidR="00DF60AE">
        <w:rPr>
          <w:rFonts w:eastAsia="Times New Roman" w:cs="Times New Roman"/>
          <w:szCs w:val="24"/>
          <w:lang w:val="fr-CA"/>
        </w:rPr>
        <w:t xml:space="preserve"> dans le monde de </w:t>
      </w:r>
      <w:r w:rsidR="002A2048">
        <w:rPr>
          <w:rFonts w:eastAsia="Times New Roman" w:cs="Times New Roman"/>
          <w:szCs w:val="24"/>
          <w:lang w:val="fr-CA"/>
        </w:rPr>
        <w:t>la science ouverte.</w:t>
      </w:r>
      <w:r w:rsidR="00523562">
        <w:rPr>
          <w:rFonts w:eastAsia="Times New Roman" w:cs="Times New Roman"/>
          <w:szCs w:val="24"/>
          <w:lang w:val="fr-CA"/>
        </w:rPr>
        <w:t xml:space="preserve"> </w:t>
      </w:r>
      <w:r w:rsidR="00216162">
        <w:rPr>
          <w:rFonts w:eastAsia="Times New Roman" w:cs="Times New Roman"/>
          <w:szCs w:val="24"/>
          <w:lang w:val="fr-CA"/>
        </w:rPr>
        <w:t>Bien sûr, l</w:t>
      </w:r>
      <w:r w:rsidR="006D76C7">
        <w:rPr>
          <w:rFonts w:eastAsia="Times New Roman" w:cs="Times New Roman"/>
          <w:szCs w:val="24"/>
          <w:lang w:val="fr-CA"/>
        </w:rPr>
        <w:t>a courbe d</w:t>
      </w:r>
      <w:r w:rsidR="00E94782">
        <w:rPr>
          <w:rFonts w:eastAsia="Times New Roman" w:cs="Times New Roman"/>
          <w:szCs w:val="24"/>
          <w:lang w:val="fr-CA"/>
        </w:rPr>
        <w:t>’</w:t>
      </w:r>
      <w:r w:rsidR="006D76C7">
        <w:rPr>
          <w:rFonts w:eastAsia="Times New Roman" w:cs="Times New Roman"/>
          <w:szCs w:val="24"/>
          <w:lang w:val="fr-CA"/>
        </w:rPr>
        <w:t xml:space="preserve">apprentissage de R est plus grande que </w:t>
      </w:r>
      <w:r w:rsidR="0062292E">
        <w:rPr>
          <w:rFonts w:eastAsia="Times New Roman" w:cs="Times New Roman"/>
          <w:szCs w:val="24"/>
          <w:lang w:val="fr-CA"/>
        </w:rPr>
        <w:t xml:space="preserve">celle </w:t>
      </w:r>
      <w:r w:rsidR="006D76C7">
        <w:rPr>
          <w:rFonts w:eastAsia="Times New Roman" w:cs="Times New Roman"/>
          <w:szCs w:val="24"/>
          <w:lang w:val="fr-CA"/>
        </w:rPr>
        <w:t>d</w:t>
      </w:r>
      <w:r w:rsidR="00E94782">
        <w:rPr>
          <w:rFonts w:eastAsia="Times New Roman" w:cs="Times New Roman"/>
          <w:szCs w:val="24"/>
          <w:lang w:val="fr-CA"/>
        </w:rPr>
        <w:t>’</w:t>
      </w:r>
      <w:r w:rsidR="006D76C7">
        <w:rPr>
          <w:rFonts w:eastAsia="Times New Roman" w:cs="Times New Roman"/>
          <w:szCs w:val="24"/>
          <w:lang w:val="fr-CA"/>
        </w:rPr>
        <w:t>autres logiciels, puisque l</w:t>
      </w:r>
      <w:r w:rsidR="00E94782">
        <w:rPr>
          <w:rFonts w:eastAsia="Times New Roman" w:cs="Times New Roman"/>
          <w:szCs w:val="24"/>
          <w:lang w:val="fr-CA"/>
        </w:rPr>
        <w:t>’</w:t>
      </w:r>
      <w:r w:rsidR="006D76C7">
        <w:rPr>
          <w:rFonts w:eastAsia="Times New Roman" w:cs="Times New Roman"/>
          <w:szCs w:val="24"/>
          <w:lang w:val="fr-CA"/>
        </w:rPr>
        <w:t>interface (</w:t>
      </w:r>
      <w:proofErr w:type="spellStart"/>
      <w:r w:rsidR="006D76C7">
        <w:rPr>
          <w:rFonts w:eastAsia="Times New Roman" w:cs="Times New Roman"/>
          <w:szCs w:val="24"/>
          <w:lang w:val="fr-CA"/>
        </w:rPr>
        <w:t>RStudio</w:t>
      </w:r>
      <w:proofErr w:type="spellEnd"/>
      <w:r w:rsidR="006D76C7">
        <w:rPr>
          <w:rFonts w:eastAsia="Times New Roman" w:cs="Times New Roman"/>
          <w:szCs w:val="24"/>
          <w:lang w:val="fr-CA"/>
        </w:rPr>
        <w:t xml:space="preserve">) utilise principalement </w:t>
      </w:r>
      <w:r w:rsidR="00CA2189">
        <w:rPr>
          <w:rFonts w:eastAsia="Times New Roman" w:cs="Times New Roman"/>
          <w:szCs w:val="24"/>
          <w:lang w:val="fr-CA"/>
        </w:rPr>
        <w:t>la syntaxe (programmation)</w:t>
      </w:r>
      <w:r w:rsidR="001A5D55">
        <w:rPr>
          <w:rFonts w:eastAsia="Times New Roman" w:cs="Times New Roman"/>
          <w:szCs w:val="24"/>
          <w:lang w:val="fr-CA"/>
        </w:rPr>
        <w:t xml:space="preserve">. Cependant, </w:t>
      </w:r>
      <w:r w:rsidR="00932551">
        <w:rPr>
          <w:rFonts w:eastAsia="Times New Roman" w:cs="Times New Roman"/>
          <w:szCs w:val="24"/>
          <w:lang w:val="fr-CA"/>
        </w:rPr>
        <w:t>il s</w:t>
      </w:r>
      <w:r w:rsidR="00E94782">
        <w:rPr>
          <w:rFonts w:eastAsia="Times New Roman" w:cs="Times New Roman"/>
          <w:szCs w:val="24"/>
          <w:lang w:val="fr-CA"/>
        </w:rPr>
        <w:t>’</w:t>
      </w:r>
      <w:r w:rsidR="00932551">
        <w:rPr>
          <w:rFonts w:eastAsia="Times New Roman" w:cs="Times New Roman"/>
          <w:szCs w:val="24"/>
          <w:lang w:val="fr-CA"/>
        </w:rPr>
        <w:t>agit d</w:t>
      </w:r>
      <w:r w:rsidR="00E94782">
        <w:rPr>
          <w:rFonts w:eastAsia="Times New Roman" w:cs="Times New Roman"/>
          <w:szCs w:val="24"/>
          <w:lang w:val="fr-CA"/>
        </w:rPr>
        <w:t>’</w:t>
      </w:r>
      <w:r w:rsidR="00932551">
        <w:rPr>
          <w:rFonts w:eastAsia="Times New Roman" w:cs="Times New Roman"/>
          <w:szCs w:val="24"/>
          <w:lang w:val="fr-CA"/>
        </w:rPr>
        <w:t xml:space="preserve">un </w:t>
      </w:r>
      <w:hyperlink r:id="rId38" w:history="1">
        <w:r w:rsidR="00CA2189" w:rsidRPr="005C6574">
          <w:rPr>
            <w:rStyle w:val="Hyperlink"/>
            <w:rFonts w:eastAsia="Times New Roman" w:cs="Times New Roman"/>
            <w:szCs w:val="24"/>
            <w:lang w:val="fr-CA"/>
          </w:rPr>
          <w:t>investissement à long-terme</w:t>
        </w:r>
      </w:hyperlink>
      <w:r w:rsidR="00CA2189">
        <w:rPr>
          <w:rFonts w:eastAsia="Times New Roman" w:cs="Times New Roman"/>
          <w:szCs w:val="24"/>
          <w:lang w:val="fr-CA"/>
        </w:rPr>
        <w:t xml:space="preserve"> </w:t>
      </w:r>
      <w:r w:rsidR="005A5456">
        <w:rPr>
          <w:rFonts w:eastAsia="Times New Roman" w:cs="Times New Roman"/>
          <w:szCs w:val="24"/>
          <w:lang w:val="fr-CA"/>
        </w:rPr>
        <w:t>qui en vaudra certainement la chandelle</w:t>
      </w:r>
      <w:r w:rsidR="004F3117">
        <w:rPr>
          <w:rFonts w:eastAsia="Times New Roman" w:cs="Times New Roman"/>
          <w:szCs w:val="24"/>
          <w:lang w:val="fr-CA"/>
        </w:rPr>
        <w:t>.</w:t>
      </w:r>
    </w:p>
    <w:p w14:paraId="75EB85B5" w14:textId="77777777" w:rsidR="00E12A59" w:rsidRDefault="00E12A59">
      <w:pPr>
        <w:pStyle w:val="APA2"/>
        <w:rPr>
          <w:lang w:val="fr-CA"/>
        </w:rPr>
      </w:pPr>
      <w:bookmarkStart w:id="44" w:name="_Toc130399349"/>
      <w:bookmarkStart w:id="45" w:name="_Toc127541225"/>
    </w:p>
    <w:p w14:paraId="1751F7E9" w14:textId="5DD600DA" w:rsidR="00135FCF" w:rsidRPr="00F42C80" w:rsidRDefault="00135FCF">
      <w:pPr>
        <w:pStyle w:val="APA2"/>
        <w:rPr>
          <w:lang w:val="fr-CA"/>
        </w:rPr>
      </w:pPr>
      <w:r w:rsidRPr="00F42C80">
        <w:rPr>
          <w:lang w:val="fr-CA"/>
        </w:rPr>
        <w:t>L</w:t>
      </w:r>
      <w:r>
        <w:rPr>
          <w:lang w:val="fr-CA"/>
        </w:rPr>
        <w:t>a prépublication</w:t>
      </w:r>
      <w:bookmarkEnd w:id="44"/>
      <w:bookmarkEnd w:id="45"/>
    </w:p>
    <w:p w14:paraId="54FA09AC" w14:textId="290E7538" w:rsidR="00135FCF" w:rsidRDefault="00433AC3" w:rsidP="00C25359">
      <w:pPr>
        <w:snapToGrid w:val="0"/>
        <w:spacing w:line="360" w:lineRule="auto"/>
        <w:ind w:firstLine="720"/>
        <w:rPr>
          <w:rFonts w:eastAsia="Times New Roman" w:cs="Times New Roman"/>
          <w:lang w:val="fr-CA"/>
        </w:rPr>
      </w:pPr>
      <w:r>
        <w:rPr>
          <w:noProof/>
        </w:rPr>
        <w:drawing>
          <wp:anchor distT="0" distB="0" distL="114300" distR="114300" simplePos="0" relativeHeight="251689984" behindDoc="0" locked="0" layoutInCell="1" allowOverlap="1" wp14:anchorId="1D64C63C" wp14:editId="2A1BCEDA">
            <wp:simplePos x="0" y="0"/>
            <wp:positionH relativeFrom="column">
              <wp:posOffset>4267200</wp:posOffset>
            </wp:positionH>
            <wp:positionV relativeFrom="paragraph">
              <wp:posOffset>11430</wp:posOffset>
            </wp:positionV>
            <wp:extent cx="1375410" cy="1428750"/>
            <wp:effectExtent l="0" t="0" r="0" b="0"/>
            <wp:wrapSquare wrapText="bothSides"/>
            <wp:docPr id="20" name="Picture 2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ip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FCF" w:rsidRPr="7DD69E69">
        <w:rPr>
          <w:rFonts w:eastAsia="Times New Roman" w:cs="Times New Roman"/>
          <w:lang w:val="fr-CA"/>
        </w:rPr>
        <w:t xml:space="preserve">La prépublication (anglais : </w:t>
      </w:r>
      <w:proofErr w:type="spellStart"/>
      <w:r w:rsidR="00135FCF" w:rsidRPr="7DD69E69">
        <w:rPr>
          <w:rFonts w:eastAsia="Times New Roman" w:cs="Times New Roman"/>
          <w:lang w:val="fr-CA"/>
        </w:rPr>
        <w:t>preprint</w:t>
      </w:r>
      <w:proofErr w:type="spellEnd"/>
      <w:r w:rsidR="00135FCF" w:rsidRPr="7DD69E69">
        <w:rPr>
          <w:rFonts w:eastAsia="Times New Roman" w:cs="Times New Roman"/>
          <w:lang w:val="fr-CA"/>
        </w:rPr>
        <w:t>)</w:t>
      </w:r>
      <w:r w:rsidR="2D870240" w:rsidRPr="7DD69E69">
        <w:rPr>
          <w:rFonts w:eastAsia="Times New Roman" w:cs="Times New Roman"/>
          <w:lang w:val="fr-CA"/>
        </w:rPr>
        <w:t xml:space="preserve"> est l</w:t>
      </w:r>
      <w:r w:rsidR="00E94782">
        <w:rPr>
          <w:rFonts w:eastAsia="Times New Roman" w:cs="Times New Roman"/>
          <w:lang w:val="fr-CA"/>
        </w:rPr>
        <w:t>’</w:t>
      </w:r>
      <w:r w:rsidR="2D870240" w:rsidRPr="7DD69E69">
        <w:rPr>
          <w:rFonts w:eastAsia="Times New Roman" w:cs="Times New Roman"/>
          <w:lang w:val="fr-CA"/>
        </w:rPr>
        <w:t xml:space="preserve">idée de </w:t>
      </w:r>
      <w:r w:rsidR="5EABF5BA" w:rsidRPr="7DD69E69">
        <w:rPr>
          <w:rFonts w:eastAsia="Times New Roman" w:cs="Times New Roman"/>
          <w:lang w:val="fr-CA"/>
        </w:rPr>
        <w:t>rend</w:t>
      </w:r>
      <w:r w:rsidR="2D870240" w:rsidRPr="7DD69E69">
        <w:rPr>
          <w:rFonts w:eastAsia="Times New Roman" w:cs="Times New Roman"/>
          <w:lang w:val="fr-CA"/>
        </w:rPr>
        <w:t xml:space="preserve">re la version originale du manuscrit (en PDF, mais formatté dans </w:t>
      </w:r>
      <w:r w:rsidR="00562B92">
        <w:rPr>
          <w:rFonts w:eastAsia="Times New Roman" w:cs="Times New Roman"/>
          <w:lang w:val="fr-CA"/>
        </w:rPr>
        <w:t xml:space="preserve">un logiciel de traitement de texte comme </w:t>
      </w:r>
      <w:r w:rsidR="2D870240" w:rsidRPr="7DD69E69">
        <w:rPr>
          <w:rFonts w:eastAsia="Times New Roman" w:cs="Times New Roman"/>
          <w:lang w:val="fr-CA"/>
        </w:rPr>
        <w:t xml:space="preserve">Microsoft Word) disponible </w:t>
      </w:r>
      <w:r w:rsidR="74EEE095" w:rsidRPr="7DD69E69">
        <w:rPr>
          <w:rFonts w:eastAsia="Times New Roman" w:cs="Times New Roman"/>
          <w:lang w:val="fr-CA"/>
        </w:rPr>
        <w:t xml:space="preserve">dans une archive </w:t>
      </w:r>
      <w:r w:rsidR="2D870240" w:rsidRPr="7DD69E69">
        <w:rPr>
          <w:rFonts w:eastAsia="Times New Roman" w:cs="Times New Roman"/>
          <w:lang w:val="fr-CA"/>
        </w:rPr>
        <w:t>publique en ligne</w:t>
      </w:r>
      <w:r w:rsidR="01F2460B" w:rsidRPr="7DD69E69">
        <w:rPr>
          <w:rFonts w:eastAsia="Times New Roman" w:cs="Times New Roman"/>
          <w:lang w:val="fr-CA"/>
        </w:rPr>
        <w:t>,</w:t>
      </w:r>
      <w:r w:rsidR="00F56FF8" w:rsidRPr="7DD69E69">
        <w:rPr>
          <w:rFonts w:eastAsia="Times New Roman" w:cs="Times New Roman"/>
          <w:lang w:val="fr-CA"/>
        </w:rPr>
        <w:t xml:space="preserve"> </w:t>
      </w:r>
      <w:r w:rsidR="23E7F6D9" w:rsidRPr="7DD69E69">
        <w:rPr>
          <w:rFonts w:eastAsia="Times New Roman" w:cs="Times New Roman"/>
          <w:lang w:val="fr-CA"/>
        </w:rPr>
        <w:t>un peu comme on le fait pour ses données ou son script d</w:t>
      </w:r>
      <w:r w:rsidR="00E94782">
        <w:rPr>
          <w:rFonts w:eastAsia="Times New Roman" w:cs="Times New Roman"/>
          <w:lang w:val="fr-CA"/>
        </w:rPr>
        <w:t>’</w:t>
      </w:r>
      <w:r w:rsidR="23E7F6D9" w:rsidRPr="7DD69E69">
        <w:rPr>
          <w:rFonts w:eastAsia="Times New Roman" w:cs="Times New Roman"/>
          <w:lang w:val="fr-CA"/>
        </w:rPr>
        <w:t>analyse sur OSF</w:t>
      </w:r>
      <w:r w:rsidR="37BE5E29" w:rsidRPr="7DD69E69">
        <w:rPr>
          <w:rFonts w:eastAsia="Times New Roman" w:cs="Times New Roman"/>
          <w:lang w:val="fr-CA"/>
        </w:rPr>
        <w:t xml:space="preserve">. </w:t>
      </w:r>
      <w:r w:rsidR="263B352D" w:rsidRPr="7DD69E69">
        <w:rPr>
          <w:rFonts w:eastAsia="Times New Roman" w:cs="Times New Roman"/>
          <w:lang w:val="fr-CA"/>
        </w:rPr>
        <w:t>OSF collabore notamment avec plusieurs plateformes d</w:t>
      </w:r>
      <w:r w:rsidR="00E94782">
        <w:rPr>
          <w:rFonts w:eastAsia="Times New Roman" w:cs="Times New Roman"/>
          <w:lang w:val="fr-CA"/>
        </w:rPr>
        <w:t>’</w:t>
      </w:r>
      <w:r w:rsidR="263B352D" w:rsidRPr="7DD69E69">
        <w:rPr>
          <w:rFonts w:eastAsia="Times New Roman" w:cs="Times New Roman"/>
          <w:lang w:val="fr-CA"/>
        </w:rPr>
        <w:t xml:space="preserve">archives de prépublications, </w:t>
      </w:r>
      <w:r w:rsidR="00562B92">
        <w:rPr>
          <w:rFonts w:eastAsia="Times New Roman" w:cs="Times New Roman"/>
          <w:lang w:val="fr-CA"/>
        </w:rPr>
        <w:t xml:space="preserve">qui varient </w:t>
      </w:r>
      <w:r w:rsidR="263B352D" w:rsidRPr="7DD69E69">
        <w:rPr>
          <w:rFonts w:eastAsia="Times New Roman" w:cs="Times New Roman"/>
          <w:lang w:val="fr-CA"/>
        </w:rPr>
        <w:t xml:space="preserve">en fonction des disciplines. </w:t>
      </w:r>
      <w:r w:rsidR="37BE5E29" w:rsidRPr="7DD69E69">
        <w:rPr>
          <w:rFonts w:eastAsia="Times New Roman" w:cs="Times New Roman"/>
          <w:lang w:val="fr-CA"/>
        </w:rPr>
        <w:t xml:space="preserve">Pour la psychologie, le serveur de prépublication le plus populaire est </w:t>
      </w:r>
      <w:hyperlink r:id="rId40">
        <w:proofErr w:type="spellStart"/>
        <w:r w:rsidR="00F56FF8" w:rsidRPr="7DD69E69">
          <w:rPr>
            <w:rStyle w:val="Hyperlink"/>
            <w:rFonts w:eastAsia="Times New Roman" w:cs="Times New Roman"/>
            <w:lang w:val="fr-CA"/>
          </w:rPr>
          <w:t>PsyArXiv</w:t>
        </w:r>
        <w:proofErr w:type="spellEnd"/>
      </w:hyperlink>
      <w:r w:rsidR="00F56FF8" w:rsidRPr="7DD69E69">
        <w:rPr>
          <w:rFonts w:eastAsia="Times New Roman" w:cs="Times New Roman"/>
          <w:lang w:val="fr-CA"/>
        </w:rPr>
        <w:t xml:space="preserve"> </w:t>
      </w:r>
      <w:r w:rsidR="0BA48599" w:rsidRPr="7DD69E69">
        <w:rPr>
          <w:rFonts w:eastAsia="Times New Roman" w:cs="Times New Roman"/>
          <w:lang w:val="fr-CA"/>
        </w:rPr>
        <w:t xml:space="preserve">(prononcé </w:t>
      </w:r>
      <w:r w:rsidR="5D5E1F2F" w:rsidRPr="7DD69E69">
        <w:rPr>
          <w:rFonts w:eastAsia="Times New Roman" w:cs="Times New Roman"/>
          <w:lang w:val="fr-CA"/>
        </w:rPr>
        <w:t xml:space="preserve">en anglais </w:t>
      </w:r>
      <w:r w:rsidR="0BA48599" w:rsidRPr="7DD69E69">
        <w:rPr>
          <w:rFonts w:eastAsia="Times New Roman" w:cs="Times New Roman"/>
          <w:lang w:val="fr-CA"/>
        </w:rPr>
        <w:t>« Psy Archive »)</w:t>
      </w:r>
      <w:r w:rsidR="61E3967C" w:rsidRPr="7DD69E69">
        <w:rPr>
          <w:rFonts w:eastAsia="Times New Roman" w:cs="Times New Roman"/>
          <w:lang w:val="fr-CA"/>
        </w:rPr>
        <w:t xml:space="preserve">, </w:t>
      </w:r>
      <w:r w:rsidR="3E990859" w:rsidRPr="7DD69E69">
        <w:rPr>
          <w:rFonts w:eastAsia="Times New Roman" w:cs="Times New Roman"/>
          <w:lang w:val="fr-CA"/>
        </w:rPr>
        <w:t xml:space="preserve">fondé par la Society for the </w:t>
      </w:r>
      <w:proofErr w:type="spellStart"/>
      <w:r w:rsidR="3E990859" w:rsidRPr="7DD69E69">
        <w:rPr>
          <w:rFonts w:eastAsia="Times New Roman" w:cs="Times New Roman"/>
          <w:lang w:val="fr-CA"/>
        </w:rPr>
        <w:t>Improvement</w:t>
      </w:r>
      <w:proofErr w:type="spellEnd"/>
      <w:r w:rsidR="3E990859" w:rsidRPr="7DD69E69">
        <w:rPr>
          <w:rFonts w:eastAsia="Times New Roman" w:cs="Times New Roman"/>
          <w:lang w:val="fr-CA"/>
        </w:rPr>
        <w:t xml:space="preserve"> of </w:t>
      </w:r>
      <w:proofErr w:type="spellStart"/>
      <w:r w:rsidR="3E990859" w:rsidRPr="7DD69E69">
        <w:rPr>
          <w:rFonts w:eastAsia="Times New Roman" w:cs="Times New Roman"/>
          <w:lang w:val="fr-CA"/>
        </w:rPr>
        <w:t>Psychological</w:t>
      </w:r>
      <w:proofErr w:type="spellEnd"/>
      <w:r w:rsidR="3E990859" w:rsidRPr="7DD69E69">
        <w:rPr>
          <w:rFonts w:eastAsia="Times New Roman" w:cs="Times New Roman"/>
          <w:lang w:val="fr-CA"/>
        </w:rPr>
        <w:t xml:space="preserve"> Science, en collaboration avec OSF</w:t>
      </w:r>
      <w:r w:rsidR="0BA48599" w:rsidRPr="7DD69E69">
        <w:rPr>
          <w:rFonts w:eastAsia="Times New Roman" w:cs="Times New Roman"/>
          <w:lang w:val="fr-CA"/>
        </w:rPr>
        <w:t>.</w:t>
      </w:r>
    </w:p>
    <w:p w14:paraId="1490326D" w14:textId="2004F072" w:rsidR="6FC6509B" w:rsidRDefault="6FC6509B" w:rsidP="00C25359">
      <w:pPr>
        <w:spacing w:line="360" w:lineRule="auto"/>
        <w:ind w:firstLine="720"/>
        <w:rPr>
          <w:rFonts w:eastAsia="Times New Roman" w:cs="Times New Roman"/>
          <w:lang w:val="fr-CA"/>
        </w:rPr>
      </w:pPr>
      <w:r w:rsidRPr="7DD69E69">
        <w:rPr>
          <w:rFonts w:eastAsia="Times New Roman" w:cs="Times New Roman"/>
          <w:lang w:val="fr-CA"/>
        </w:rPr>
        <w:t>Pourquoi donc devrions-nous publier en ligne une version de notre manuscrit qui n</w:t>
      </w:r>
      <w:r w:rsidR="00E94782">
        <w:rPr>
          <w:rFonts w:eastAsia="Times New Roman" w:cs="Times New Roman"/>
          <w:lang w:val="fr-CA"/>
        </w:rPr>
        <w:t>’</w:t>
      </w:r>
      <w:r w:rsidRPr="7DD69E69">
        <w:rPr>
          <w:rFonts w:eastAsia="Times New Roman" w:cs="Times New Roman"/>
          <w:lang w:val="fr-CA"/>
        </w:rPr>
        <w:t>a toujours pas été révisée par des pairs? Il y a plusieurs raisons et bénéfices à cela.</w:t>
      </w:r>
      <w:r w:rsidR="02160019" w:rsidRPr="7DD69E69">
        <w:rPr>
          <w:rFonts w:eastAsia="Times New Roman" w:cs="Times New Roman"/>
          <w:lang w:val="fr-CA"/>
        </w:rPr>
        <w:t xml:space="preserve"> D</w:t>
      </w:r>
      <w:r w:rsidR="00E94782">
        <w:rPr>
          <w:rFonts w:eastAsia="Times New Roman" w:cs="Times New Roman"/>
          <w:lang w:val="fr-CA"/>
        </w:rPr>
        <w:t>’</w:t>
      </w:r>
      <w:r w:rsidR="02160019" w:rsidRPr="7DD69E69">
        <w:rPr>
          <w:rFonts w:eastAsia="Times New Roman" w:cs="Times New Roman"/>
          <w:lang w:val="fr-CA"/>
        </w:rPr>
        <w:t>un, cela accélère la diffusion des résultats de recherche</w:t>
      </w:r>
      <w:r w:rsidR="4B028DE6" w:rsidRPr="7DD69E69">
        <w:rPr>
          <w:rFonts w:eastAsia="Times New Roman" w:cs="Times New Roman"/>
          <w:lang w:val="fr-CA"/>
        </w:rPr>
        <w:t xml:space="preserve"> </w:t>
      </w:r>
      <w:r w:rsidR="00506725">
        <w:rPr>
          <w:rFonts w:eastAsia="Times New Roman" w:cs="Times New Roman"/>
          <w:lang w:val="fr-CA"/>
        </w:rPr>
        <w:fldChar w:fldCharType="begin"/>
      </w:r>
      <w:r w:rsidR="00506725">
        <w:rPr>
          <w:rFonts w:eastAsia="Times New Roman" w:cs="Times New Roman"/>
          <w:lang w:val="fr-CA"/>
        </w:rPr>
        <w:instrText xml:space="preserve"> ADDIN EN.CITE &lt;EndNote&gt;&lt;Cite&gt;&lt;Author&gt;Hoy&lt;/Author&gt;&lt;Year&gt;2020&lt;/Year&gt;&lt;RecNum&gt;3583&lt;/RecNum&gt;&lt;DisplayText&gt;(Hoy, 2020)&lt;/DisplayText&gt;&lt;record&gt;&lt;rec-number&gt;3583&lt;/rec-number&gt;&lt;foreign-keys&gt;&lt;key app="EN" db-id="d2d59wppke9dt5e5ttpxpzdoa5ae9dwedfp9" timestamp="1667165733"&gt;3583&lt;/key&gt;&lt;/foreign-keys&gt;&lt;ref-type name="Journal Article"&gt;17&lt;/ref-type&gt;&lt;contributors&gt;&lt;authors&gt;&lt;author&gt;Hoy, Matthew B.&lt;/author&gt;&lt;/authors&gt;&lt;/contributors&gt;&lt;titles&gt;&lt;title&gt;Rise of the Rxivs: How Preprint Servers are Changing the Publishing Process&lt;/title&gt;&lt;secondary-title&gt;Medical Reference Services Quarterly&lt;/secondary-title&gt;&lt;/titles&gt;&lt;periodical&gt;&lt;full-title&gt;Medical Reference Services Quarterly&lt;/full-title&gt;&lt;abbr-1&gt;Med. Ref. Serv. Q.&lt;/abbr-1&gt;&lt;abbr-2&gt;Med Ref Serv Q&lt;/abbr-2&gt;&lt;/periodical&gt;&lt;pages&gt;84-89&lt;/pages&gt;&lt;volume&gt;39&lt;/volume&gt;&lt;number&gt;1&lt;/number&gt;&lt;dates&gt;&lt;year&gt;2020&lt;/year&gt;&lt;pub-dates&gt;&lt;date&gt;2020/01/02&lt;/date&gt;&lt;/pub-dates&gt;&lt;/dates&gt;&lt;publisher&gt;Routledge&lt;/publisher&gt;&lt;isbn&gt;0276-3869&lt;/isbn&gt;&lt;urls&gt;&lt;related-urls&gt;&lt;url&gt;https://doi.org/10.1080/02763869.2020.1704597&lt;/url&gt;&lt;/related-urls&gt;&lt;/urls&gt;&lt;electronic-resource-num&gt;10.1080/02763869.2020.1704597&lt;/electronic-resource-num&gt;&lt;/record&gt;&lt;/Cite&gt;&lt;/EndNote&gt;</w:instrText>
      </w:r>
      <w:r w:rsidR="00506725">
        <w:rPr>
          <w:rFonts w:eastAsia="Times New Roman" w:cs="Times New Roman"/>
          <w:lang w:val="fr-CA"/>
        </w:rPr>
        <w:fldChar w:fldCharType="separate"/>
      </w:r>
      <w:r w:rsidR="00506725">
        <w:rPr>
          <w:rFonts w:eastAsia="Times New Roman" w:cs="Times New Roman"/>
          <w:noProof/>
          <w:lang w:val="fr-CA"/>
        </w:rPr>
        <w:t>(Hoy, 2020)</w:t>
      </w:r>
      <w:r w:rsidR="00506725">
        <w:rPr>
          <w:rFonts w:eastAsia="Times New Roman" w:cs="Times New Roman"/>
          <w:lang w:val="fr-CA"/>
        </w:rPr>
        <w:fldChar w:fldCharType="end"/>
      </w:r>
      <w:r w:rsidR="02160019" w:rsidRPr="7DD69E69">
        <w:rPr>
          <w:rFonts w:eastAsia="Times New Roman" w:cs="Times New Roman"/>
          <w:lang w:val="fr-CA"/>
        </w:rPr>
        <w:t xml:space="preserve">. En effet, </w:t>
      </w:r>
      <w:r w:rsidR="00562B92">
        <w:rPr>
          <w:rFonts w:eastAsia="Times New Roman" w:cs="Times New Roman"/>
          <w:lang w:val="fr-CA"/>
        </w:rPr>
        <w:t>avant</w:t>
      </w:r>
      <w:r w:rsidR="02160019" w:rsidRPr="7DD69E69">
        <w:rPr>
          <w:rFonts w:eastAsia="Times New Roman" w:cs="Times New Roman"/>
          <w:lang w:val="fr-CA"/>
        </w:rPr>
        <w:t xml:space="preserve"> </w:t>
      </w:r>
      <w:r w:rsidR="00562B92" w:rsidRPr="7DD69E69">
        <w:rPr>
          <w:rFonts w:eastAsia="Times New Roman" w:cs="Times New Roman"/>
          <w:lang w:val="fr-CA"/>
        </w:rPr>
        <w:t>d</w:t>
      </w:r>
      <w:r w:rsidR="00562B92">
        <w:rPr>
          <w:rFonts w:eastAsia="Times New Roman" w:cs="Times New Roman"/>
          <w:lang w:val="fr-CA"/>
        </w:rPr>
        <w:t xml:space="preserve">’obtenir </w:t>
      </w:r>
      <w:r w:rsidR="16FEC4FC" w:rsidRPr="7DD69E69">
        <w:rPr>
          <w:rFonts w:eastAsia="Times New Roman" w:cs="Times New Roman"/>
          <w:lang w:val="fr-CA"/>
        </w:rPr>
        <w:t>la version finale</w:t>
      </w:r>
      <w:r w:rsidR="00562B92">
        <w:rPr>
          <w:rFonts w:eastAsia="Times New Roman" w:cs="Times New Roman"/>
          <w:lang w:val="fr-CA"/>
        </w:rPr>
        <w:t>, publiée</w:t>
      </w:r>
      <w:r w:rsidR="16FEC4FC" w:rsidRPr="7DD69E69">
        <w:rPr>
          <w:rFonts w:eastAsia="Times New Roman" w:cs="Times New Roman"/>
          <w:lang w:val="fr-CA"/>
        </w:rPr>
        <w:t xml:space="preserve"> et formatté</w:t>
      </w:r>
      <w:r w:rsidR="00DF0D47">
        <w:rPr>
          <w:rFonts w:eastAsia="Times New Roman" w:cs="Times New Roman"/>
          <w:lang w:val="fr-CA"/>
        </w:rPr>
        <w:t>e</w:t>
      </w:r>
      <w:r w:rsidR="16FEC4FC" w:rsidRPr="7DD69E69">
        <w:rPr>
          <w:rFonts w:eastAsia="Times New Roman" w:cs="Times New Roman"/>
          <w:lang w:val="fr-CA"/>
        </w:rPr>
        <w:t xml:space="preserve"> par le journal</w:t>
      </w:r>
      <w:r w:rsidR="0034321A">
        <w:rPr>
          <w:rFonts w:eastAsia="Times New Roman" w:cs="Times New Roman"/>
          <w:lang w:val="fr-CA"/>
        </w:rPr>
        <w:t xml:space="preserve">, </w:t>
      </w:r>
      <w:r w:rsidR="16FEC4FC" w:rsidRPr="7DD69E69">
        <w:rPr>
          <w:rFonts w:eastAsia="Times New Roman" w:cs="Times New Roman"/>
          <w:lang w:val="fr-CA"/>
        </w:rPr>
        <w:t xml:space="preserve">les chercheurs </w:t>
      </w:r>
      <w:r w:rsidR="00562B92">
        <w:rPr>
          <w:rFonts w:eastAsia="Times New Roman" w:cs="Times New Roman"/>
          <w:lang w:val="fr-CA"/>
        </w:rPr>
        <w:t xml:space="preserve">doivent </w:t>
      </w:r>
      <w:r w:rsidR="16FEC4FC" w:rsidRPr="7DD69E69">
        <w:rPr>
          <w:rFonts w:eastAsia="Times New Roman" w:cs="Times New Roman"/>
          <w:lang w:val="fr-CA"/>
        </w:rPr>
        <w:t>attendre plusieurs mois, voire années. À chaque étape du processus s</w:t>
      </w:r>
      <w:r w:rsidR="00E94782">
        <w:rPr>
          <w:rFonts w:eastAsia="Times New Roman" w:cs="Times New Roman"/>
          <w:lang w:val="fr-CA"/>
        </w:rPr>
        <w:t>’</w:t>
      </w:r>
      <w:r w:rsidR="16FEC4FC" w:rsidRPr="7DD69E69">
        <w:rPr>
          <w:rFonts w:eastAsia="Times New Roman" w:cs="Times New Roman"/>
          <w:lang w:val="fr-CA"/>
        </w:rPr>
        <w:t>accumule en effet des délais : de l</w:t>
      </w:r>
      <w:r w:rsidR="00E94782">
        <w:rPr>
          <w:rFonts w:eastAsia="Times New Roman" w:cs="Times New Roman"/>
          <w:lang w:val="fr-CA"/>
        </w:rPr>
        <w:t>’</w:t>
      </w:r>
      <w:r w:rsidR="16FEC4FC" w:rsidRPr="7DD69E69">
        <w:rPr>
          <w:rFonts w:eastAsia="Times New Roman" w:cs="Times New Roman"/>
          <w:lang w:val="fr-CA"/>
        </w:rPr>
        <w:t xml:space="preserve">évaluation initiale du manuscrit par </w:t>
      </w:r>
      <w:r w:rsidR="00810D47">
        <w:rPr>
          <w:rFonts w:eastAsia="Times New Roman" w:cs="Times New Roman"/>
          <w:lang w:val="fr-CA"/>
        </w:rPr>
        <w:t xml:space="preserve">l’éditrice ou </w:t>
      </w:r>
      <w:r w:rsidR="16FEC4FC" w:rsidRPr="7DD69E69">
        <w:rPr>
          <w:rFonts w:eastAsia="Times New Roman" w:cs="Times New Roman"/>
          <w:lang w:val="fr-CA"/>
        </w:rPr>
        <w:t>l</w:t>
      </w:r>
      <w:r w:rsidR="00E94782">
        <w:rPr>
          <w:rFonts w:eastAsia="Times New Roman" w:cs="Times New Roman"/>
          <w:lang w:val="fr-CA"/>
        </w:rPr>
        <w:t>’</w:t>
      </w:r>
      <w:r w:rsidR="16FEC4FC" w:rsidRPr="7DD69E69">
        <w:rPr>
          <w:rFonts w:eastAsia="Times New Roman" w:cs="Times New Roman"/>
          <w:lang w:val="fr-CA"/>
        </w:rPr>
        <w:t>éditeur au formatage final de l</w:t>
      </w:r>
      <w:r w:rsidR="00E94782">
        <w:rPr>
          <w:rFonts w:eastAsia="Times New Roman" w:cs="Times New Roman"/>
          <w:lang w:val="fr-CA"/>
        </w:rPr>
        <w:t>’</w:t>
      </w:r>
      <w:r w:rsidR="16FEC4FC" w:rsidRPr="7DD69E69">
        <w:rPr>
          <w:rFonts w:eastAsia="Times New Roman" w:cs="Times New Roman"/>
          <w:lang w:val="fr-CA"/>
        </w:rPr>
        <w:t xml:space="preserve">article, en passant par </w:t>
      </w:r>
      <w:r w:rsidR="0900C89F" w:rsidRPr="7DD69E69">
        <w:rPr>
          <w:rFonts w:eastAsia="Times New Roman" w:cs="Times New Roman"/>
          <w:lang w:val="fr-CA"/>
        </w:rPr>
        <w:t xml:space="preserve">de possibles </w:t>
      </w:r>
      <w:r w:rsidR="0900C89F" w:rsidRPr="7DD69E69">
        <w:rPr>
          <w:rFonts w:eastAsia="Times New Roman" w:cs="Times New Roman"/>
          <w:lang w:val="fr-CA"/>
        </w:rPr>
        <w:lastRenderedPageBreak/>
        <w:t xml:space="preserve">multiples révisions par les pairs. Ce faisant, les </w:t>
      </w:r>
      <w:r w:rsidR="00FD1579">
        <w:rPr>
          <w:rFonts w:eastAsia="Times New Roman" w:cs="Times New Roman"/>
          <w:szCs w:val="24"/>
          <w:lang w:val="fr-CA"/>
        </w:rPr>
        <w:t xml:space="preserve">équipes de recherche </w:t>
      </w:r>
      <w:r w:rsidR="0900C89F" w:rsidRPr="7DD69E69">
        <w:rPr>
          <w:rFonts w:eastAsia="Times New Roman" w:cs="Times New Roman"/>
          <w:lang w:val="fr-CA"/>
        </w:rPr>
        <w:t>qui s</w:t>
      </w:r>
      <w:r w:rsidR="00E94782">
        <w:rPr>
          <w:rFonts w:eastAsia="Times New Roman" w:cs="Times New Roman"/>
          <w:lang w:val="fr-CA"/>
        </w:rPr>
        <w:t>’</w:t>
      </w:r>
      <w:r w:rsidR="0900C89F" w:rsidRPr="7DD69E69">
        <w:rPr>
          <w:rFonts w:eastAsia="Times New Roman" w:cs="Times New Roman"/>
          <w:lang w:val="fr-CA"/>
        </w:rPr>
        <w:t>appuient sur les articles publiés pour par exemple faire une r</w:t>
      </w:r>
      <w:r w:rsidR="2CDA84AB" w:rsidRPr="7DD69E69">
        <w:rPr>
          <w:rFonts w:eastAsia="Times New Roman" w:cs="Times New Roman"/>
          <w:lang w:val="fr-CA"/>
        </w:rPr>
        <w:t xml:space="preserve">evue de littérature sont nécessairement plusieurs mois ou années en retard sur ce qui se fait de plus récent dans le domaine. </w:t>
      </w:r>
      <w:r w:rsidR="0900C89F" w:rsidRPr="7DD69E69">
        <w:rPr>
          <w:rFonts w:eastAsia="Times New Roman" w:cs="Times New Roman"/>
          <w:lang w:val="fr-CA"/>
        </w:rPr>
        <w:t>En rendant la prépublication par les pairs disponible en ligne, elle est immédiatement disponible</w:t>
      </w:r>
      <w:r w:rsidR="791A5B20" w:rsidRPr="7DD69E69">
        <w:rPr>
          <w:rFonts w:eastAsia="Times New Roman" w:cs="Times New Roman"/>
          <w:lang w:val="fr-CA"/>
        </w:rPr>
        <w:t xml:space="preserve">, et les autres </w:t>
      </w:r>
      <w:r w:rsidR="00957167">
        <w:rPr>
          <w:rFonts w:eastAsia="Times New Roman" w:cs="Times New Roman"/>
          <w:szCs w:val="24"/>
          <w:lang w:val="fr-CA"/>
        </w:rPr>
        <w:t>équipe</w:t>
      </w:r>
      <w:r w:rsidR="00C75F9F">
        <w:rPr>
          <w:rFonts w:eastAsia="Times New Roman" w:cs="Times New Roman"/>
          <w:szCs w:val="24"/>
          <w:lang w:val="fr-CA"/>
        </w:rPr>
        <w:t>s</w:t>
      </w:r>
      <w:r w:rsidR="00957167">
        <w:rPr>
          <w:rFonts w:eastAsia="Times New Roman" w:cs="Times New Roman"/>
          <w:szCs w:val="24"/>
          <w:lang w:val="fr-CA"/>
        </w:rPr>
        <w:t xml:space="preserve"> de recherche </w:t>
      </w:r>
      <w:r w:rsidR="005E559E">
        <w:rPr>
          <w:rFonts w:eastAsia="Times New Roman" w:cs="Times New Roman"/>
          <w:lang w:val="fr-CA"/>
        </w:rPr>
        <w:t>peuvent déjà la consulter</w:t>
      </w:r>
      <w:r w:rsidR="004E3D8C">
        <w:rPr>
          <w:rFonts w:eastAsia="Times New Roman" w:cs="Times New Roman"/>
          <w:lang w:val="fr-CA"/>
        </w:rPr>
        <w:t xml:space="preserve"> et potentiellement, la citer</w:t>
      </w:r>
      <w:r w:rsidR="791A5B20" w:rsidRPr="7DD69E69">
        <w:rPr>
          <w:rFonts w:eastAsia="Times New Roman" w:cs="Times New Roman"/>
          <w:lang w:val="fr-CA"/>
        </w:rPr>
        <w:t>. Cela augmente la rapidité</w:t>
      </w:r>
      <w:r w:rsidR="6C2F98D5" w:rsidRPr="7DD69E69">
        <w:rPr>
          <w:rFonts w:eastAsia="Times New Roman" w:cs="Times New Roman"/>
          <w:lang w:val="fr-CA"/>
        </w:rPr>
        <w:t xml:space="preserve">, </w:t>
      </w:r>
      <w:r w:rsidR="791A5B20" w:rsidRPr="7DD69E69">
        <w:rPr>
          <w:rFonts w:eastAsia="Times New Roman" w:cs="Times New Roman"/>
          <w:lang w:val="fr-CA"/>
        </w:rPr>
        <w:t>la productivité</w:t>
      </w:r>
      <w:r w:rsidR="1E49843D" w:rsidRPr="7DD69E69">
        <w:rPr>
          <w:rFonts w:eastAsia="Times New Roman" w:cs="Times New Roman"/>
          <w:lang w:val="fr-CA"/>
        </w:rPr>
        <w:t>, et l</w:t>
      </w:r>
      <w:r w:rsidR="00E94782">
        <w:rPr>
          <w:rFonts w:eastAsia="Times New Roman" w:cs="Times New Roman"/>
          <w:lang w:val="fr-CA"/>
        </w:rPr>
        <w:t>’</w:t>
      </w:r>
      <w:r w:rsidR="1E49843D" w:rsidRPr="7DD69E69">
        <w:rPr>
          <w:rFonts w:eastAsia="Times New Roman" w:cs="Times New Roman"/>
          <w:lang w:val="fr-CA"/>
        </w:rPr>
        <w:t>harmonisation</w:t>
      </w:r>
      <w:r w:rsidR="791A5B20" w:rsidRPr="7DD69E69">
        <w:rPr>
          <w:rFonts w:eastAsia="Times New Roman" w:cs="Times New Roman"/>
          <w:lang w:val="fr-CA"/>
        </w:rPr>
        <w:t xml:space="preserve"> de la recherche</w:t>
      </w:r>
      <w:r w:rsidR="0900C89F" w:rsidRPr="7DD69E69">
        <w:rPr>
          <w:rFonts w:eastAsia="Times New Roman" w:cs="Times New Roman"/>
          <w:lang w:val="fr-CA"/>
        </w:rPr>
        <w:t>.</w:t>
      </w:r>
    </w:p>
    <w:p w14:paraId="36DB620E" w14:textId="0673CACB" w:rsidR="00562B92" w:rsidRDefault="3E04AFAD" w:rsidP="00C25359">
      <w:pPr>
        <w:spacing w:line="360" w:lineRule="auto"/>
        <w:ind w:firstLine="720"/>
        <w:rPr>
          <w:rFonts w:eastAsia="Times New Roman" w:cs="Times New Roman"/>
          <w:lang w:val="fr-CA"/>
        </w:rPr>
      </w:pPr>
      <w:r w:rsidRPr="7DD69E69">
        <w:rPr>
          <w:rFonts w:eastAsia="Times New Roman" w:cs="Times New Roman"/>
          <w:lang w:val="fr-CA"/>
        </w:rPr>
        <w:t>De deux, même une fois l</w:t>
      </w:r>
      <w:r w:rsidR="00E94782">
        <w:rPr>
          <w:rFonts w:eastAsia="Times New Roman" w:cs="Times New Roman"/>
          <w:lang w:val="fr-CA"/>
        </w:rPr>
        <w:t>’</w:t>
      </w:r>
      <w:r w:rsidRPr="7DD69E69">
        <w:rPr>
          <w:rFonts w:eastAsia="Times New Roman" w:cs="Times New Roman"/>
          <w:lang w:val="fr-CA"/>
        </w:rPr>
        <w:t>article accepté et publié par un journal, celui-ci n</w:t>
      </w:r>
      <w:r w:rsidR="00E94782">
        <w:rPr>
          <w:rFonts w:eastAsia="Times New Roman" w:cs="Times New Roman"/>
          <w:lang w:val="fr-CA"/>
        </w:rPr>
        <w:t>’</w:t>
      </w:r>
      <w:r w:rsidRPr="7DD69E69">
        <w:rPr>
          <w:rFonts w:eastAsia="Times New Roman" w:cs="Times New Roman"/>
          <w:lang w:val="fr-CA"/>
        </w:rPr>
        <w:t>est peut-être pas disponible en libre accès, ce qui crée de nouvelles barrières pour l</w:t>
      </w:r>
      <w:r w:rsidR="00E94782">
        <w:rPr>
          <w:rFonts w:eastAsia="Times New Roman" w:cs="Times New Roman"/>
          <w:lang w:val="fr-CA"/>
        </w:rPr>
        <w:t>’</w:t>
      </w:r>
      <w:r w:rsidRPr="7DD69E69">
        <w:rPr>
          <w:rFonts w:eastAsia="Times New Roman" w:cs="Times New Roman"/>
          <w:lang w:val="fr-CA"/>
        </w:rPr>
        <w:t>accès aux résultats de ces recherches. En mettant disponible une prépublication</w:t>
      </w:r>
      <w:r w:rsidR="6B7F69DC" w:rsidRPr="7DD69E69">
        <w:rPr>
          <w:rFonts w:eastAsia="Times New Roman" w:cs="Times New Roman"/>
          <w:lang w:val="fr-CA"/>
        </w:rPr>
        <w:t xml:space="preserve"> en ligne, même si l</w:t>
      </w:r>
      <w:r w:rsidR="00E94782">
        <w:rPr>
          <w:rFonts w:eastAsia="Times New Roman" w:cs="Times New Roman"/>
          <w:lang w:val="fr-CA"/>
        </w:rPr>
        <w:t>’</w:t>
      </w:r>
      <w:r w:rsidR="6B7F69DC" w:rsidRPr="7DD69E69">
        <w:rPr>
          <w:rFonts w:eastAsia="Times New Roman" w:cs="Times New Roman"/>
          <w:lang w:val="fr-CA"/>
        </w:rPr>
        <w:t xml:space="preserve">article officiel est derrière un mur payant, le public et les autres </w:t>
      </w:r>
      <w:r w:rsidR="00440009">
        <w:rPr>
          <w:rFonts w:eastAsia="Times New Roman" w:cs="Times New Roman"/>
          <w:szCs w:val="24"/>
          <w:lang w:val="fr-CA"/>
        </w:rPr>
        <w:t xml:space="preserve">équipes de recherche </w:t>
      </w:r>
      <w:r w:rsidR="6B7F69DC" w:rsidRPr="7DD69E69">
        <w:rPr>
          <w:rFonts w:eastAsia="Times New Roman" w:cs="Times New Roman"/>
          <w:lang w:val="fr-CA"/>
        </w:rPr>
        <w:t xml:space="preserve">peuvent quand même accéder </w:t>
      </w:r>
      <w:r w:rsidR="6845021D" w:rsidRPr="7DD69E69">
        <w:rPr>
          <w:rFonts w:eastAsia="Times New Roman" w:cs="Times New Roman"/>
          <w:lang w:val="fr-CA"/>
        </w:rPr>
        <w:t>essentiellement au même article, mais sans le formatage propre au journal.</w:t>
      </w:r>
      <w:r w:rsidR="246DE7A3" w:rsidRPr="7DD69E69">
        <w:rPr>
          <w:rFonts w:eastAsia="Times New Roman" w:cs="Times New Roman"/>
          <w:lang w:val="fr-CA"/>
        </w:rPr>
        <w:t xml:space="preserve"> Ceci permet de rendre sa recherche plus accessible et découvrable.</w:t>
      </w:r>
      <w:r w:rsidR="3BFEA909" w:rsidRPr="7DD69E69">
        <w:rPr>
          <w:rFonts w:eastAsia="Times New Roman" w:cs="Times New Roman"/>
          <w:lang w:val="fr-CA"/>
        </w:rPr>
        <w:t xml:space="preserve"> Ce bénéfice d</w:t>
      </w:r>
      <w:r w:rsidR="00E94782">
        <w:rPr>
          <w:rFonts w:eastAsia="Times New Roman" w:cs="Times New Roman"/>
          <w:lang w:val="fr-CA"/>
        </w:rPr>
        <w:t>’</w:t>
      </w:r>
      <w:r w:rsidR="3BFEA909" w:rsidRPr="7DD69E69">
        <w:rPr>
          <w:rFonts w:eastAsia="Times New Roman" w:cs="Times New Roman"/>
          <w:lang w:val="fr-CA"/>
        </w:rPr>
        <w:t>accessibilité et de meilleure visibilité se traduit également par un plus grand impact de l</w:t>
      </w:r>
      <w:r w:rsidR="00E94782">
        <w:rPr>
          <w:rFonts w:eastAsia="Times New Roman" w:cs="Times New Roman"/>
          <w:lang w:val="fr-CA"/>
        </w:rPr>
        <w:t>’</w:t>
      </w:r>
      <w:r w:rsidR="3BFEA909" w:rsidRPr="7DD69E69">
        <w:rPr>
          <w:rFonts w:eastAsia="Times New Roman" w:cs="Times New Roman"/>
          <w:lang w:val="fr-CA"/>
        </w:rPr>
        <w:t xml:space="preserve">article : plus haut score </w:t>
      </w:r>
      <w:proofErr w:type="spellStart"/>
      <w:r w:rsidR="3BFEA909" w:rsidRPr="7DD69E69">
        <w:rPr>
          <w:rFonts w:eastAsia="Times New Roman" w:cs="Times New Roman"/>
          <w:lang w:val="fr-CA"/>
        </w:rPr>
        <w:t>Altmetric</w:t>
      </w:r>
      <w:proofErr w:type="spellEnd"/>
      <w:r w:rsidR="3BFEA909" w:rsidRPr="7DD69E69">
        <w:rPr>
          <w:rFonts w:eastAsia="Times New Roman" w:cs="Times New Roman"/>
          <w:lang w:val="fr-CA"/>
        </w:rPr>
        <w:t xml:space="preserve"> et plus de citations </w:t>
      </w:r>
      <w:r w:rsidR="00826AEC">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 </w:instrText>
      </w:r>
      <w:r w:rsidR="003A6DD9">
        <w:rPr>
          <w:rFonts w:eastAsia="Times New Roman" w:cs="Times New Roman"/>
          <w:lang w:val="fr-CA"/>
        </w:rPr>
        <w:fldChar w:fldCharType="begin">
          <w:fldData xml:space="preserve">PEVuZE5vdGU+PENpdGU+PEF1dGhvcj5GdTwvQXV0aG9yPjxZZWFyPjIwMTk8L1llYXI+PFJlY051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</w:fldData>
        </w:fldChar>
      </w:r>
      <w:r w:rsidR="003A6DD9">
        <w:rPr>
          <w:rFonts w:eastAsia="Times New Roman" w:cs="Times New Roman"/>
          <w:lang w:val="fr-CA"/>
        </w:rPr>
        <w:instrText xml:space="preserve"> ADDIN EN.CITE.DATA </w:instrText>
      </w:r>
      <w:r w:rsidR="003A6DD9">
        <w:rPr>
          <w:rFonts w:eastAsia="Times New Roman" w:cs="Times New Roman"/>
          <w:lang w:val="fr-CA"/>
        </w:rPr>
      </w:r>
      <w:r w:rsidR="003A6DD9">
        <w:rPr>
          <w:rFonts w:eastAsia="Times New Roman" w:cs="Times New Roman"/>
          <w:lang w:val="fr-CA"/>
        </w:rPr>
        <w:fldChar w:fldCharType="end"/>
      </w:r>
      <w:r w:rsidR="00826AEC">
        <w:rPr>
          <w:rFonts w:eastAsia="Times New Roman" w:cs="Times New Roman"/>
          <w:lang w:val="fr-CA"/>
        </w:rPr>
      </w:r>
      <w:r w:rsidR="00826AEC">
        <w:rPr>
          <w:rFonts w:eastAsia="Times New Roman" w:cs="Times New Roman"/>
          <w:lang w:val="fr-CA"/>
        </w:rPr>
        <w:fldChar w:fldCharType="separate"/>
      </w:r>
      <w:r w:rsidR="003A6DD9">
        <w:rPr>
          <w:rFonts w:eastAsia="Times New Roman" w:cs="Times New Roman"/>
          <w:noProof/>
          <w:lang w:val="fr-CA"/>
        </w:rPr>
        <w:t>(Fraser et al., 2020; Fu &amp; Hughey, 2019; Serghiou &amp; Ioannidis, 2018)</w:t>
      </w:r>
      <w:r w:rsidR="00826AEC">
        <w:rPr>
          <w:rFonts w:eastAsia="Times New Roman" w:cs="Times New Roman"/>
          <w:lang w:val="fr-CA"/>
        </w:rPr>
        <w:fldChar w:fldCharType="end"/>
      </w:r>
      <w:r w:rsidR="3BFEA909" w:rsidRPr="7DD69E69">
        <w:rPr>
          <w:rFonts w:eastAsia="Times New Roman" w:cs="Times New Roman"/>
          <w:lang w:val="fr-CA"/>
        </w:rPr>
        <w:t>.</w:t>
      </w:r>
    </w:p>
    <w:p w14:paraId="41CFFB5B" w14:textId="0CF4D547" w:rsidR="3E04AFAD" w:rsidRDefault="00022C40"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6368" behindDoc="0" locked="0" layoutInCell="1" allowOverlap="1" wp14:anchorId="0C3D953F" wp14:editId="20A6FEE9">
                <wp:simplePos x="0" y="0"/>
                <wp:positionH relativeFrom="margin">
                  <wp:posOffset>0</wp:posOffset>
                </wp:positionH>
                <wp:positionV relativeFrom="paragraph">
                  <wp:posOffset>1377477</wp:posOffset>
                </wp:positionV>
                <wp:extent cx="6086475" cy="1404620"/>
                <wp:effectExtent l="0" t="0" r="28575"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1" w:history="1">
                              <w:r w:rsidRPr="00150701">
                                <w:rPr>
                                  <w:rStyle w:val="Hyperlink"/>
                                  <w:lang w:val="fr-CA"/>
                                </w:rPr>
                                <w:t>https://help.osf.io/article/230-preprint-faqs</w:t>
                              </w:r>
                            </w:hyperlink>
                            <w:r>
                              <w:rPr>
                                <w:lang w:val="fr-C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3D953F" id="Text Box 2" o:spid="_x0000_s1032" type="#_x0000_t202" style="position:absolute;left:0;text-align:left;margin-left:0;margin-top:108.45pt;width:479.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Zg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">
                <v:textbox style="mso-fit-shape-to-text:t">
                  <w:txbxContent>
                    <w:p w14:paraId="40CA3E73" w14:textId="77777777" w:rsidR="00022C40" w:rsidRPr="00850A39" w:rsidRDefault="00022C40" w:rsidP="00022C40">
                      <w:pPr>
                        <w:spacing w:line="240" w:lineRule="auto"/>
                        <w:rPr>
                          <w:rFonts w:eastAsia="Times New Roman" w:cs="Times New Roman"/>
                          <w:b/>
                          <w:bCs/>
                          <w:u w:val="single"/>
                          <w:lang w:val="fr-CA"/>
                        </w:rPr>
                      </w:pPr>
                      <w:r>
                        <w:rPr>
                          <w:rFonts w:eastAsia="Times New Roman" w:cs="Times New Roman"/>
                          <w:b/>
                          <w:bCs/>
                          <w:u w:val="single"/>
                          <w:lang w:val="fr-CA"/>
                        </w:rPr>
                        <w:t xml:space="preserve">Est-ce qu’une </w:t>
                      </w:r>
                      <w:r w:rsidRPr="00850A39">
                        <w:rPr>
                          <w:rFonts w:eastAsia="Times New Roman" w:cs="Times New Roman"/>
                          <w:b/>
                          <w:bCs/>
                          <w:u w:val="single"/>
                          <w:lang w:val="fr-CA"/>
                        </w:rPr>
                        <w:t>prépublication</w:t>
                      </w:r>
                      <w:r>
                        <w:rPr>
                          <w:rFonts w:eastAsia="Times New Roman" w:cs="Times New Roman"/>
                          <w:b/>
                          <w:bCs/>
                          <w:u w:val="single"/>
                          <w:lang w:val="fr-CA"/>
                        </w:rPr>
                        <w:t xml:space="preserve"> peut prévenir la publication éventuelle</w:t>
                      </w:r>
                      <w:r w:rsidRPr="00850A39">
                        <w:rPr>
                          <w:rFonts w:eastAsia="Times New Roman" w:cs="Times New Roman"/>
                          <w:b/>
                          <w:bCs/>
                          <w:u w:val="single"/>
                          <w:lang w:val="fr-CA"/>
                        </w:rPr>
                        <w:t>?</w:t>
                      </w:r>
                    </w:p>
                    <w:p w14:paraId="29CA8FA1" w14:textId="77777777" w:rsidR="00022C40" w:rsidRDefault="00022C40" w:rsidP="00022C40">
                      <w:pPr>
                        <w:spacing w:line="240" w:lineRule="auto"/>
                        <w:rPr>
                          <w:lang w:val="fr-CA"/>
                        </w:rPr>
                      </w:pPr>
                    </w:p>
                    <w:p w14:paraId="5AF4E2C3" w14:textId="77777777" w:rsidR="00022C40" w:rsidRPr="00850A39" w:rsidRDefault="00022C40" w:rsidP="00022C40">
                      <w:pPr>
                        <w:spacing w:line="240" w:lineRule="auto"/>
                        <w:rPr>
                          <w:lang w:val="fr-CA"/>
                        </w:rPr>
                      </w:pPr>
                      <w:r>
                        <w:rPr>
                          <w:lang w:val="fr-CA"/>
                        </w:rPr>
                        <w:t xml:space="preserve">La vaste majorité des journaux acceptent qu’un article ait été prépublié, car cela n’est pas considéré comme une publication scientifique en soi. Cependant, dans de très rares cas, il se pourrait que certaines revues n’acceptent pas les prépublications. Il est recommandé de vérifier avec les revues directement s’il y a quelconque inquiétude à ce niveau-là. Bien que cela soit du cas-par-cas, certaines personnes sont d’avis qu’il est préférable de tout simplement ne pas publier dans les revues qui n’acceptent pas les prépublications. Pour une liste de questions fréquemment posées sur la prépublication, voir : </w:t>
                      </w:r>
                      <w:hyperlink r:id="rId42" w:history="1">
                        <w:r w:rsidRPr="00150701">
                          <w:rPr>
                            <w:rStyle w:val="Hyperlink"/>
                            <w:lang w:val="fr-CA"/>
                          </w:rPr>
                          <w:t>https://help.osf.io/article/230-preprint-faqs</w:t>
                        </w:r>
                      </w:hyperlink>
                      <w:r>
                        <w:rPr>
                          <w:lang w:val="fr-CA"/>
                        </w:rPr>
                        <w:t>.</w:t>
                      </w:r>
                    </w:p>
                  </w:txbxContent>
                </v:textbox>
                <w10:wrap type="topAndBottom" anchorx="margin"/>
              </v:shape>
            </w:pict>
          </mc:Fallback>
        </mc:AlternateContent>
      </w:r>
      <w:r w:rsidR="13358387" w:rsidRPr="7DD69E69">
        <w:rPr>
          <w:rFonts w:eastAsia="Times New Roman" w:cs="Times New Roman"/>
          <w:lang w:val="fr-CA"/>
        </w:rPr>
        <w:t xml:space="preserve">De trois, </w:t>
      </w:r>
      <w:r w:rsidR="00C81757">
        <w:rPr>
          <w:rFonts w:eastAsia="Times New Roman" w:cs="Times New Roman"/>
          <w:lang w:val="fr-CA"/>
        </w:rPr>
        <w:t>s</w:t>
      </w:r>
      <w:r w:rsidR="3BFEA909" w:rsidRPr="7DD69E69">
        <w:rPr>
          <w:rFonts w:eastAsia="Times New Roman" w:cs="Times New Roman"/>
          <w:lang w:val="fr-CA"/>
        </w:rPr>
        <w:t>i l</w:t>
      </w:r>
      <w:r w:rsidR="00E94782">
        <w:rPr>
          <w:rFonts w:eastAsia="Times New Roman" w:cs="Times New Roman"/>
          <w:lang w:val="fr-CA"/>
        </w:rPr>
        <w:t>’</w:t>
      </w:r>
      <w:r w:rsidR="3BFEA909" w:rsidRPr="7DD69E69">
        <w:rPr>
          <w:rFonts w:eastAsia="Times New Roman" w:cs="Times New Roman"/>
          <w:lang w:val="fr-CA"/>
        </w:rPr>
        <w:t>article n</w:t>
      </w:r>
      <w:r w:rsidR="00E94782">
        <w:rPr>
          <w:rFonts w:eastAsia="Times New Roman" w:cs="Times New Roman"/>
          <w:lang w:val="fr-CA"/>
        </w:rPr>
        <w:t>’</w:t>
      </w:r>
      <w:r w:rsidR="3BFEA909" w:rsidRPr="7DD69E69">
        <w:rPr>
          <w:rFonts w:eastAsia="Times New Roman" w:cs="Times New Roman"/>
          <w:lang w:val="fr-CA"/>
        </w:rPr>
        <w:t xml:space="preserve">est </w:t>
      </w:r>
      <w:proofErr w:type="gramStart"/>
      <w:r w:rsidR="3BFEA909" w:rsidRPr="7DD69E69">
        <w:rPr>
          <w:rFonts w:eastAsia="Times New Roman" w:cs="Times New Roman"/>
          <w:lang w:val="fr-CA"/>
        </w:rPr>
        <w:t>au final</w:t>
      </w:r>
      <w:proofErr w:type="gramEnd"/>
      <w:r w:rsidR="3BFEA909" w:rsidRPr="7DD69E69">
        <w:rPr>
          <w:rFonts w:eastAsia="Times New Roman" w:cs="Times New Roman"/>
          <w:lang w:val="fr-CA"/>
        </w:rPr>
        <w:t xml:space="preserve"> pas publié à cause de résultats non-significatifs,</w:t>
      </w:r>
      <w:r w:rsidR="45112076" w:rsidRPr="7DD69E69">
        <w:rPr>
          <w:rFonts w:eastAsia="Times New Roman" w:cs="Times New Roman"/>
          <w:lang w:val="fr-CA"/>
        </w:rPr>
        <w:t xml:space="preserve"> l</w:t>
      </w:r>
      <w:r w:rsidR="00E94782">
        <w:rPr>
          <w:rFonts w:eastAsia="Times New Roman" w:cs="Times New Roman"/>
          <w:lang w:val="fr-CA"/>
        </w:rPr>
        <w:t>’</w:t>
      </w:r>
      <w:r w:rsidR="45112076" w:rsidRPr="7DD69E69">
        <w:rPr>
          <w:rFonts w:eastAsia="Times New Roman" w:cs="Times New Roman"/>
          <w:lang w:val="fr-CA"/>
        </w:rPr>
        <w:t xml:space="preserve">article reste tout de même </w:t>
      </w:r>
      <w:r w:rsidR="13F4281F" w:rsidRPr="7DD69E69">
        <w:rPr>
          <w:rFonts w:eastAsia="Times New Roman" w:cs="Times New Roman"/>
          <w:lang w:val="fr-CA"/>
        </w:rPr>
        <w:t xml:space="preserve">public et découvrable en ligne, ce qui permet de réduire </w:t>
      </w:r>
      <w:r w:rsidR="3BFEA909" w:rsidRPr="7DD69E69">
        <w:rPr>
          <w:rFonts w:eastAsia="Times New Roman" w:cs="Times New Roman"/>
          <w:lang w:val="fr-CA"/>
        </w:rPr>
        <w:t>l</w:t>
      </w:r>
      <w:r w:rsidR="00E94782">
        <w:rPr>
          <w:rFonts w:eastAsia="Times New Roman" w:cs="Times New Roman"/>
          <w:lang w:val="fr-CA"/>
        </w:rPr>
        <w:t>’</w:t>
      </w:r>
      <w:r w:rsidR="3BFEA909" w:rsidRPr="7DD69E69">
        <w:rPr>
          <w:rFonts w:eastAsia="Times New Roman" w:cs="Times New Roman"/>
          <w:lang w:val="fr-CA"/>
        </w:rPr>
        <w:t>effet tiroir (</w:t>
      </w:r>
      <w:r w:rsidR="7CA2DB60" w:rsidRPr="7DD69E69">
        <w:rPr>
          <w:rFonts w:eastAsia="Times New Roman" w:cs="Times New Roman"/>
          <w:lang w:val="fr-CA"/>
        </w:rPr>
        <w:t xml:space="preserve">« </w:t>
      </w:r>
      <w:r w:rsidR="3BFEA909" w:rsidRPr="7DD69E69">
        <w:rPr>
          <w:rFonts w:eastAsia="Times New Roman" w:cs="Times New Roman"/>
          <w:lang w:val="fr-CA"/>
        </w:rPr>
        <w:t xml:space="preserve">file </w:t>
      </w:r>
      <w:proofErr w:type="spellStart"/>
      <w:r w:rsidR="3BFEA909" w:rsidRPr="7DD69E69">
        <w:rPr>
          <w:rFonts w:eastAsia="Times New Roman" w:cs="Times New Roman"/>
          <w:lang w:val="fr-CA"/>
        </w:rPr>
        <w:t>drawer</w:t>
      </w:r>
      <w:proofErr w:type="spellEnd"/>
      <w:r w:rsidR="3BFEA909" w:rsidRPr="7DD69E69">
        <w:rPr>
          <w:rFonts w:eastAsia="Times New Roman" w:cs="Times New Roman"/>
          <w:lang w:val="fr-CA"/>
        </w:rPr>
        <w:t xml:space="preserve"> </w:t>
      </w:r>
      <w:proofErr w:type="spellStart"/>
      <w:r w:rsidR="3BFEA909" w:rsidRPr="7DD69E69">
        <w:rPr>
          <w:rFonts w:eastAsia="Times New Roman" w:cs="Times New Roman"/>
          <w:lang w:val="fr-CA"/>
        </w:rPr>
        <w:t>effect</w:t>
      </w:r>
      <w:proofErr w:type="spellEnd"/>
      <w:r w:rsidR="2A35C392" w:rsidRPr="7DD69E69">
        <w:rPr>
          <w:rFonts w:eastAsia="Times New Roman" w:cs="Times New Roman"/>
          <w:lang w:val="fr-CA"/>
        </w:rPr>
        <w:t xml:space="preserve"> » en anglais</w:t>
      </w:r>
      <w:r w:rsidR="3BFEA909" w:rsidRPr="7DD69E69">
        <w:rPr>
          <w:rFonts w:eastAsia="Times New Roman" w:cs="Times New Roman"/>
          <w:lang w:val="fr-CA"/>
        </w:rPr>
        <w:t>)</w:t>
      </w:r>
      <w:r w:rsidR="0550F031" w:rsidRPr="7DD69E69">
        <w:rPr>
          <w:rFonts w:eastAsia="Times New Roman" w:cs="Times New Roman"/>
          <w:lang w:val="fr-CA"/>
        </w:rPr>
        <w:t>, soit le fait de ne publier que les résultats significatifs</w:t>
      </w:r>
      <w:r w:rsidR="2AC644ED" w:rsidRPr="7DD69E69">
        <w:rPr>
          <w:rFonts w:eastAsia="Times New Roman" w:cs="Times New Roman"/>
          <w:lang w:val="fr-CA"/>
        </w:rPr>
        <w:t xml:space="preserve"> (alors que les résultats non-significatifs sont également d</w:t>
      </w:r>
      <w:r w:rsidR="00E94782">
        <w:rPr>
          <w:rFonts w:eastAsia="Times New Roman" w:cs="Times New Roman"/>
          <w:lang w:val="fr-CA"/>
        </w:rPr>
        <w:t>’</w:t>
      </w:r>
      <w:r w:rsidR="2AC644ED" w:rsidRPr="7DD69E69">
        <w:rPr>
          <w:rFonts w:eastAsia="Times New Roman" w:cs="Times New Roman"/>
          <w:lang w:val="fr-CA"/>
        </w:rPr>
        <w:t>une importance critique pour faire progresser la théorie)</w:t>
      </w:r>
      <w:r w:rsidR="3BFEA909" w:rsidRPr="7DD69E69">
        <w:rPr>
          <w:rFonts w:eastAsia="Times New Roman" w:cs="Times New Roman"/>
          <w:lang w:val="fr-CA"/>
        </w:rPr>
        <w:t>.</w:t>
      </w:r>
    </w:p>
    <w:p w14:paraId="7946B200" w14:textId="2E55E4EE" w:rsidR="246DE7A3" w:rsidRDefault="246DE7A3" w:rsidP="00C25359">
      <w:pPr>
        <w:spacing w:line="360" w:lineRule="auto"/>
        <w:ind w:firstLine="720"/>
        <w:rPr>
          <w:rFonts w:eastAsia="Times New Roman" w:cs="Times New Roman"/>
          <w:lang w:val="fr-CA"/>
        </w:rPr>
      </w:pPr>
      <w:r w:rsidRPr="7DD69E69">
        <w:rPr>
          <w:rFonts w:eastAsia="Times New Roman" w:cs="Times New Roman"/>
          <w:lang w:val="fr-CA"/>
        </w:rPr>
        <w:t xml:space="preserve">De </w:t>
      </w:r>
      <w:r w:rsidR="042DBD62" w:rsidRPr="7DD69E69">
        <w:rPr>
          <w:rFonts w:eastAsia="Times New Roman" w:cs="Times New Roman"/>
          <w:lang w:val="fr-CA"/>
        </w:rPr>
        <w:t>quatre</w:t>
      </w:r>
      <w:r w:rsidRPr="7DD69E69">
        <w:rPr>
          <w:rFonts w:eastAsia="Times New Roman" w:cs="Times New Roman"/>
          <w:lang w:val="fr-CA"/>
        </w:rPr>
        <w:t xml:space="preserve">, </w:t>
      </w:r>
      <w:r w:rsidR="00A7470F">
        <w:rPr>
          <w:rFonts w:eastAsia="Times New Roman" w:cs="Times New Roman"/>
          <w:lang w:val="fr-CA"/>
        </w:rPr>
        <w:t>la prépublication</w:t>
      </w:r>
      <w:r w:rsidR="7BF76CD8" w:rsidRPr="7DD69E69">
        <w:rPr>
          <w:rFonts w:eastAsia="Times New Roman" w:cs="Times New Roman"/>
          <w:lang w:val="fr-CA"/>
        </w:rPr>
        <w:t xml:space="preserve"> donne une preuve publique qui crédite </w:t>
      </w:r>
      <w:r w:rsidR="00484534">
        <w:rPr>
          <w:rFonts w:eastAsia="Times New Roman" w:cs="Times New Roman"/>
          <w:szCs w:val="24"/>
          <w:lang w:val="fr-CA"/>
        </w:rPr>
        <w:t>l’équipe de recherche originale</w:t>
      </w:r>
      <w:r w:rsidR="7BF76CD8" w:rsidRPr="7DD69E69">
        <w:rPr>
          <w:rFonts w:eastAsia="Times New Roman" w:cs="Times New Roman"/>
          <w:lang w:val="fr-CA"/>
        </w:rPr>
        <w:t xml:space="preserve"> avec un</w:t>
      </w:r>
      <w:r w:rsidR="01872663" w:rsidRPr="7DD69E69">
        <w:rPr>
          <w:rFonts w:eastAsia="Times New Roman" w:cs="Times New Roman"/>
          <w:lang w:val="fr-CA"/>
        </w:rPr>
        <w:t>e</w:t>
      </w:r>
      <w:r w:rsidR="7BF76CD8" w:rsidRPr="7DD69E69">
        <w:rPr>
          <w:rFonts w:eastAsia="Times New Roman" w:cs="Times New Roman"/>
          <w:lang w:val="fr-CA"/>
        </w:rPr>
        <w:t xml:space="preserve"> </w:t>
      </w:r>
      <w:r w:rsidR="01872663" w:rsidRPr="7DD69E69">
        <w:rPr>
          <w:rFonts w:eastAsia="Times New Roman" w:cs="Times New Roman"/>
          <w:lang w:val="fr-CA"/>
        </w:rPr>
        <w:t xml:space="preserve">date bien précise </w:t>
      </w:r>
      <w:r w:rsidR="7BF76CD8" w:rsidRPr="7DD69E69">
        <w:rPr>
          <w:rFonts w:eastAsia="Times New Roman" w:cs="Times New Roman"/>
          <w:lang w:val="fr-CA"/>
        </w:rPr>
        <w:t xml:space="preserve">pour </w:t>
      </w:r>
      <w:r w:rsidR="48B506D5" w:rsidRPr="7DD69E69">
        <w:rPr>
          <w:rFonts w:eastAsia="Times New Roman" w:cs="Times New Roman"/>
          <w:lang w:val="fr-CA"/>
        </w:rPr>
        <w:t>la contribution origi</w:t>
      </w:r>
      <w:r w:rsidR="00F43157">
        <w:rPr>
          <w:rFonts w:eastAsia="Times New Roman" w:cs="Times New Roman"/>
          <w:lang w:val="fr-CA"/>
        </w:rPr>
        <w:t>n</w:t>
      </w:r>
      <w:r w:rsidR="48B506D5" w:rsidRPr="7DD69E69">
        <w:rPr>
          <w:rFonts w:eastAsia="Times New Roman" w:cs="Times New Roman"/>
          <w:lang w:val="fr-CA"/>
        </w:rPr>
        <w:t>ale, en termes d</w:t>
      </w:r>
      <w:r w:rsidR="00E94782">
        <w:rPr>
          <w:rFonts w:eastAsia="Times New Roman" w:cs="Times New Roman"/>
          <w:lang w:val="fr-CA"/>
        </w:rPr>
        <w:t>’</w:t>
      </w:r>
      <w:r w:rsidR="7BF76CD8" w:rsidRPr="7DD69E69">
        <w:rPr>
          <w:rFonts w:eastAsia="Times New Roman" w:cs="Times New Roman"/>
          <w:lang w:val="fr-CA"/>
        </w:rPr>
        <w:t xml:space="preserve">idée </w:t>
      </w:r>
      <w:r w:rsidR="5DDB8B73" w:rsidRPr="7DD69E69">
        <w:rPr>
          <w:rFonts w:eastAsia="Times New Roman" w:cs="Times New Roman"/>
          <w:lang w:val="fr-CA"/>
        </w:rPr>
        <w:t xml:space="preserve">de </w:t>
      </w:r>
      <w:r w:rsidR="7BF76CD8" w:rsidRPr="7DD69E69">
        <w:rPr>
          <w:rFonts w:eastAsia="Times New Roman" w:cs="Times New Roman"/>
          <w:lang w:val="fr-CA"/>
        </w:rPr>
        <w:t>recherche</w:t>
      </w:r>
      <w:r w:rsidR="30BE1E24" w:rsidRPr="7DD69E69">
        <w:rPr>
          <w:rFonts w:eastAsia="Times New Roman" w:cs="Times New Roman"/>
          <w:lang w:val="fr-CA"/>
        </w:rPr>
        <w:t>, de théorie, de méthode, ou bien d</w:t>
      </w:r>
      <w:r w:rsidR="00E94782">
        <w:rPr>
          <w:rFonts w:eastAsia="Times New Roman" w:cs="Times New Roman"/>
          <w:lang w:val="fr-CA"/>
        </w:rPr>
        <w:t>’</w:t>
      </w:r>
      <w:r w:rsidR="30BE1E24" w:rsidRPr="7DD69E69">
        <w:rPr>
          <w:rFonts w:eastAsia="Times New Roman" w:cs="Times New Roman"/>
          <w:lang w:val="fr-CA"/>
        </w:rPr>
        <w:t>approche</w:t>
      </w:r>
      <w:r w:rsidR="531E1546" w:rsidRPr="7DD69E69">
        <w:rPr>
          <w:rFonts w:eastAsia="Times New Roman" w:cs="Times New Roman"/>
          <w:lang w:val="fr-CA"/>
        </w:rPr>
        <w:t xml:space="preserve">. </w:t>
      </w:r>
      <w:r w:rsidR="72712723" w:rsidRPr="7DD69E69">
        <w:rPr>
          <w:rFonts w:eastAsia="Times New Roman" w:cs="Times New Roman"/>
          <w:lang w:val="fr-CA"/>
        </w:rPr>
        <w:t xml:space="preserve">Les prépublications ont </w:t>
      </w:r>
      <w:r w:rsidR="0DC0826B" w:rsidRPr="7DD69E69">
        <w:rPr>
          <w:rFonts w:eastAsia="Times New Roman" w:cs="Times New Roman"/>
          <w:lang w:val="fr-CA"/>
        </w:rPr>
        <w:t xml:space="preserve">également </w:t>
      </w:r>
      <w:r w:rsidR="72712723" w:rsidRPr="7DD69E69">
        <w:rPr>
          <w:rFonts w:eastAsia="Times New Roman" w:cs="Times New Roman"/>
          <w:lang w:val="fr-CA"/>
        </w:rPr>
        <w:t xml:space="preserve">un identifiant </w:t>
      </w:r>
      <w:proofErr w:type="spellStart"/>
      <w:r w:rsidR="72712723" w:rsidRPr="7DD69E69">
        <w:rPr>
          <w:rFonts w:eastAsia="Times New Roman" w:cs="Times New Roman"/>
          <w:lang w:val="fr-CA"/>
        </w:rPr>
        <w:t>doi</w:t>
      </w:r>
      <w:proofErr w:type="spellEnd"/>
      <w:r w:rsidR="72712723" w:rsidRPr="7DD69E69">
        <w:rPr>
          <w:rFonts w:eastAsia="Times New Roman" w:cs="Times New Roman"/>
          <w:lang w:val="fr-CA"/>
        </w:rPr>
        <w:t xml:space="preserve"> qui leur permet d</w:t>
      </w:r>
      <w:r w:rsidR="00E94782">
        <w:rPr>
          <w:rFonts w:eastAsia="Times New Roman" w:cs="Times New Roman"/>
          <w:lang w:val="fr-CA"/>
        </w:rPr>
        <w:t>’</w:t>
      </w:r>
      <w:r w:rsidR="72712723" w:rsidRPr="7DD69E69">
        <w:rPr>
          <w:rFonts w:eastAsia="Times New Roman" w:cs="Times New Roman"/>
          <w:lang w:val="fr-CA"/>
        </w:rPr>
        <w:t>être cité comme document à part entière, bien que la pratique courante soit de référer à l</w:t>
      </w:r>
      <w:r w:rsidR="00E94782">
        <w:rPr>
          <w:rFonts w:eastAsia="Times New Roman" w:cs="Times New Roman"/>
          <w:lang w:val="fr-CA"/>
        </w:rPr>
        <w:t>’</w:t>
      </w:r>
      <w:r w:rsidR="72712723" w:rsidRPr="7DD69E69">
        <w:rPr>
          <w:rFonts w:eastAsia="Times New Roman" w:cs="Times New Roman"/>
          <w:lang w:val="fr-CA"/>
        </w:rPr>
        <w:t xml:space="preserve">article publié </w:t>
      </w:r>
      <w:r w:rsidR="00440565">
        <w:rPr>
          <w:rFonts w:eastAsia="Times New Roman" w:cs="Times New Roman"/>
          <w:lang w:val="fr-CA"/>
        </w:rPr>
        <w:t>lorsqu’il est</w:t>
      </w:r>
      <w:r w:rsidR="72712723" w:rsidRPr="7DD69E69">
        <w:rPr>
          <w:rFonts w:eastAsia="Times New Roman" w:cs="Times New Roman"/>
          <w:lang w:val="fr-CA"/>
        </w:rPr>
        <w:t xml:space="preserve"> accepté</w:t>
      </w:r>
      <w:r w:rsidR="00440565">
        <w:rPr>
          <w:rFonts w:eastAsia="Times New Roman" w:cs="Times New Roman"/>
          <w:lang w:val="fr-CA"/>
        </w:rPr>
        <w:t xml:space="preserve"> dans une revue scientifique</w:t>
      </w:r>
      <w:r w:rsidR="72712723" w:rsidRPr="7DD69E69">
        <w:rPr>
          <w:rFonts w:eastAsia="Times New Roman" w:cs="Times New Roman"/>
          <w:lang w:val="fr-CA"/>
        </w:rPr>
        <w:t>.</w:t>
      </w:r>
      <w:r w:rsidR="0DDD2A5F" w:rsidRPr="7DD69E69">
        <w:rPr>
          <w:rFonts w:eastAsia="Times New Roman" w:cs="Times New Roman"/>
          <w:lang w:val="fr-CA"/>
        </w:rPr>
        <w:t xml:space="preserve"> Ainsi, les </w:t>
      </w:r>
      <w:r w:rsidR="00143668">
        <w:rPr>
          <w:rFonts w:eastAsia="Times New Roman" w:cs="Times New Roman"/>
          <w:szCs w:val="24"/>
          <w:lang w:val="fr-CA"/>
        </w:rPr>
        <w:t xml:space="preserve">équipes de </w:t>
      </w:r>
      <w:r w:rsidR="00143668">
        <w:rPr>
          <w:rFonts w:eastAsia="Times New Roman" w:cs="Times New Roman"/>
          <w:szCs w:val="24"/>
          <w:lang w:val="fr-CA"/>
        </w:rPr>
        <w:lastRenderedPageBreak/>
        <w:t xml:space="preserve">recherche </w:t>
      </w:r>
      <w:r w:rsidR="0DDD2A5F" w:rsidRPr="7DD69E69">
        <w:rPr>
          <w:rFonts w:eastAsia="Times New Roman" w:cs="Times New Roman"/>
          <w:lang w:val="fr-CA"/>
        </w:rPr>
        <w:t>qui pourraient craindre de se faire voler leurs idées en mettant la prépublication publique n</w:t>
      </w:r>
      <w:r w:rsidR="00E94782">
        <w:rPr>
          <w:rFonts w:eastAsia="Times New Roman" w:cs="Times New Roman"/>
          <w:lang w:val="fr-CA"/>
        </w:rPr>
        <w:t>’</w:t>
      </w:r>
      <w:r w:rsidR="0DDD2A5F" w:rsidRPr="7DD69E69">
        <w:rPr>
          <w:rFonts w:eastAsia="Times New Roman" w:cs="Times New Roman"/>
          <w:lang w:val="fr-CA"/>
        </w:rPr>
        <w:t>ont pas à s</w:t>
      </w:r>
      <w:r w:rsidR="00E94782">
        <w:rPr>
          <w:rFonts w:eastAsia="Times New Roman" w:cs="Times New Roman"/>
          <w:lang w:val="fr-CA"/>
        </w:rPr>
        <w:t>’</w:t>
      </w:r>
      <w:r w:rsidR="0DDD2A5F" w:rsidRPr="7DD69E69">
        <w:rPr>
          <w:rFonts w:eastAsia="Times New Roman" w:cs="Times New Roman"/>
          <w:lang w:val="fr-CA"/>
        </w:rPr>
        <w:t>en faire puisqu</w:t>
      </w:r>
      <w:r w:rsidR="00E94782">
        <w:rPr>
          <w:rFonts w:eastAsia="Times New Roman" w:cs="Times New Roman"/>
          <w:lang w:val="fr-CA"/>
        </w:rPr>
        <w:t>’</w:t>
      </w:r>
      <w:r w:rsidR="0DDD2A5F" w:rsidRPr="7DD69E69">
        <w:rPr>
          <w:rFonts w:eastAsia="Times New Roman" w:cs="Times New Roman"/>
          <w:lang w:val="fr-CA"/>
        </w:rPr>
        <w:t xml:space="preserve">ils auront une preuve tangible de la date à laquelle ils ont généré leurs idées. </w:t>
      </w:r>
      <w:r w:rsidR="00440565">
        <w:rPr>
          <w:rFonts w:eastAsia="Times New Roman" w:cs="Times New Roman"/>
          <w:lang w:val="fr-CA"/>
        </w:rPr>
        <w:t>S</w:t>
      </w:r>
      <w:r w:rsidR="0DDD2A5F" w:rsidRPr="7DD69E69">
        <w:rPr>
          <w:rFonts w:eastAsia="Times New Roman" w:cs="Times New Roman"/>
          <w:lang w:val="fr-CA"/>
        </w:rPr>
        <w:t>ans prépublication, quelqu</w:t>
      </w:r>
      <w:r w:rsidR="00E94782">
        <w:rPr>
          <w:rFonts w:eastAsia="Times New Roman" w:cs="Times New Roman"/>
          <w:lang w:val="fr-CA"/>
        </w:rPr>
        <w:t>’</w:t>
      </w:r>
      <w:r w:rsidR="0DDD2A5F" w:rsidRPr="7DD69E69">
        <w:rPr>
          <w:rFonts w:eastAsia="Times New Roman" w:cs="Times New Roman"/>
          <w:lang w:val="fr-CA"/>
        </w:rPr>
        <w:t>un d</w:t>
      </w:r>
      <w:r w:rsidR="00E94782">
        <w:rPr>
          <w:rFonts w:eastAsia="Times New Roman" w:cs="Times New Roman"/>
          <w:lang w:val="fr-CA"/>
        </w:rPr>
        <w:t>’</w:t>
      </w:r>
      <w:r w:rsidR="0DDD2A5F" w:rsidRPr="7DD69E69">
        <w:rPr>
          <w:rFonts w:eastAsia="Times New Roman" w:cs="Times New Roman"/>
          <w:lang w:val="fr-CA"/>
        </w:rPr>
        <w:t xml:space="preserve">autre pourrait </w:t>
      </w:r>
      <w:r w:rsidR="00440565">
        <w:rPr>
          <w:rFonts w:eastAsia="Times New Roman" w:cs="Times New Roman"/>
          <w:lang w:val="fr-CA"/>
        </w:rPr>
        <w:t xml:space="preserve">publier </w:t>
      </w:r>
      <w:r w:rsidR="0DDD2A5F" w:rsidRPr="7DD69E69">
        <w:rPr>
          <w:rFonts w:eastAsia="Times New Roman" w:cs="Times New Roman"/>
          <w:lang w:val="fr-CA"/>
        </w:rPr>
        <w:t xml:space="preserve">la même idée </w:t>
      </w:r>
      <w:r w:rsidR="00440565">
        <w:rPr>
          <w:rFonts w:eastAsia="Times New Roman" w:cs="Times New Roman"/>
          <w:lang w:val="fr-CA"/>
        </w:rPr>
        <w:t xml:space="preserve">avant </w:t>
      </w:r>
      <w:r w:rsidR="0DDD2A5F" w:rsidRPr="7DD69E69">
        <w:rPr>
          <w:rFonts w:eastAsia="Times New Roman" w:cs="Times New Roman"/>
          <w:lang w:val="fr-CA"/>
        </w:rPr>
        <w:t>(considérant le délai de plusieurs mois ou années du processus de publication).</w:t>
      </w:r>
    </w:p>
    <w:p w14:paraId="7E340A29" w14:textId="2EF74444" w:rsidR="7246615B" w:rsidRDefault="7246615B" w:rsidP="00C25359">
      <w:pPr>
        <w:spacing w:line="360" w:lineRule="auto"/>
        <w:ind w:firstLine="720"/>
        <w:rPr>
          <w:rFonts w:eastAsia="Times New Roman" w:cs="Times New Roman"/>
          <w:lang w:val="fr-CA"/>
        </w:rPr>
      </w:pPr>
      <w:r w:rsidRPr="7DD69E69">
        <w:rPr>
          <w:rFonts w:eastAsia="Times New Roman" w:cs="Times New Roman"/>
          <w:lang w:val="fr-CA"/>
        </w:rPr>
        <w:t>Enfin, la prépublication est également une bonne opportunité d</w:t>
      </w:r>
      <w:r w:rsidR="00E94782">
        <w:rPr>
          <w:rFonts w:eastAsia="Times New Roman" w:cs="Times New Roman"/>
          <w:lang w:val="fr-CA"/>
        </w:rPr>
        <w:t>’</w:t>
      </w:r>
      <w:r w:rsidRPr="7DD69E69">
        <w:rPr>
          <w:rFonts w:eastAsia="Times New Roman" w:cs="Times New Roman"/>
          <w:lang w:val="fr-CA"/>
        </w:rPr>
        <w:t>avoir de la rétroaction supplémentaire sur l</w:t>
      </w:r>
      <w:r w:rsidR="00E94782">
        <w:rPr>
          <w:rFonts w:eastAsia="Times New Roman" w:cs="Times New Roman"/>
          <w:lang w:val="fr-CA"/>
        </w:rPr>
        <w:t>’</w:t>
      </w:r>
      <w:r w:rsidRPr="7DD69E69">
        <w:rPr>
          <w:rFonts w:eastAsia="Times New Roman" w:cs="Times New Roman"/>
          <w:lang w:val="fr-CA"/>
        </w:rPr>
        <w:t>article de d</w:t>
      </w:r>
      <w:r w:rsidR="00E94782">
        <w:rPr>
          <w:rFonts w:eastAsia="Times New Roman" w:cs="Times New Roman"/>
          <w:lang w:val="fr-CA"/>
        </w:rPr>
        <w:t>’</w:t>
      </w:r>
      <w:r w:rsidRPr="7DD69E69">
        <w:rPr>
          <w:rFonts w:eastAsia="Times New Roman" w:cs="Times New Roman"/>
          <w:lang w:val="fr-CA"/>
        </w:rPr>
        <w:t>autres membres de la communauté, et d</w:t>
      </w:r>
      <w:r w:rsidR="00E94782">
        <w:rPr>
          <w:rFonts w:eastAsia="Times New Roman" w:cs="Times New Roman"/>
          <w:lang w:val="fr-CA"/>
        </w:rPr>
        <w:t>’</w:t>
      </w:r>
      <w:r w:rsidRPr="7DD69E69">
        <w:rPr>
          <w:rFonts w:eastAsia="Times New Roman" w:cs="Times New Roman"/>
          <w:lang w:val="fr-CA"/>
        </w:rPr>
        <w:t>améliorer le manuscrit avant la soumission au prochain journal, ce qui augmente globalement la qualité du manuscrit (et potentiellement des analyses, le cas échéant)</w:t>
      </w:r>
      <w:r w:rsidR="413059C6" w:rsidRPr="7DD69E69">
        <w:rPr>
          <w:rFonts w:eastAsia="Times New Roman" w:cs="Times New Roman"/>
          <w:lang w:val="fr-CA"/>
        </w:rPr>
        <w:t xml:space="preserve"> et</w:t>
      </w:r>
      <w:r w:rsidR="00485B19">
        <w:rPr>
          <w:rFonts w:eastAsia="Times New Roman" w:cs="Times New Roman"/>
          <w:lang w:val="fr-CA"/>
        </w:rPr>
        <w:t xml:space="preserve"> peut-être même</w:t>
      </w:r>
      <w:r w:rsidR="004821DE">
        <w:rPr>
          <w:rFonts w:eastAsia="Times New Roman" w:cs="Times New Roman"/>
          <w:lang w:val="fr-CA"/>
        </w:rPr>
        <w:t xml:space="preserve"> </w:t>
      </w:r>
      <w:r w:rsidR="413059C6" w:rsidRPr="7DD69E69">
        <w:rPr>
          <w:rFonts w:eastAsia="Times New Roman" w:cs="Times New Roman"/>
          <w:lang w:val="fr-CA"/>
        </w:rPr>
        <w:t>les chances de publication</w:t>
      </w:r>
      <w:r w:rsidRPr="7DD69E69">
        <w:rPr>
          <w:rFonts w:eastAsia="Times New Roman" w:cs="Times New Roman"/>
          <w:lang w:val="fr-CA"/>
        </w:rPr>
        <w:t xml:space="preserve">. </w:t>
      </w:r>
      <w:r w:rsidR="5E4132CA" w:rsidRPr="7DD69E69">
        <w:rPr>
          <w:rFonts w:eastAsia="Times New Roman" w:cs="Times New Roman"/>
          <w:lang w:val="fr-CA"/>
        </w:rPr>
        <w:t>D</w:t>
      </w:r>
      <w:r w:rsidR="00E94782">
        <w:rPr>
          <w:rFonts w:eastAsia="Times New Roman" w:cs="Times New Roman"/>
          <w:lang w:val="fr-CA"/>
        </w:rPr>
        <w:t>’</w:t>
      </w:r>
      <w:r w:rsidR="5E4132CA" w:rsidRPr="7DD69E69">
        <w:rPr>
          <w:rFonts w:eastAsia="Times New Roman" w:cs="Times New Roman"/>
          <w:lang w:val="fr-CA"/>
        </w:rPr>
        <w:t>ailleurs,</w:t>
      </w:r>
      <w:r w:rsidR="1418DFB5" w:rsidRPr="7DD69E69">
        <w:rPr>
          <w:rFonts w:eastAsia="Times New Roman" w:cs="Times New Roman"/>
          <w:lang w:val="fr-CA"/>
        </w:rPr>
        <w:t xml:space="preserve"> </w:t>
      </w:r>
      <w:hyperlink r:id="rId43">
        <w:r w:rsidR="1418DFB5" w:rsidRPr="7DD69E69">
          <w:rPr>
            <w:rStyle w:val="Hyperlink"/>
            <w:rFonts w:eastAsia="Times New Roman" w:cs="Times New Roman"/>
            <w:lang w:val="fr-CA"/>
          </w:rPr>
          <w:t>selon certains</w:t>
        </w:r>
      </w:hyperlink>
      <w:r w:rsidR="1418DFB5" w:rsidRPr="7DD69E69">
        <w:rPr>
          <w:rFonts w:eastAsia="Times New Roman" w:cs="Times New Roman"/>
          <w:lang w:val="fr-CA"/>
        </w:rPr>
        <w:t xml:space="preserve">, un des avantages </w:t>
      </w:r>
      <w:r w:rsidR="5EA37F6E" w:rsidRPr="7DD69E69">
        <w:rPr>
          <w:rFonts w:eastAsia="Times New Roman" w:cs="Times New Roman"/>
          <w:lang w:val="fr-CA"/>
        </w:rPr>
        <w:t xml:space="preserve">supplémentaires </w:t>
      </w:r>
      <w:r w:rsidR="1418DFB5" w:rsidRPr="7DD69E69">
        <w:rPr>
          <w:rFonts w:eastAsia="Times New Roman" w:cs="Times New Roman"/>
          <w:lang w:val="fr-CA"/>
        </w:rPr>
        <w:t>pour les étudiants est que cela a plus de poids lors des applications aux bourses, subventions, ou demandes d</w:t>
      </w:r>
      <w:r w:rsidR="00E94782">
        <w:rPr>
          <w:rFonts w:eastAsia="Times New Roman" w:cs="Times New Roman"/>
          <w:lang w:val="fr-CA"/>
        </w:rPr>
        <w:t>’</w:t>
      </w:r>
      <w:r w:rsidR="1418DFB5" w:rsidRPr="7DD69E69">
        <w:rPr>
          <w:rFonts w:eastAsia="Times New Roman" w:cs="Times New Roman"/>
          <w:lang w:val="fr-CA"/>
        </w:rPr>
        <w:t>emploi, puisque le comité d</w:t>
      </w:r>
      <w:r w:rsidR="00E94782">
        <w:rPr>
          <w:rFonts w:eastAsia="Times New Roman" w:cs="Times New Roman"/>
          <w:lang w:val="fr-CA"/>
        </w:rPr>
        <w:t>’</w:t>
      </w:r>
      <w:r w:rsidR="1418DFB5" w:rsidRPr="7DD69E69">
        <w:rPr>
          <w:rFonts w:eastAsia="Times New Roman" w:cs="Times New Roman"/>
          <w:lang w:val="fr-CA"/>
        </w:rPr>
        <w:t xml:space="preserve">évaluation peut directement aller consulter le document en question </w:t>
      </w:r>
      <w:r w:rsidR="2567B36F" w:rsidRPr="7DD69E69">
        <w:rPr>
          <w:rFonts w:eastAsia="Times New Roman" w:cs="Times New Roman"/>
          <w:lang w:val="fr-CA"/>
        </w:rPr>
        <w:t xml:space="preserve">(grâce au lien </w:t>
      </w:r>
      <w:proofErr w:type="spellStart"/>
      <w:r w:rsidR="2567B36F" w:rsidRPr="7DD69E69">
        <w:rPr>
          <w:rFonts w:eastAsia="Times New Roman" w:cs="Times New Roman"/>
          <w:lang w:val="fr-CA"/>
        </w:rPr>
        <w:t>doi</w:t>
      </w:r>
      <w:proofErr w:type="spellEnd"/>
      <w:r w:rsidR="2567B36F" w:rsidRPr="7DD69E69">
        <w:rPr>
          <w:rFonts w:eastAsia="Times New Roman" w:cs="Times New Roman"/>
          <w:lang w:val="fr-CA"/>
        </w:rPr>
        <w:t xml:space="preserve">) </w:t>
      </w:r>
      <w:r w:rsidR="1418DFB5" w:rsidRPr="7DD69E69">
        <w:rPr>
          <w:rFonts w:eastAsia="Times New Roman" w:cs="Times New Roman"/>
          <w:lang w:val="fr-CA"/>
        </w:rPr>
        <w:t>pour juger de la qualité du travail, plutôt que de devoir se baser sur une simple mention sur le CV (typiquement : « manuscrit en cours » ou bien « manuscrit soumis pour publication » sans grande information supplémentaire).</w:t>
      </w:r>
    </w:p>
    <w:p w14:paraId="0A2DB3AD" w14:textId="496C4227" w:rsidR="00FA2CEE" w:rsidRDefault="00FA2CEE" w:rsidP="00C25359">
      <w:pPr>
        <w:spacing w:line="360" w:lineRule="auto"/>
        <w:ind w:firstLine="720"/>
        <w:rPr>
          <w:rFonts w:eastAsia="Times New Roman" w:cs="Times New Roman"/>
          <w:lang w:val="fr-CA"/>
        </w:rPr>
      </w:pPr>
      <w:r w:rsidRPr="00850A39">
        <w:rPr>
          <w:noProof/>
          <w:lang w:val="fr-CA"/>
        </w:rPr>
        <mc:AlternateContent>
          <mc:Choice Requires="wps">
            <w:drawing>
              <wp:anchor distT="45720" distB="45720" distL="114300" distR="114300" simplePos="0" relativeHeight="251704320" behindDoc="0" locked="0" layoutInCell="1" allowOverlap="1" wp14:anchorId="5932AA5B" wp14:editId="1276E1EC">
                <wp:simplePos x="0" y="0"/>
                <wp:positionH relativeFrom="margin">
                  <wp:posOffset>0</wp:posOffset>
                </wp:positionH>
                <wp:positionV relativeFrom="paragraph">
                  <wp:posOffset>222250</wp:posOffset>
                </wp:positionV>
                <wp:extent cx="6086475" cy="1404620"/>
                <wp:effectExtent l="0" t="0" r="28575" b="17780"/>
                <wp:wrapTopAndBottom/>
                <wp:docPr id="387452042" name="Text Box 3874520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32AA5B" id="Text Box 387452042" o:spid="_x0000_s1033" type="#_x0000_t202" style="position:absolute;left:0;text-align:left;margin-left:0;margin-top:17.5pt;width:479.2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">
                <v:textbox style="mso-fit-shape-to-text:t">
                  <w:txbxContent>
                    <w:p w14:paraId="55CBDB8D" w14:textId="257D5A5F" w:rsidR="00FA2CEE" w:rsidRPr="00850A39" w:rsidRDefault="00FA2CEE" w:rsidP="00FA2CEE">
                      <w:pPr>
                        <w:spacing w:line="240" w:lineRule="auto"/>
                        <w:rPr>
                          <w:rFonts w:eastAsia="Times New Roman" w:cs="Times New Roman"/>
                          <w:b/>
                          <w:bCs/>
                          <w:u w:val="single"/>
                          <w:lang w:val="fr-CA"/>
                        </w:rPr>
                      </w:pPr>
                      <w:r>
                        <w:rPr>
                          <w:rFonts w:eastAsia="Times New Roman" w:cs="Times New Roman"/>
                          <w:b/>
                          <w:bCs/>
                          <w:u w:val="single"/>
                          <w:lang w:val="fr-CA"/>
                        </w:rPr>
                        <w:t xml:space="preserve">Est-ce que la </w:t>
                      </w:r>
                      <w:r w:rsidRPr="00850A39">
                        <w:rPr>
                          <w:rFonts w:eastAsia="Times New Roman" w:cs="Times New Roman"/>
                          <w:b/>
                          <w:bCs/>
                          <w:u w:val="single"/>
                          <w:lang w:val="fr-CA"/>
                        </w:rPr>
                        <w:t>prépublication</w:t>
                      </w:r>
                      <w:r>
                        <w:rPr>
                          <w:rFonts w:eastAsia="Times New Roman" w:cs="Times New Roman"/>
                          <w:b/>
                          <w:bCs/>
                          <w:u w:val="single"/>
                          <w:lang w:val="fr-CA"/>
                        </w:rPr>
                        <w:t xml:space="preserve"> remplace le processus de publication traditionnel?</w:t>
                      </w:r>
                    </w:p>
                    <w:p w14:paraId="08B285B8" w14:textId="77777777" w:rsidR="00FA2CEE" w:rsidRDefault="00FA2CEE" w:rsidP="00FA2CEE">
                      <w:pPr>
                        <w:spacing w:line="240" w:lineRule="auto"/>
                        <w:rPr>
                          <w:lang w:val="fr-CA"/>
                        </w:rPr>
                      </w:pPr>
                    </w:p>
                    <w:p w14:paraId="43C0A0FC" w14:textId="562A3548" w:rsidR="00FA2CEE" w:rsidRDefault="00FA2CEE" w:rsidP="004A26BB">
                      <w:pPr>
                        <w:spacing w:line="240" w:lineRule="auto"/>
                        <w:rPr>
                          <w:lang w:val="fr-CA"/>
                        </w:rPr>
                      </w:pPr>
                      <w:r>
                        <w:rPr>
                          <w:lang w:val="fr-CA"/>
                        </w:rPr>
                        <w:t>Non,</w:t>
                      </w:r>
                      <w:r w:rsidRPr="00FA2CEE">
                        <w:rPr>
                          <w:lang w:val="fr-CA"/>
                        </w:rPr>
                        <w:t xml:space="preserve"> la prépublication </w:t>
                      </w:r>
                      <w:r w:rsidR="005B2FC1">
                        <w:rPr>
                          <w:lang w:val="fr-CA"/>
                        </w:rPr>
                        <w:t xml:space="preserve">ne </w:t>
                      </w:r>
                      <w:r w:rsidRPr="00FA2CEE">
                        <w:rPr>
                          <w:lang w:val="fr-CA"/>
                        </w:rPr>
                        <w:t xml:space="preserve">remplace </w:t>
                      </w:r>
                      <w:r w:rsidR="00107EE8">
                        <w:rPr>
                          <w:lang w:val="fr-CA"/>
                        </w:rPr>
                        <w:t xml:space="preserve">pas </w:t>
                      </w:r>
                      <w:r w:rsidRPr="00FA2CEE">
                        <w:rPr>
                          <w:lang w:val="fr-CA"/>
                        </w:rPr>
                        <w:t>le processus de publication traditionnel</w:t>
                      </w:r>
                      <w:r w:rsidR="004A26BB">
                        <w:rPr>
                          <w:lang w:val="fr-CA"/>
                        </w:rPr>
                        <w:t>.</w:t>
                      </w:r>
                      <w:r w:rsidR="00BA5C7A">
                        <w:rPr>
                          <w:lang w:val="fr-CA"/>
                        </w:rPr>
                        <w:t xml:space="preserve"> L</w:t>
                      </w:r>
                      <w:r w:rsidR="00771BB8">
                        <w:rPr>
                          <w:lang w:val="fr-CA"/>
                        </w:rPr>
                        <w:t>a</w:t>
                      </w:r>
                      <w:r w:rsidR="00BA5C7A">
                        <w:rPr>
                          <w:lang w:val="fr-CA"/>
                        </w:rPr>
                        <w:t xml:space="preserve"> révision scientifique par les pairs est fondamental</w:t>
                      </w:r>
                      <w:r w:rsidR="006C402F">
                        <w:rPr>
                          <w:lang w:val="fr-CA"/>
                        </w:rPr>
                        <w:t>e</w:t>
                      </w:r>
                      <w:r w:rsidR="00BA5C7A">
                        <w:rPr>
                          <w:lang w:val="fr-CA"/>
                        </w:rPr>
                        <w:t xml:space="preserve"> au processus scientifique.</w:t>
                      </w:r>
                      <w:r w:rsidR="00755542" w:rsidRPr="00755542">
                        <w:t xml:space="preserve"> </w:t>
                      </w:r>
                      <w:r w:rsidR="00755542">
                        <w:t>I</w:t>
                      </w:r>
                      <w:r w:rsidR="00755542" w:rsidRPr="00755542">
                        <w:rPr>
                          <w:lang w:val="fr-CA"/>
                        </w:rPr>
                        <w:t>l existe souvent des différences considérables en termes d</w:t>
                      </w:r>
                      <w:r w:rsidR="00480CD6">
                        <w:rPr>
                          <w:lang w:val="fr-CA"/>
                        </w:rPr>
                        <w:t>’</w:t>
                      </w:r>
                      <w:r w:rsidR="00755542" w:rsidRPr="00755542">
                        <w:rPr>
                          <w:lang w:val="fr-CA"/>
                        </w:rPr>
                        <w:t>introduction, de méthodes, d</w:t>
                      </w:r>
                      <w:r w:rsidR="00480CD6">
                        <w:rPr>
                          <w:lang w:val="fr-CA"/>
                        </w:rPr>
                        <w:t>’</w:t>
                      </w:r>
                      <w:r w:rsidR="00755542" w:rsidRPr="00755542">
                        <w:rPr>
                          <w:lang w:val="fr-CA"/>
                        </w:rPr>
                        <w:t>analyses, de résultats, de discussion et de conclusion entre un manuscrit avant l</w:t>
                      </w:r>
                      <w:r w:rsidR="00AE6B26">
                        <w:rPr>
                          <w:lang w:val="fr-CA"/>
                        </w:rPr>
                        <w:t>’</w:t>
                      </w:r>
                      <w:r w:rsidR="00755542" w:rsidRPr="00755542">
                        <w:rPr>
                          <w:lang w:val="fr-CA"/>
                        </w:rPr>
                        <w:t>examen par les pairs et sa version finale publiée.</w:t>
                      </w:r>
                    </w:p>
                    <w:p w14:paraId="64B49DF6" w14:textId="77777777" w:rsidR="0081452A" w:rsidRDefault="0081452A" w:rsidP="004A26BB">
                      <w:pPr>
                        <w:spacing w:line="240" w:lineRule="auto"/>
                        <w:rPr>
                          <w:lang w:val="fr-CA"/>
                        </w:rPr>
                      </w:pPr>
                    </w:p>
                    <w:p w14:paraId="6B093749" w14:textId="6A45F053" w:rsidR="0081452A" w:rsidRPr="00850A39" w:rsidRDefault="0081452A" w:rsidP="004A26BB">
                      <w:pPr>
                        <w:spacing w:line="240" w:lineRule="auto"/>
                        <w:rPr>
                          <w:lang w:val="fr-CA"/>
                        </w:rPr>
                      </w:pPr>
                      <w:r>
                        <w:rPr>
                          <w:lang w:val="fr-CA"/>
                        </w:rPr>
                        <w:t xml:space="preserve">De plus, il existe également un autre type de </w:t>
                      </w:r>
                      <w:r w:rsidR="00115BFB">
                        <w:rPr>
                          <w:lang w:val="fr-CA"/>
                        </w:rPr>
                        <w:t xml:space="preserve">document </w:t>
                      </w:r>
                      <w:r w:rsidR="00A911B6">
                        <w:rPr>
                          <w:lang w:val="fr-CA"/>
                        </w:rPr>
                        <w:t>qu’il est possible de partager</w:t>
                      </w:r>
                      <w:r>
                        <w:rPr>
                          <w:lang w:val="fr-CA"/>
                        </w:rPr>
                        <w:t>, la soi-disant postpublication (« </w:t>
                      </w:r>
                      <w:proofErr w:type="spellStart"/>
                      <w:r>
                        <w:rPr>
                          <w:lang w:val="fr-CA"/>
                        </w:rPr>
                        <w:t>postprint</w:t>
                      </w:r>
                      <w:proofErr w:type="spellEnd"/>
                      <w:r>
                        <w:rPr>
                          <w:lang w:val="fr-CA"/>
                        </w:rPr>
                        <w:t xml:space="preserve"> »), qui consiste à </w:t>
                      </w:r>
                      <w:r w:rsidRPr="0081452A">
                        <w:rPr>
                          <w:lang w:val="fr-CA"/>
                        </w:rPr>
                        <w:t xml:space="preserve">mettre la version </w:t>
                      </w:r>
                      <w:r w:rsidR="009373D3">
                        <w:rPr>
                          <w:lang w:val="fr-CA"/>
                        </w:rPr>
                        <w:t xml:space="preserve">du manuscrit qui intègre les révisions </w:t>
                      </w:r>
                      <w:r w:rsidRPr="0081452A">
                        <w:rPr>
                          <w:lang w:val="fr-CA"/>
                        </w:rPr>
                        <w:t xml:space="preserve">par les pairs, mais avant le formatage </w:t>
                      </w:r>
                      <w:r w:rsidR="00785676">
                        <w:rPr>
                          <w:lang w:val="fr-CA"/>
                        </w:rPr>
                        <w:t xml:space="preserve">en PDF </w:t>
                      </w:r>
                      <w:r w:rsidR="009D2E12">
                        <w:rPr>
                          <w:lang w:val="fr-CA"/>
                        </w:rPr>
                        <w:t xml:space="preserve">par </w:t>
                      </w:r>
                      <w:r w:rsidR="00547D80">
                        <w:rPr>
                          <w:lang w:val="fr-CA"/>
                        </w:rPr>
                        <w:t xml:space="preserve">le </w:t>
                      </w:r>
                      <w:r w:rsidRPr="0081452A">
                        <w:rPr>
                          <w:lang w:val="fr-CA"/>
                        </w:rPr>
                        <w:t>journal (si le journal l’autorise).</w:t>
                      </w:r>
                      <w:r w:rsidR="005D7C71">
                        <w:rPr>
                          <w:lang w:val="fr-CA"/>
                        </w:rPr>
                        <w:t xml:space="preserve"> Pour la postpublication néanmoins, il faut se renseigner auprès du journal, car il y a parfois un embargo sur la publication de cette version</w:t>
                      </w:r>
                      <w:r w:rsidR="005C5FE5">
                        <w:rPr>
                          <w:lang w:val="fr-CA"/>
                        </w:rPr>
                        <w:t>, c’est-à-dire qu’il faut attendre un certain temps (par exemple, un an) avant de pouvoir la partager</w:t>
                      </w:r>
                      <w:r w:rsidR="00C12DB3">
                        <w:rPr>
                          <w:lang w:val="fr-CA"/>
                        </w:rPr>
                        <w:t xml:space="preserve"> publiquement et gratuitement.</w:t>
                      </w:r>
                    </w:p>
                  </w:txbxContent>
                </v:textbox>
                <w10:wrap type="topAndBottom" anchorx="margin"/>
              </v:shape>
            </w:pict>
          </mc:Fallback>
        </mc:AlternateContent>
      </w:r>
    </w:p>
    <w:p w14:paraId="5EAC5295" w14:textId="77777777" w:rsidR="00FA3B60" w:rsidRDefault="00FA3B60">
      <w:pPr>
        <w:pStyle w:val="APA2"/>
        <w:rPr>
          <w:lang w:val="fr-CA"/>
        </w:rPr>
      </w:pPr>
      <w:bookmarkStart w:id="46" w:name="_Toc130399350"/>
      <w:bookmarkStart w:id="47" w:name="_Toc127541226"/>
    </w:p>
    <w:p w14:paraId="44B9E9F3" w14:textId="0271B152" w:rsidR="009B6EB2" w:rsidRPr="00F42C80" w:rsidRDefault="009B6EB2">
      <w:pPr>
        <w:pStyle w:val="APA2"/>
        <w:rPr>
          <w:lang w:val="fr-CA"/>
        </w:rPr>
      </w:pPr>
      <w:r w:rsidRPr="7DD69E69">
        <w:rPr>
          <w:lang w:val="fr-CA"/>
        </w:rPr>
        <w:t>L</w:t>
      </w:r>
      <w:r w:rsidR="000A2310" w:rsidRPr="7DD69E69">
        <w:rPr>
          <w:lang w:val="fr-CA"/>
        </w:rPr>
        <w:t xml:space="preserve">a publication en </w:t>
      </w:r>
      <w:r w:rsidRPr="7DD69E69">
        <w:rPr>
          <w:lang w:val="fr-CA"/>
        </w:rPr>
        <w:t>libre accès</w:t>
      </w:r>
      <w:bookmarkEnd w:id="46"/>
      <w:bookmarkEnd w:id="47"/>
    </w:p>
    <w:p w14:paraId="626734BD" w14:textId="3DA001D1" w:rsidR="009B6EB2" w:rsidRDefault="00E3058E" w:rsidP="00C25359">
      <w:pPr>
        <w:snapToGrid w:val="0"/>
        <w:spacing w:line="360" w:lineRule="auto"/>
        <w:ind w:firstLine="720"/>
        <w:rPr>
          <w:rFonts w:eastAsia="Times New Roman" w:cs="Times New Roman"/>
          <w:lang w:val="fr-CA"/>
        </w:rPr>
      </w:pPr>
      <w:r w:rsidRPr="00850A39">
        <w:rPr>
          <w:rFonts w:eastAsia="Times New Roman" w:cs="Times New Roman"/>
          <w:noProof/>
          <w:lang w:val="fr-CA"/>
        </w:rPr>
        <mc:AlternateContent>
          <mc:Choice Requires="wps">
            <w:drawing>
              <wp:anchor distT="45720" distB="45720" distL="114300" distR="114300" simplePos="0" relativeHeight="251698176" behindDoc="0" locked="0" layoutInCell="1" allowOverlap="1" wp14:anchorId="30C7489A" wp14:editId="6FC8FA09">
                <wp:simplePos x="0" y="0"/>
                <wp:positionH relativeFrom="margin">
                  <wp:align>left</wp:align>
                </wp:positionH>
                <wp:positionV relativeFrom="paragraph">
                  <wp:posOffset>3753485</wp:posOffset>
                </wp:positionV>
                <wp:extent cx="6086475" cy="1404620"/>
                <wp:effectExtent l="0" t="0" r="28575" b="1016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C7489A" id="Text Box 9" o:spid="_x0000_s1034" type="#_x0000_t202" style="position:absolute;left:0;text-align:left;margin-left:0;margin-top:295.55pt;width:479.25pt;height:110.6pt;z-index:25169817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vPm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">
                <v:textbox style="mso-fit-shape-to-text:t">
                  <w:txbxContent>
                    <w:p w14:paraId="7FAEA473" w14:textId="2C27ABD1" w:rsidR="00031D17" w:rsidRPr="00850A39" w:rsidRDefault="00E3058E" w:rsidP="00031D17">
                      <w:pPr>
                        <w:spacing w:line="240" w:lineRule="auto"/>
                        <w:rPr>
                          <w:rFonts w:eastAsia="Times New Roman" w:cs="Times New Roman"/>
                          <w:b/>
                          <w:bCs/>
                          <w:u w:val="single"/>
                          <w:lang w:val="fr-CA"/>
                        </w:rPr>
                      </w:pPr>
                      <w:r>
                        <w:rPr>
                          <w:rFonts w:eastAsia="Times New Roman" w:cs="Times New Roman"/>
                          <w:b/>
                          <w:bCs/>
                          <w:u w:val="single"/>
                          <w:lang w:val="fr-CA"/>
                        </w:rPr>
                        <w:t>Qu</w:t>
                      </w:r>
                      <w:r w:rsidR="00C769EA">
                        <w:rPr>
                          <w:rFonts w:eastAsia="Times New Roman" w:cs="Times New Roman"/>
                          <w:b/>
                          <w:bCs/>
                          <w:u w:val="single"/>
                          <w:lang w:val="fr-CA"/>
                        </w:rPr>
                        <w:t xml:space="preserve">oi </w:t>
                      </w:r>
                      <w:r>
                        <w:rPr>
                          <w:rFonts w:eastAsia="Times New Roman" w:cs="Times New Roman"/>
                          <w:b/>
                          <w:bCs/>
                          <w:u w:val="single"/>
                          <w:lang w:val="fr-CA"/>
                        </w:rPr>
                        <w:t>faire e</w:t>
                      </w:r>
                      <w:r w:rsidR="00031D17">
                        <w:rPr>
                          <w:rFonts w:eastAsia="Times New Roman" w:cs="Times New Roman"/>
                          <w:b/>
                          <w:bCs/>
                          <w:u w:val="single"/>
                          <w:lang w:val="fr-CA"/>
                        </w:rPr>
                        <w:t xml:space="preserve">n cas de </w:t>
                      </w:r>
                      <w:r w:rsidR="001E142B">
                        <w:rPr>
                          <w:rFonts w:eastAsia="Times New Roman" w:cs="Times New Roman"/>
                          <w:b/>
                          <w:bCs/>
                          <w:u w:val="single"/>
                          <w:lang w:val="fr-CA"/>
                        </w:rPr>
                        <w:t xml:space="preserve">politiques </w:t>
                      </w:r>
                      <w:r w:rsidR="00C94B05">
                        <w:rPr>
                          <w:rFonts w:eastAsia="Times New Roman" w:cs="Times New Roman"/>
                          <w:b/>
                          <w:bCs/>
                          <w:u w:val="single"/>
                          <w:lang w:val="fr-CA"/>
                        </w:rPr>
                        <w:t>conflictuelles</w:t>
                      </w:r>
                      <w:r w:rsidR="00031D17">
                        <w:rPr>
                          <w:rFonts w:eastAsia="Times New Roman" w:cs="Times New Roman"/>
                          <w:b/>
                          <w:bCs/>
                          <w:u w:val="single"/>
                          <w:lang w:val="fr-CA"/>
                        </w:rPr>
                        <w:t>?</w:t>
                      </w:r>
                    </w:p>
                    <w:p w14:paraId="69E7C7F6" w14:textId="77777777" w:rsidR="00031D17" w:rsidRDefault="00031D17" w:rsidP="00031D17">
                      <w:pPr>
                        <w:spacing w:line="240" w:lineRule="auto"/>
                        <w:rPr>
                          <w:lang w:val="fr-CA"/>
                        </w:rPr>
                      </w:pPr>
                    </w:p>
                    <w:p w14:paraId="358BD2BA" w14:textId="5F1E97C1" w:rsidR="00031D17" w:rsidRPr="00850A39" w:rsidRDefault="00031D17" w:rsidP="00031D17">
                      <w:pPr>
                        <w:spacing w:line="240" w:lineRule="auto"/>
                        <w:rPr>
                          <w:lang w:val="fr-CA"/>
                        </w:rPr>
                      </w:pPr>
                      <w:r>
                        <w:rPr>
                          <w:lang w:val="fr-CA"/>
                        </w:rPr>
                        <w:t>Qu</w:t>
                      </w:r>
                      <w:r w:rsidR="00DC4F1A">
                        <w:rPr>
                          <w:lang w:val="fr-CA"/>
                        </w:rPr>
                        <w:t xml:space="preserve">e </w:t>
                      </w:r>
                      <w:r>
                        <w:rPr>
                          <w:lang w:val="fr-CA"/>
                        </w:rPr>
                        <w:t>faire si les politiques de la revue ne permettent pas le partage de l’artic</w:t>
                      </w:r>
                      <w:r w:rsidR="00494368">
                        <w:rPr>
                          <w:lang w:val="fr-CA"/>
                        </w:rPr>
                        <w:t>l</w:t>
                      </w:r>
                      <w:r>
                        <w:rPr>
                          <w:lang w:val="fr-CA"/>
                        </w:rPr>
                        <w:t xml:space="preserve">e, donc en cas de conflit entre les politiques de la revue et celles </w:t>
                      </w:r>
                      <w:r w:rsidR="00A97C7B">
                        <w:rPr>
                          <w:lang w:val="fr-CA"/>
                        </w:rPr>
                        <w:t>de l’organisme subventionnaire</w:t>
                      </w:r>
                      <w:r>
                        <w:rPr>
                          <w:lang w:val="fr-CA"/>
                        </w:rPr>
                        <w:t>?</w:t>
                      </w:r>
                      <w:r w:rsidR="00A97C7B">
                        <w:rPr>
                          <w:lang w:val="fr-CA"/>
                        </w:rPr>
                        <w:t xml:space="preserve"> Vous avez alors</w:t>
                      </w:r>
                      <w:r w:rsidR="00233AC3">
                        <w:rPr>
                          <w:lang w:val="fr-CA"/>
                        </w:rPr>
                        <w:t xml:space="preserve"> </w:t>
                      </w:r>
                      <w:r w:rsidR="0099370F">
                        <w:rPr>
                          <w:lang w:val="fr-CA"/>
                        </w:rPr>
                        <w:t>principalement deux options. Option 1 :</w:t>
                      </w:r>
                      <w:r w:rsidR="00A97C7B">
                        <w:rPr>
                          <w:lang w:val="fr-CA"/>
                        </w:rPr>
                        <w:t xml:space="preserve"> vous soumettez l’article à une revue </w:t>
                      </w:r>
                      <w:r w:rsidR="00820751">
                        <w:rPr>
                          <w:lang w:val="fr-CA"/>
                        </w:rPr>
                        <w:t xml:space="preserve">différente, </w:t>
                      </w:r>
                      <w:r w:rsidR="00A97C7B">
                        <w:rPr>
                          <w:lang w:val="fr-CA"/>
                        </w:rPr>
                        <w:t xml:space="preserve">qui permet le partage de l’article, en respect des politiques de l’organisme subventionnaire. </w:t>
                      </w:r>
                      <w:r w:rsidR="0099370F">
                        <w:rPr>
                          <w:lang w:val="fr-CA"/>
                        </w:rPr>
                        <w:t>Option 2 : vous faites fi des politiques de l’organisme subventionnaire et soumettez quand même</w:t>
                      </w:r>
                      <w:r w:rsidR="007646E0">
                        <w:rPr>
                          <w:lang w:val="fr-CA"/>
                        </w:rPr>
                        <w:t xml:space="preserve"> à une revue qui ne permet pas le partage, </w:t>
                      </w:r>
                      <w:r w:rsidR="005302AB">
                        <w:rPr>
                          <w:lang w:val="fr-CA"/>
                        </w:rPr>
                        <w:t xml:space="preserve">et suivez les politiques de la revue, donc ne partagez pas l’article. Le choix est le </w:t>
                      </w:r>
                      <w:r w:rsidR="00553A6C">
                        <w:rPr>
                          <w:lang w:val="fr-CA"/>
                        </w:rPr>
                        <w:t>vôtre</w:t>
                      </w:r>
                      <w:r w:rsidR="005302AB">
                        <w:rPr>
                          <w:lang w:val="fr-CA"/>
                        </w:rPr>
                        <w:t>, mais nous recommandations la première option pour être conforme aux politiques des organismes subventionnaires sans lesquelles cette recherche ne serait pas possible.</w:t>
                      </w:r>
                    </w:p>
                  </w:txbxContent>
                </v:textbox>
                <w10:wrap type="topAndBottom" anchorx="margin"/>
              </v:shape>
            </w:pict>
          </mc:Fallback>
        </mc:AlternateContent>
      </w:r>
      <w:r w:rsidR="00F85EDC">
        <w:rPr>
          <w:noProof/>
        </w:rPr>
        <w:drawing>
          <wp:anchor distT="0" distB="0" distL="114300" distR="114300" simplePos="0" relativeHeight="251687936" behindDoc="0" locked="0" layoutInCell="1" allowOverlap="1" wp14:anchorId="6254067C" wp14:editId="0367188E">
            <wp:simplePos x="0" y="0"/>
            <wp:positionH relativeFrom="column">
              <wp:posOffset>4270375</wp:posOffset>
            </wp:positionH>
            <wp:positionV relativeFrom="paragraph">
              <wp:posOffset>5715</wp:posOffset>
            </wp:positionV>
            <wp:extent cx="1375410" cy="14287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37541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89E">
        <w:rPr>
          <w:rFonts w:eastAsia="Times New Roman" w:cs="Times New Roman"/>
          <w:lang w:val="fr-CA"/>
        </w:rPr>
        <w:t>La dernière étape dans le processus de la recherche</w:t>
      </w:r>
      <w:r w:rsidR="00916DB6">
        <w:rPr>
          <w:rFonts w:eastAsia="Times New Roman" w:cs="Times New Roman"/>
          <w:lang w:val="fr-CA"/>
        </w:rPr>
        <w:t xml:space="preserve"> est </w:t>
      </w:r>
      <w:r w:rsidR="007D6191">
        <w:rPr>
          <w:rFonts w:eastAsia="Times New Roman" w:cs="Times New Roman"/>
          <w:lang w:val="fr-CA"/>
        </w:rPr>
        <w:t xml:space="preserve">typiquement </w:t>
      </w:r>
      <w:r w:rsidR="00916DB6">
        <w:rPr>
          <w:rFonts w:eastAsia="Times New Roman" w:cs="Times New Roman"/>
          <w:lang w:val="fr-CA"/>
        </w:rPr>
        <w:t>la publication de l</w:t>
      </w:r>
      <w:r w:rsidR="00E94782">
        <w:rPr>
          <w:rFonts w:eastAsia="Times New Roman" w:cs="Times New Roman"/>
          <w:lang w:val="fr-CA"/>
        </w:rPr>
        <w:t>’</w:t>
      </w:r>
      <w:r w:rsidR="00916DB6">
        <w:rPr>
          <w:rFonts w:eastAsia="Times New Roman" w:cs="Times New Roman"/>
          <w:lang w:val="fr-CA"/>
        </w:rPr>
        <w:t>article final révisé par les pairs</w:t>
      </w:r>
      <w:r w:rsidR="001D589E">
        <w:rPr>
          <w:rFonts w:eastAsia="Times New Roman" w:cs="Times New Roman"/>
          <w:lang w:val="fr-CA"/>
        </w:rPr>
        <w:t xml:space="preserve">. </w:t>
      </w:r>
      <w:r w:rsidR="00A42ADC">
        <w:rPr>
          <w:rFonts w:eastAsia="Times New Roman" w:cs="Times New Roman"/>
          <w:lang w:val="fr-CA"/>
        </w:rPr>
        <w:t>C</w:t>
      </w:r>
      <w:r w:rsidR="00E94782">
        <w:rPr>
          <w:rFonts w:eastAsia="Times New Roman" w:cs="Times New Roman"/>
          <w:lang w:val="fr-CA"/>
        </w:rPr>
        <w:t>’</w:t>
      </w:r>
      <w:r w:rsidR="00A42ADC">
        <w:rPr>
          <w:rFonts w:eastAsia="Times New Roman" w:cs="Times New Roman"/>
          <w:lang w:val="fr-CA"/>
        </w:rPr>
        <w:t>est à cette étape que l</w:t>
      </w:r>
      <w:r w:rsidR="13D88200" w:rsidRPr="7DD69E69">
        <w:rPr>
          <w:rFonts w:eastAsia="Times New Roman" w:cs="Times New Roman"/>
          <w:lang w:val="fr-CA"/>
        </w:rPr>
        <w:t xml:space="preserve">a publication </w:t>
      </w:r>
      <w:r w:rsidR="13D88200" w:rsidRPr="00896226">
        <w:rPr>
          <w:rFonts w:eastAsia="Times New Roman" w:cs="Times New Roman"/>
          <w:i/>
          <w:iCs/>
          <w:lang w:val="fr-CA"/>
        </w:rPr>
        <w:t>en libre accès</w:t>
      </w:r>
      <w:r w:rsidR="13D88200" w:rsidRPr="7DD69E69">
        <w:rPr>
          <w:rFonts w:eastAsia="Times New Roman" w:cs="Times New Roman"/>
          <w:lang w:val="fr-CA"/>
        </w:rPr>
        <w:t xml:space="preserve"> </w:t>
      </w:r>
      <w:r w:rsidR="00A42ADC">
        <w:rPr>
          <w:rFonts w:eastAsia="Times New Roman" w:cs="Times New Roman"/>
          <w:lang w:val="fr-CA"/>
        </w:rPr>
        <w:t xml:space="preserve">entre en jeu. Celle-ci </w:t>
      </w:r>
      <w:r w:rsidR="13D88200" w:rsidRPr="7DD69E69">
        <w:rPr>
          <w:rFonts w:eastAsia="Times New Roman" w:cs="Times New Roman"/>
          <w:lang w:val="fr-CA"/>
        </w:rPr>
        <w:t>consiste simplement à publier un article dans une revue scientifique de sorte que le grand public n</w:t>
      </w:r>
      <w:r w:rsidR="00E94782">
        <w:rPr>
          <w:rFonts w:eastAsia="Times New Roman" w:cs="Times New Roman"/>
          <w:lang w:val="fr-CA"/>
        </w:rPr>
        <w:t>’</w:t>
      </w:r>
      <w:r w:rsidR="13D88200" w:rsidRPr="7DD69E69">
        <w:rPr>
          <w:rFonts w:eastAsia="Times New Roman" w:cs="Times New Roman"/>
          <w:lang w:val="fr-CA"/>
        </w:rPr>
        <w:t>ait aucun frais à payer pour pouvoir lire ou consulter l</w:t>
      </w:r>
      <w:r w:rsidR="00E94782">
        <w:rPr>
          <w:rFonts w:eastAsia="Times New Roman" w:cs="Times New Roman"/>
          <w:lang w:val="fr-CA"/>
        </w:rPr>
        <w:t>’</w:t>
      </w:r>
      <w:r w:rsidR="13D88200" w:rsidRPr="7DD69E69">
        <w:rPr>
          <w:rFonts w:eastAsia="Times New Roman" w:cs="Times New Roman"/>
          <w:lang w:val="fr-CA"/>
        </w:rPr>
        <w:t xml:space="preserve">article. </w:t>
      </w:r>
      <w:r w:rsidR="350A4189" w:rsidRPr="7DD69E69">
        <w:rPr>
          <w:rFonts w:eastAsia="Times New Roman" w:cs="Times New Roman"/>
          <w:lang w:val="fr-CA"/>
        </w:rPr>
        <w:t>Comme pour la prépublication, cela augmente l</w:t>
      </w:r>
      <w:r w:rsidR="00E94782">
        <w:rPr>
          <w:rFonts w:eastAsia="Times New Roman" w:cs="Times New Roman"/>
          <w:lang w:val="fr-CA"/>
        </w:rPr>
        <w:t>’</w:t>
      </w:r>
      <w:r w:rsidR="350A4189" w:rsidRPr="7DD69E69">
        <w:rPr>
          <w:rFonts w:eastAsia="Times New Roman" w:cs="Times New Roman"/>
          <w:lang w:val="fr-CA"/>
        </w:rPr>
        <w:t xml:space="preserve">accessibilité et la </w:t>
      </w:r>
      <w:proofErr w:type="spellStart"/>
      <w:r w:rsidR="57CC3650" w:rsidRPr="7DD69E69">
        <w:rPr>
          <w:rFonts w:eastAsia="Times New Roman" w:cs="Times New Roman"/>
          <w:lang w:val="fr-CA"/>
        </w:rPr>
        <w:t>découvrabilité</w:t>
      </w:r>
      <w:proofErr w:type="spellEnd"/>
      <w:r w:rsidR="350A4189" w:rsidRPr="7DD69E69">
        <w:rPr>
          <w:rFonts w:eastAsia="Times New Roman" w:cs="Times New Roman"/>
          <w:lang w:val="fr-CA"/>
        </w:rPr>
        <w:t xml:space="preserve"> de la recherche. </w:t>
      </w:r>
      <w:r w:rsidR="60DD65CA" w:rsidRPr="7DD69E69">
        <w:rPr>
          <w:rFonts w:eastAsia="Times New Roman" w:cs="Times New Roman"/>
          <w:lang w:val="fr-CA"/>
        </w:rPr>
        <w:t xml:space="preserve">Cela peut parfois </w:t>
      </w:r>
      <w:r w:rsidR="005D532E">
        <w:rPr>
          <w:rFonts w:eastAsia="Times New Roman" w:cs="Times New Roman"/>
          <w:lang w:val="fr-CA"/>
        </w:rPr>
        <w:t xml:space="preserve">aussi </w:t>
      </w:r>
      <w:r w:rsidR="60DD65CA" w:rsidRPr="7DD69E69">
        <w:rPr>
          <w:rFonts w:eastAsia="Times New Roman" w:cs="Times New Roman"/>
          <w:lang w:val="fr-CA"/>
        </w:rPr>
        <w:t xml:space="preserve">se traduire en un plus grand nombre de citations </w:t>
      </w:r>
      <w:r w:rsidR="00232B47">
        <w:rPr>
          <w:rFonts w:eastAsia="Times New Roman" w:cs="Times New Roman"/>
          <w:lang w:val="fr-CA"/>
        </w:rPr>
        <w:t xml:space="preserve">ou impact </w:t>
      </w:r>
      <w:r w:rsidR="00D66E3D">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 </w:instrText>
      </w:r>
      <w:r w:rsidR="003777CE">
        <w:rPr>
          <w:rFonts w:eastAsia="Times New Roman" w:cs="Times New Roman"/>
          <w:lang w:val="fr-CA"/>
        </w:rPr>
        <w:fldChar w:fldCharType="begin">
          <w:fldData xml:space="preserve">PEVuZE5vdGU+PENpdGU+PEF1dGhvcj5Ib2xtYmVyZzwvQXV0aG9yPjxZZWFyPjIwMjA8L1llYXI+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==
</w:fldData>
        </w:fldChar>
      </w:r>
      <w:r w:rsidR="003777CE">
        <w:rPr>
          <w:rFonts w:eastAsia="Times New Roman" w:cs="Times New Roman"/>
          <w:lang w:val="fr-CA"/>
        </w:rPr>
        <w:instrText xml:space="preserve"> ADDIN EN.CITE.DATA </w:instrText>
      </w:r>
      <w:r w:rsidR="003777CE">
        <w:rPr>
          <w:rFonts w:eastAsia="Times New Roman" w:cs="Times New Roman"/>
          <w:lang w:val="fr-CA"/>
        </w:rPr>
      </w:r>
      <w:r w:rsidR="003777CE">
        <w:rPr>
          <w:rFonts w:eastAsia="Times New Roman" w:cs="Times New Roman"/>
          <w:lang w:val="fr-CA"/>
        </w:rPr>
        <w:fldChar w:fldCharType="end"/>
      </w:r>
      <w:r w:rsidR="00D66E3D">
        <w:rPr>
          <w:rFonts w:eastAsia="Times New Roman" w:cs="Times New Roman"/>
          <w:lang w:val="fr-CA"/>
        </w:rPr>
      </w:r>
      <w:r w:rsidR="00D66E3D">
        <w:rPr>
          <w:rFonts w:eastAsia="Times New Roman" w:cs="Times New Roman"/>
          <w:lang w:val="fr-CA"/>
        </w:rPr>
        <w:fldChar w:fldCharType="separate"/>
      </w:r>
      <w:r w:rsidR="003777CE">
        <w:rPr>
          <w:rFonts w:eastAsia="Times New Roman" w:cs="Times New Roman"/>
          <w:noProof/>
          <w:lang w:val="fr-CA"/>
        </w:rPr>
        <w:t>(Holmberg et al., 2020; Langham-Putrow et al., 2021)</w:t>
      </w:r>
      <w:r w:rsidR="00D66E3D">
        <w:rPr>
          <w:rFonts w:eastAsia="Times New Roman" w:cs="Times New Roman"/>
          <w:lang w:val="fr-CA"/>
        </w:rPr>
        <w:fldChar w:fldCharType="end"/>
      </w:r>
      <w:r w:rsidR="350A4189" w:rsidRPr="7DD69E69">
        <w:rPr>
          <w:rFonts w:eastAsia="Times New Roman" w:cs="Times New Roman"/>
          <w:lang w:val="fr-CA"/>
        </w:rPr>
        <w:t>.</w:t>
      </w:r>
      <w:r w:rsidR="00827295" w:rsidRPr="00827295">
        <w:rPr>
          <w:rFonts w:eastAsia="Times New Roman" w:cs="Times New Roman"/>
          <w:lang w:val="fr-CA"/>
        </w:rPr>
        <w:t xml:space="preserve"> </w:t>
      </w:r>
      <w:r w:rsidR="00827295" w:rsidRPr="7DD69E69">
        <w:rPr>
          <w:rFonts w:eastAsia="Times New Roman" w:cs="Times New Roman"/>
          <w:lang w:val="fr-CA"/>
        </w:rPr>
        <w:t xml:space="preserve">Les Fonds de recherche du Québec (FRQ) </w:t>
      </w:r>
      <w:hyperlink r:id="rId44">
        <w:r w:rsidR="00827295" w:rsidRPr="7DD69E69">
          <w:rPr>
            <w:rStyle w:val="Hyperlink"/>
            <w:rFonts w:eastAsia="Times New Roman" w:cs="Times New Roman"/>
            <w:lang w:val="fr-CA"/>
          </w:rPr>
          <w:t>soutiennent aussi la science ouverte</w:t>
        </w:r>
      </w:hyperlink>
      <w:r w:rsidR="00827295" w:rsidRPr="7DD69E69">
        <w:rPr>
          <w:rFonts w:eastAsia="Times New Roman" w:cs="Times New Roman"/>
          <w:lang w:val="fr-CA"/>
        </w:rPr>
        <w:t xml:space="preserve">. En 2021, ils ont notamment adhéré au </w:t>
      </w:r>
      <w:hyperlink r:id="rId45">
        <w:r w:rsidR="00827295" w:rsidRPr="7DD69E69">
          <w:rPr>
            <w:rStyle w:val="Hyperlink"/>
            <w:rFonts w:eastAsia="Times New Roman" w:cs="Times New Roman"/>
            <w:lang w:val="fr-CA"/>
          </w:rPr>
          <w:t>Plan S</w:t>
        </w:r>
      </w:hyperlink>
      <w:r w:rsidR="00827295" w:rsidRPr="7DD69E69">
        <w:rPr>
          <w:rFonts w:eastAsia="Times New Roman" w:cs="Times New Roman"/>
          <w:lang w:val="fr-CA"/>
        </w:rPr>
        <w:t xml:space="preserve">, qui vise à favoriser un accès libre et immédiat des publications scientifiques. Par conséquent, depuis 2021, toute personne recevant une bourse ou une subvention des FRQ doit rendre immédiatement disponible publiquement toute publication révisée par les pairs découlant de ce financement </w:t>
      </w:r>
      <w:r w:rsidR="00827295" w:rsidRPr="7DD69E69">
        <w:rPr>
          <w:rFonts w:eastAsia="Times New Roman" w:cs="Times New Roman"/>
          <w:lang w:val="fr-CA"/>
        </w:rPr>
        <w:fldChar w:fldCharType="begin"/>
      </w:r>
      <w:r w:rsidR="00827295" w:rsidRPr="7DD69E69">
        <w:rPr>
          <w:rFonts w:eastAsia="Times New Roman" w:cs="Times New Roman"/>
          <w:lang w:val="fr-CA"/>
        </w:rPr>
        <w:instrText xml:space="preserve"> ADDIN EN.CITE &lt;EndNote&gt;&lt;Cite&gt;&lt;Author&gt;Fonds de recherche du Québec&lt;/Author&gt;&lt;Year&gt;2022&lt;/Year&gt;&lt;RecNum&gt;3570&lt;/RecNum&gt;&lt;DisplayText&gt;(Fonds de recherche du Québec, 2022)&lt;/DisplayText&gt;&lt;record&gt;&lt;rec-number&gt;3570&lt;/rec-number&gt;&lt;foreign-keys&gt;&lt;key app="EN" db-id="d2d59wppke9dt5e5ttpxpzdoa5ae9dwedfp9" timestamp="1666113330"&gt;3570&lt;/key&gt;&lt;/foreign-keys&gt;&lt;ref-type name="Report"&gt;27&lt;/ref-type&gt;&lt;contributors&gt;&lt;authors&gt;&lt;author&gt;Fonds de recherche du Québec,&lt;/author&gt;&lt;/authors&gt;&lt;/contributors&gt;&lt;titles&gt;&lt;title&gt;Politique de diffusion en libre accès (version révisée)&lt;/title&gt;&lt;/titles&gt;&lt;dates&gt;&lt;year&gt;2022&lt;/year&gt;&lt;/dates&gt;&lt;urls&gt;&lt;related-urls&gt;&lt;url&gt;https://frq.gouv.qc.ca/app/uploads/2022/06/politique-libre-acces-revisee_vf.pdf&lt;/url&gt;&lt;/related-urls&gt;&lt;/urls&gt;&lt;/record&gt;&lt;/Cite&gt;&lt;/EndNote&gt;</w:instrText>
      </w:r>
      <w:r w:rsidR="00827295" w:rsidRPr="7DD69E69">
        <w:rPr>
          <w:rFonts w:eastAsia="Times New Roman" w:cs="Times New Roman"/>
          <w:lang w:val="fr-CA"/>
        </w:rPr>
        <w:fldChar w:fldCharType="separate"/>
      </w:r>
      <w:r w:rsidR="00827295" w:rsidRPr="7DD69E69">
        <w:rPr>
          <w:rFonts w:eastAsia="Times New Roman" w:cs="Times New Roman"/>
          <w:noProof/>
          <w:lang w:val="fr-CA"/>
        </w:rPr>
        <w:t>(Fonds de recherche du Québec, 2022)</w:t>
      </w:r>
      <w:r w:rsidR="00827295" w:rsidRPr="7DD69E69">
        <w:rPr>
          <w:rFonts w:eastAsia="Times New Roman" w:cs="Times New Roman"/>
          <w:lang w:val="fr-CA"/>
        </w:rPr>
        <w:fldChar w:fldCharType="end"/>
      </w:r>
      <w:r w:rsidR="00827295" w:rsidRPr="7DD69E69">
        <w:rPr>
          <w:rFonts w:eastAsia="Times New Roman" w:cs="Times New Roman"/>
          <w:lang w:val="fr-CA"/>
        </w:rPr>
        <w:t>.</w:t>
      </w:r>
    </w:p>
    <w:p w14:paraId="67964936" w14:textId="748480D8" w:rsidR="009F4BAA" w:rsidRPr="00135FCF" w:rsidRDefault="00D65E9D" w:rsidP="00C25359">
      <w:pPr>
        <w:snapToGrid w:val="0"/>
        <w:spacing w:line="360" w:lineRule="auto"/>
        <w:ind w:firstLine="720"/>
        <w:rPr>
          <w:rFonts w:eastAsia="Times New Roman" w:cs="Times New Roman"/>
          <w:lang w:val="fr-CA"/>
        </w:rPr>
      </w:pPr>
      <w:r w:rsidRPr="00850A39">
        <w:rPr>
          <w:rFonts w:eastAsia="Times New Roman" w:cs="Times New Roman"/>
          <w:noProof/>
          <w:lang w:val="fr-CA"/>
        </w:rPr>
        <w:lastRenderedPageBreak/>
        <mc:AlternateContent>
          <mc:Choice Requires="wps">
            <w:drawing>
              <wp:anchor distT="45720" distB="45720" distL="114300" distR="114300" simplePos="0" relativeHeight="251667456" behindDoc="0" locked="0" layoutInCell="1" allowOverlap="1" wp14:anchorId="4D2493DD" wp14:editId="4A2E3610">
                <wp:simplePos x="0" y="0"/>
                <wp:positionH relativeFrom="margin">
                  <wp:posOffset>-158750</wp:posOffset>
                </wp:positionH>
                <wp:positionV relativeFrom="paragraph">
                  <wp:posOffset>3283693</wp:posOffset>
                </wp:positionV>
                <wp:extent cx="6086475" cy="1404620"/>
                <wp:effectExtent l="0" t="0" r="28575" b="18415"/>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6"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7"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493DD" id="Text Box 4" o:spid="_x0000_s1035" type="#_x0000_t202" style="position:absolute;left:0;text-align:left;margin-left:-12.5pt;margin-top:258.55pt;width:47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">
                <v:textbox style="mso-fit-shape-to-text:t">
                  <w:txbxContent>
                    <w:p w14:paraId="0B837BA1" w14:textId="420D910A" w:rsidR="009F4BAA" w:rsidRPr="00850A39" w:rsidRDefault="009F4BAA" w:rsidP="009F4BAA">
                      <w:pPr>
                        <w:spacing w:line="240" w:lineRule="auto"/>
                        <w:rPr>
                          <w:rFonts w:eastAsia="Times New Roman" w:cs="Times New Roman"/>
                          <w:b/>
                          <w:bCs/>
                          <w:u w:val="single"/>
                          <w:lang w:val="fr-CA"/>
                        </w:rPr>
                      </w:pPr>
                      <w:r>
                        <w:rPr>
                          <w:rFonts w:eastAsia="Times New Roman" w:cs="Times New Roman"/>
                          <w:b/>
                          <w:bCs/>
                          <w:u w:val="single"/>
                          <w:lang w:val="fr-CA"/>
                        </w:rPr>
                        <w:t>Attention aux revues prédatrices!</w:t>
                      </w:r>
                    </w:p>
                    <w:p w14:paraId="4E2A8F40" w14:textId="77777777" w:rsidR="009F4BAA" w:rsidRDefault="009F4BAA" w:rsidP="009F4BAA">
                      <w:pPr>
                        <w:spacing w:line="240" w:lineRule="auto"/>
                        <w:rPr>
                          <w:lang w:val="fr-CA"/>
                        </w:rPr>
                      </w:pPr>
                    </w:p>
                    <w:p w14:paraId="097150A3" w14:textId="77777777" w:rsidR="00EE51B1" w:rsidRDefault="00B323F4" w:rsidP="009F4BAA">
                      <w:pPr>
                        <w:spacing w:line="240" w:lineRule="auto"/>
                        <w:rPr>
                          <w:lang w:val="fr-CA"/>
                        </w:rPr>
                      </w:pPr>
                      <w:r>
                        <w:rPr>
                          <w:lang w:val="fr-CA"/>
                        </w:rPr>
                        <w:t xml:space="preserve">Les revues prédatrices </w:t>
                      </w:r>
                      <w:r w:rsidR="000810CE">
                        <w:rPr>
                          <w:lang w:val="fr-CA"/>
                        </w:rPr>
                        <w:t>adoptent un modèle de publication en libre accès</w:t>
                      </w:r>
                      <w:r w:rsidR="00030411">
                        <w:rPr>
                          <w:lang w:val="fr-CA"/>
                        </w:rPr>
                        <w:t>, mais seulement en apparence</w:t>
                      </w:r>
                      <w:r w:rsidR="00995907">
                        <w:rPr>
                          <w:lang w:val="fr-CA"/>
                        </w:rPr>
                        <w:t>, car le processus d’évaluation scientifique est faible voir nul</w:t>
                      </w:r>
                      <w:r w:rsidR="000810CE">
                        <w:rPr>
                          <w:lang w:val="fr-CA"/>
                        </w:rPr>
                        <w:t xml:space="preserve">. </w:t>
                      </w:r>
                      <w:r w:rsidR="00882F5D">
                        <w:rPr>
                          <w:lang w:val="fr-CA"/>
                        </w:rPr>
                        <w:t>En effet, c</w:t>
                      </w:r>
                      <w:r w:rsidR="000810CE">
                        <w:rPr>
                          <w:lang w:val="fr-CA"/>
                        </w:rPr>
                        <w:t xml:space="preserve">elles-ci chargent généralement </w:t>
                      </w:r>
                      <w:r w:rsidR="003A683B">
                        <w:rPr>
                          <w:lang w:val="fr-CA"/>
                        </w:rPr>
                        <w:t xml:space="preserve">des frais de publication </w:t>
                      </w:r>
                      <w:r w:rsidR="000810CE">
                        <w:rPr>
                          <w:lang w:val="fr-CA"/>
                        </w:rPr>
                        <w:t>élevé</w:t>
                      </w:r>
                      <w:r w:rsidR="003A683B">
                        <w:rPr>
                          <w:lang w:val="fr-CA"/>
                        </w:rPr>
                        <w:t>s</w:t>
                      </w:r>
                      <w:r w:rsidR="000810CE">
                        <w:rPr>
                          <w:lang w:val="fr-CA"/>
                        </w:rPr>
                        <w:t xml:space="preserve">, </w:t>
                      </w:r>
                      <w:r w:rsidR="00D71700">
                        <w:rPr>
                          <w:lang w:val="fr-CA"/>
                        </w:rPr>
                        <w:t xml:space="preserve">mais </w:t>
                      </w:r>
                      <w:r w:rsidR="000810CE">
                        <w:rPr>
                          <w:lang w:val="fr-CA"/>
                        </w:rPr>
                        <w:t xml:space="preserve">il n’y a pas de réel processus de révision par les pairs, ou bien celui-ci </w:t>
                      </w:r>
                      <w:r w:rsidR="001D0E3C">
                        <w:rPr>
                          <w:lang w:val="fr-CA"/>
                        </w:rPr>
                        <w:t xml:space="preserve">est </w:t>
                      </w:r>
                      <w:r w:rsidR="000810CE">
                        <w:rPr>
                          <w:lang w:val="fr-CA"/>
                        </w:rPr>
                        <w:t>tout à fait inadéquat.</w:t>
                      </w:r>
                    </w:p>
                    <w:p w14:paraId="3B1B829B" w14:textId="77777777" w:rsidR="00EE51B1" w:rsidRDefault="00EE51B1" w:rsidP="009F4BAA">
                      <w:pPr>
                        <w:spacing w:line="240" w:lineRule="auto"/>
                        <w:rPr>
                          <w:lang w:val="fr-CA"/>
                        </w:rPr>
                      </w:pPr>
                    </w:p>
                    <w:p w14:paraId="41BCA809" w14:textId="0FD5C064" w:rsidR="00B323F4" w:rsidRDefault="000A68CE" w:rsidP="009F4BAA">
                      <w:pPr>
                        <w:spacing w:line="240" w:lineRule="auto"/>
                        <w:rPr>
                          <w:lang w:val="fr-CA"/>
                        </w:rPr>
                      </w:pPr>
                      <w:r>
                        <w:rPr>
                          <w:lang w:val="fr-CA"/>
                        </w:rPr>
                        <w:t xml:space="preserve">Les </w:t>
                      </w:r>
                      <w:r w:rsidR="00440565">
                        <w:rPr>
                          <w:lang w:val="fr-CA"/>
                        </w:rPr>
                        <w:t>F</w:t>
                      </w:r>
                      <w:r>
                        <w:rPr>
                          <w:lang w:val="fr-CA"/>
                        </w:rPr>
                        <w:t>onds de recherche du Québec nous rappelle</w:t>
                      </w:r>
                      <w:r w:rsidR="00440565">
                        <w:rPr>
                          <w:lang w:val="fr-CA"/>
                        </w:rPr>
                        <w:t>nt</w:t>
                      </w:r>
                      <w:r>
                        <w:rPr>
                          <w:lang w:val="fr-CA"/>
                        </w:rPr>
                        <w:t xml:space="preserve"> qu’il</w:t>
                      </w:r>
                      <w:r w:rsidR="00E973C5">
                        <w:rPr>
                          <w:lang w:val="fr-CA"/>
                        </w:rPr>
                        <w:t xml:space="preserve"> faut </w:t>
                      </w:r>
                      <w:hyperlink r:id="rId48" w:history="1">
                        <w:r w:rsidR="00E973C5" w:rsidRPr="000A68CE">
                          <w:rPr>
                            <w:rStyle w:val="Hyperlink"/>
                            <w:lang w:val="fr-CA"/>
                          </w:rPr>
                          <w:t>faire attention à ne pas publier dans celles-ci</w:t>
                        </w:r>
                      </w:hyperlink>
                      <w:r w:rsidR="00E973C5">
                        <w:rPr>
                          <w:lang w:val="fr-CA"/>
                        </w:rPr>
                        <w:t>. Alors que certaines personnes pourraient être tentées</w:t>
                      </w:r>
                      <w:r w:rsidR="00440565">
                        <w:rPr>
                          <w:lang w:val="fr-CA"/>
                        </w:rPr>
                        <w:t xml:space="preserve"> de le faire</w:t>
                      </w:r>
                      <w:r w:rsidR="006A6AC7">
                        <w:rPr>
                          <w:lang w:val="fr-CA"/>
                        </w:rPr>
                        <w:t xml:space="preserve">, concernant </w:t>
                      </w:r>
                      <w:r w:rsidR="00E973C5">
                        <w:rPr>
                          <w:lang w:val="fr-CA"/>
                        </w:rPr>
                        <w:t xml:space="preserve">un article qui </w:t>
                      </w:r>
                      <w:r w:rsidR="006A6AC7">
                        <w:rPr>
                          <w:lang w:val="fr-CA"/>
                        </w:rPr>
                        <w:t xml:space="preserve">peine </w:t>
                      </w:r>
                      <w:r w:rsidR="00E973C5">
                        <w:rPr>
                          <w:lang w:val="fr-CA"/>
                        </w:rPr>
                        <w:t xml:space="preserve">à être </w:t>
                      </w:r>
                      <w:r w:rsidR="00440565">
                        <w:rPr>
                          <w:lang w:val="fr-CA"/>
                        </w:rPr>
                        <w:t>accepté</w:t>
                      </w:r>
                      <w:r w:rsidR="00E973C5">
                        <w:rPr>
                          <w:lang w:val="fr-CA"/>
                        </w:rPr>
                        <w:t>,</w:t>
                      </w:r>
                      <w:r w:rsidR="00440565">
                        <w:rPr>
                          <w:lang w:val="fr-CA"/>
                        </w:rPr>
                        <w:t xml:space="preserve"> </w:t>
                      </w:r>
                      <w:r w:rsidR="00E973C5">
                        <w:rPr>
                          <w:lang w:val="fr-CA"/>
                        </w:rPr>
                        <w:t>publier dans des revues prédatrices risque plus de nuire à sa propre carrière qu’autre chose.</w:t>
                      </w:r>
                      <w:r w:rsidR="00E625E8">
                        <w:rPr>
                          <w:lang w:val="fr-CA"/>
                        </w:rPr>
                        <w:t xml:space="preserve"> Dans un tel cas, c</w:t>
                      </w:r>
                      <w:r w:rsidR="00E973C5">
                        <w:rPr>
                          <w:lang w:val="fr-CA"/>
                        </w:rPr>
                        <w:t xml:space="preserve">onsidérez </w:t>
                      </w:r>
                      <w:r w:rsidR="00E625E8">
                        <w:rPr>
                          <w:lang w:val="fr-CA"/>
                        </w:rPr>
                        <w:t xml:space="preserve">plutôt </w:t>
                      </w:r>
                      <w:r w:rsidR="00E973C5">
                        <w:rPr>
                          <w:lang w:val="fr-CA"/>
                        </w:rPr>
                        <w:t xml:space="preserve">la </w:t>
                      </w:r>
                      <w:r w:rsidR="00E625E8">
                        <w:rPr>
                          <w:lang w:val="fr-CA"/>
                        </w:rPr>
                        <w:t>pré</w:t>
                      </w:r>
                      <w:r w:rsidR="00E973C5">
                        <w:rPr>
                          <w:lang w:val="fr-CA"/>
                        </w:rPr>
                        <w:t>publication</w:t>
                      </w:r>
                      <w:r w:rsidR="00205F99">
                        <w:rPr>
                          <w:lang w:val="fr-CA"/>
                        </w:rPr>
                        <w:t xml:space="preserve"> en attendant de trouver un medium de publication approprié</w:t>
                      </w:r>
                      <w:r w:rsidR="00E973C5">
                        <w:rPr>
                          <w:lang w:val="fr-CA"/>
                        </w:rPr>
                        <w:t>.</w:t>
                      </w:r>
                    </w:p>
                    <w:p w14:paraId="1B0F8E2F" w14:textId="3ECE6436" w:rsidR="00510F90" w:rsidRDefault="00510F90" w:rsidP="009F4BAA">
                      <w:pPr>
                        <w:spacing w:line="240" w:lineRule="auto"/>
                        <w:rPr>
                          <w:lang w:val="fr-CA"/>
                        </w:rPr>
                      </w:pPr>
                    </w:p>
                    <w:p w14:paraId="0E6D01BC" w14:textId="412BB69B" w:rsidR="002847D8" w:rsidRDefault="007D25E8" w:rsidP="0047656F">
                      <w:pPr>
                        <w:spacing w:line="240" w:lineRule="auto"/>
                        <w:rPr>
                          <w:lang w:val="fr-CA"/>
                        </w:rPr>
                      </w:pPr>
                      <w:r>
                        <w:rPr>
                          <w:lang w:val="fr-CA"/>
                        </w:rPr>
                        <w:t>Ainsi</w:t>
                      </w:r>
                      <w:r w:rsidR="00024D05">
                        <w:rPr>
                          <w:lang w:val="fr-CA"/>
                        </w:rPr>
                        <w:t>, s</w:t>
                      </w:r>
                      <w:r w:rsidR="00510F90">
                        <w:rPr>
                          <w:lang w:val="fr-CA"/>
                        </w:rPr>
                        <w:t>i vous recevez une invitation par courriel à publier dans un journal, c’est presque certainement une revue prédatrice.</w:t>
                      </w:r>
                      <w:r w:rsidR="00CD517E">
                        <w:rPr>
                          <w:lang w:val="fr-CA"/>
                        </w:rPr>
                        <w:t xml:space="preserve"> </w:t>
                      </w:r>
                      <w:r w:rsidR="001E4520">
                        <w:rPr>
                          <w:lang w:val="fr-CA"/>
                        </w:rPr>
                        <w:t xml:space="preserve">Sauf exceptions, ce sont les auteurs de l’article qui doivent eux-mêmes soumettre leur </w:t>
                      </w:r>
                      <w:r w:rsidR="00440565">
                        <w:rPr>
                          <w:lang w:val="fr-CA"/>
                        </w:rPr>
                        <w:t xml:space="preserve">manuscrit dans une </w:t>
                      </w:r>
                      <w:r w:rsidR="001E4520">
                        <w:rPr>
                          <w:lang w:val="fr-CA"/>
                        </w:rPr>
                        <w:t>revue</w:t>
                      </w:r>
                      <w:r w:rsidR="000C3FA2">
                        <w:rPr>
                          <w:lang w:val="fr-CA"/>
                        </w:rPr>
                        <w:t xml:space="preserve"> (un exemple d’exception serait une invitation à contribuer à un numéro spécial, mais ces cas peuvent être reconnus facilement)</w:t>
                      </w:r>
                      <w:r w:rsidR="001E4520">
                        <w:rPr>
                          <w:lang w:val="fr-CA"/>
                        </w:rPr>
                        <w:t xml:space="preserve">. </w:t>
                      </w:r>
                      <w:r w:rsidR="00CD517E">
                        <w:rPr>
                          <w:lang w:val="fr-CA"/>
                        </w:rPr>
                        <w:t>Un principe similaire</w:t>
                      </w:r>
                      <w:r w:rsidR="000C3FA2">
                        <w:rPr>
                          <w:lang w:val="fr-CA"/>
                        </w:rPr>
                        <w:t xml:space="preserve"> </w:t>
                      </w:r>
                      <w:r w:rsidR="00245358">
                        <w:rPr>
                          <w:lang w:val="fr-CA"/>
                        </w:rPr>
                        <w:t xml:space="preserve">s’applique aux </w:t>
                      </w:r>
                      <w:r w:rsidR="000C3FA2">
                        <w:rPr>
                          <w:lang w:val="fr-CA"/>
                        </w:rPr>
                        <w:t xml:space="preserve">invitations à présenter à des congrès, souvent à des </w:t>
                      </w:r>
                      <w:r w:rsidR="00440565">
                        <w:rPr>
                          <w:lang w:val="fr-CA"/>
                        </w:rPr>
                        <w:t xml:space="preserve">endroits </w:t>
                      </w:r>
                      <w:r w:rsidR="000C3FA2">
                        <w:rPr>
                          <w:lang w:val="fr-CA"/>
                        </w:rPr>
                        <w:t>exotiques.</w:t>
                      </w:r>
                      <w:r w:rsidR="00A90CCE">
                        <w:rPr>
                          <w:lang w:val="fr-CA"/>
                        </w:rPr>
                        <w:t xml:space="preserve"> Ces invitations sont presque toujours des arnaques et ce ne sont pas des évènements scientifiques sérieux.</w:t>
                      </w:r>
                      <w:r w:rsidR="007F2491">
                        <w:rPr>
                          <w:lang w:val="fr-CA"/>
                        </w:rPr>
                        <w:t xml:space="preserve"> Dans le doute, les bibliothécaires sont certainement </w:t>
                      </w:r>
                      <w:r w:rsidR="00E27990">
                        <w:rPr>
                          <w:lang w:val="fr-CA"/>
                        </w:rPr>
                        <w:t xml:space="preserve">bien </w:t>
                      </w:r>
                      <w:r w:rsidR="007F2491">
                        <w:rPr>
                          <w:lang w:val="fr-CA"/>
                        </w:rPr>
                        <w:t>placées pour vous informer sur la légitimité des différentes revues scientifiques.</w:t>
                      </w:r>
                    </w:p>
                    <w:p w14:paraId="16144DBE" w14:textId="77777777" w:rsidR="002847D8" w:rsidRDefault="002847D8" w:rsidP="0047656F">
                      <w:pPr>
                        <w:spacing w:line="240" w:lineRule="auto"/>
                        <w:rPr>
                          <w:lang w:val="fr-CA"/>
                        </w:rPr>
                      </w:pPr>
                    </w:p>
                    <w:p w14:paraId="51C67A31" w14:textId="11619821" w:rsidR="009F4BAA" w:rsidRPr="00850A39" w:rsidRDefault="00304044" w:rsidP="009F4BAA">
                      <w:pPr>
                        <w:spacing w:line="240" w:lineRule="auto"/>
                        <w:rPr>
                          <w:lang w:val="fr-CA"/>
                        </w:rPr>
                      </w:pPr>
                      <w:r>
                        <w:rPr>
                          <w:lang w:val="fr-CA"/>
                        </w:rPr>
                        <w:t xml:space="preserve">L’UQAM possède une documentation fort pertinente pour </w:t>
                      </w:r>
                      <w:r w:rsidR="00221250">
                        <w:rPr>
                          <w:lang w:val="fr-CA"/>
                        </w:rPr>
                        <w:t xml:space="preserve">reconnaitre les revues prédatrices : </w:t>
                      </w:r>
                      <w:hyperlink r:id="rId49" w:history="1">
                        <w:r w:rsidR="00AB1D6D" w:rsidRPr="00150701">
                          <w:rPr>
                            <w:rStyle w:val="Hyperlink"/>
                            <w:lang w:val="fr-CA"/>
                          </w:rPr>
                          <w:t>https://uqam-ca.libguides.com/editeurs-predateurs/</w:t>
                        </w:r>
                      </w:hyperlink>
                      <w:r w:rsidR="00425929">
                        <w:rPr>
                          <w:lang w:val="fr-CA"/>
                        </w:rPr>
                        <w:t>.</w:t>
                      </w:r>
                      <w:r w:rsidR="00373EA7">
                        <w:rPr>
                          <w:lang w:val="fr-CA"/>
                        </w:rPr>
                        <w:t xml:space="preserve"> </w:t>
                      </w:r>
                    </w:p>
                  </w:txbxContent>
                </v:textbox>
                <w10:wrap type="topAndBottom" anchorx="margin"/>
              </v:shape>
            </w:pict>
          </mc:Fallback>
        </mc:AlternateContent>
      </w:r>
      <w:r w:rsidR="13D88200" w:rsidRPr="7DD69E69">
        <w:rPr>
          <w:rFonts w:eastAsia="Times New Roman" w:cs="Times New Roman"/>
          <w:lang w:val="fr-CA"/>
        </w:rPr>
        <w:t xml:space="preserve">Il existe </w:t>
      </w:r>
      <w:hyperlink r:id="rId50">
        <w:r w:rsidR="13D88200" w:rsidRPr="7DD69E69">
          <w:rPr>
            <w:rStyle w:val="Hyperlink"/>
            <w:rFonts w:eastAsia="Times New Roman" w:cs="Times New Roman"/>
            <w:lang w:val="fr-CA"/>
          </w:rPr>
          <w:t>plusieurs types de publication en libre accès</w:t>
        </w:r>
      </w:hyperlink>
      <w:r w:rsidR="13D88200" w:rsidRPr="7DD69E69">
        <w:rPr>
          <w:rFonts w:eastAsia="Times New Roman" w:cs="Times New Roman"/>
          <w:lang w:val="fr-CA"/>
        </w:rPr>
        <w:t>, catégorisés selon un code de couleur—les plus connus : vert, doré, et diamant. La publication en libre accès « vert » permet le partage libre du manuscrit final accepté (mais pas formatté), sans frais. La publication en libre accès « doré » permet le partage libre du manuscrit final accepté (et formatté), moyennant des frais de publication. Ces deux variantes de l</w:t>
      </w:r>
      <w:r w:rsidR="00E94782">
        <w:rPr>
          <w:rFonts w:eastAsia="Times New Roman" w:cs="Times New Roman"/>
          <w:lang w:val="fr-CA"/>
        </w:rPr>
        <w:t>’</w:t>
      </w:r>
      <w:r w:rsidR="13D88200" w:rsidRPr="7DD69E69">
        <w:rPr>
          <w:rFonts w:eastAsia="Times New Roman" w:cs="Times New Roman"/>
          <w:lang w:val="fr-CA"/>
        </w:rPr>
        <w:t>accès libre sont les plus populaires, mais une troisième variante gagne de plus en plus en popularité également (</w:t>
      </w:r>
      <w:hyperlink r:id="rId51">
        <w:r w:rsidR="13D88200" w:rsidRPr="7DD69E69">
          <w:rPr>
            <w:rStyle w:val="Hyperlink"/>
            <w:rFonts w:eastAsia="Times New Roman" w:cs="Times New Roman"/>
            <w:lang w:val="fr-CA"/>
          </w:rPr>
          <w:t>notamment grâce au Plan S</w:t>
        </w:r>
      </w:hyperlink>
      <w:r w:rsidR="13D88200" w:rsidRPr="7DD69E69">
        <w:rPr>
          <w:rFonts w:eastAsia="Times New Roman" w:cs="Times New Roman"/>
          <w:lang w:val="fr-CA"/>
        </w:rPr>
        <w:t>) : la publication en libre accès « diamant », qui permet le partage libre du manuscrit final accepté (et formatté), sans frais pour les auteurs ni pour les institutions. Il n</w:t>
      </w:r>
      <w:r w:rsidR="00E94782">
        <w:rPr>
          <w:rFonts w:eastAsia="Times New Roman" w:cs="Times New Roman"/>
          <w:lang w:val="fr-CA"/>
        </w:rPr>
        <w:t>’</w:t>
      </w:r>
      <w:r w:rsidR="13D88200" w:rsidRPr="7DD69E69">
        <w:rPr>
          <w:rFonts w:eastAsia="Times New Roman" w:cs="Times New Roman"/>
          <w:lang w:val="fr-CA"/>
        </w:rPr>
        <w:t>y a donc pas de frais d</w:t>
      </w:r>
      <w:r w:rsidR="00E94782">
        <w:rPr>
          <w:rFonts w:eastAsia="Times New Roman" w:cs="Times New Roman"/>
          <w:lang w:val="fr-CA"/>
        </w:rPr>
        <w:t>’</w:t>
      </w:r>
      <w:r w:rsidR="13D88200" w:rsidRPr="7DD69E69">
        <w:rPr>
          <w:rFonts w:eastAsia="Times New Roman" w:cs="Times New Roman"/>
          <w:lang w:val="fr-CA"/>
        </w:rPr>
        <w:t>abonnement à la revue pour ce type de libre accès : les frais de fonctionnement de ces revues sont couverts directement par des organismes subventionnaires, des universités, ou des sociétés professionnelles par exemple.</w:t>
      </w:r>
      <w:r w:rsidR="007C685B">
        <w:rPr>
          <w:rFonts w:eastAsia="Times New Roman" w:cs="Times New Roman"/>
          <w:lang w:val="fr-CA"/>
        </w:rPr>
        <w:t xml:space="preserve"> Il est généralement possible de négo</w:t>
      </w:r>
      <w:r w:rsidR="00941792">
        <w:rPr>
          <w:rFonts w:eastAsia="Times New Roman" w:cs="Times New Roman"/>
          <w:lang w:val="fr-CA"/>
        </w:rPr>
        <w:t>c</w:t>
      </w:r>
      <w:r w:rsidR="007C685B">
        <w:rPr>
          <w:rFonts w:eastAsia="Times New Roman" w:cs="Times New Roman"/>
          <w:lang w:val="fr-CA"/>
        </w:rPr>
        <w:t>ier avec le journal pour obtenir l’autorisation de publier le manuscrit final accepté, mais pas formatté (</w:t>
      </w:r>
      <w:r w:rsidR="00FE7C97">
        <w:rPr>
          <w:rFonts w:eastAsia="Times New Roman" w:cs="Times New Roman"/>
          <w:lang w:val="fr-CA"/>
        </w:rPr>
        <w:t xml:space="preserve">libre </w:t>
      </w:r>
      <w:r w:rsidR="007C685B">
        <w:rPr>
          <w:rFonts w:eastAsia="Times New Roman" w:cs="Times New Roman"/>
          <w:lang w:val="fr-CA"/>
        </w:rPr>
        <w:t>accès vert).</w:t>
      </w:r>
    </w:p>
    <w:p w14:paraId="56C98EB8" w14:textId="2A8EEBDF" w:rsidR="000716F5" w:rsidRPr="0076205D" w:rsidRDefault="000716F5" w:rsidP="00005099">
      <w:pPr>
        <w:pStyle w:val="APA1"/>
      </w:pPr>
      <w:bookmarkStart w:id="48" w:name="_Toc130399351"/>
      <w:bookmarkStart w:id="49" w:name="_Toc127541228"/>
      <w:r w:rsidRPr="0076205D">
        <w:lastRenderedPageBreak/>
        <w:t xml:space="preserve">Les bénéfices </w:t>
      </w:r>
      <w:r w:rsidR="00602880">
        <w:t xml:space="preserve">(et limites) </w:t>
      </w:r>
      <w:r w:rsidRPr="0076205D">
        <w:t>d</w:t>
      </w:r>
      <w:r w:rsidR="00E94782">
        <w:t>’</w:t>
      </w:r>
      <w:r w:rsidRPr="0076205D">
        <w:t>embrasser la science ouverte</w:t>
      </w:r>
      <w:bookmarkEnd w:id="48"/>
      <w:bookmarkEnd w:id="49"/>
    </w:p>
    <w:p w14:paraId="24525B14" w14:textId="36B6EF17" w:rsidR="00602880" w:rsidRDefault="00602880" w:rsidP="00C25359">
      <w:pPr>
        <w:snapToGrid w:val="0"/>
        <w:spacing w:line="360" w:lineRule="auto"/>
        <w:ind w:firstLine="720"/>
        <w:rPr>
          <w:rFonts w:eastAsia="Times New Roman" w:cs="Times New Roman"/>
          <w:szCs w:val="24"/>
          <w:lang w:val="fr-CA"/>
        </w:rPr>
      </w:pPr>
      <w:r>
        <w:rPr>
          <w:rFonts w:eastAsia="Times New Roman" w:cs="Times New Roman"/>
          <w:szCs w:val="24"/>
          <w:lang w:val="fr-CA"/>
        </w:rPr>
        <w:t xml:space="preserve">Il est </w:t>
      </w:r>
      <w:r w:rsidR="001245D6">
        <w:rPr>
          <w:rFonts w:eastAsia="Times New Roman" w:cs="Times New Roman"/>
          <w:szCs w:val="24"/>
          <w:lang w:val="fr-CA"/>
        </w:rPr>
        <w:t>à</w:t>
      </w:r>
      <w:r>
        <w:rPr>
          <w:rFonts w:eastAsia="Times New Roman" w:cs="Times New Roman"/>
          <w:szCs w:val="24"/>
          <w:lang w:val="fr-CA"/>
        </w:rPr>
        <w:t xml:space="preserve"> noter que </w:t>
      </w:r>
      <w:r w:rsidR="001245D6">
        <w:rPr>
          <w:rFonts w:eastAsia="Times New Roman" w:cs="Times New Roman"/>
          <w:szCs w:val="24"/>
          <w:lang w:val="fr-CA"/>
        </w:rPr>
        <w:t xml:space="preserve">toutes les </w:t>
      </w:r>
      <w:r w:rsidR="00F215A6">
        <w:rPr>
          <w:rFonts w:eastAsia="Times New Roman" w:cs="Times New Roman"/>
          <w:szCs w:val="24"/>
          <w:lang w:val="fr-CA"/>
        </w:rPr>
        <w:t>équipe</w:t>
      </w:r>
      <w:r w:rsidR="000222FC">
        <w:rPr>
          <w:rFonts w:eastAsia="Times New Roman" w:cs="Times New Roman"/>
          <w:szCs w:val="24"/>
          <w:lang w:val="fr-CA"/>
        </w:rPr>
        <w:t>s</w:t>
      </w:r>
      <w:r w:rsidR="00F215A6">
        <w:rPr>
          <w:rFonts w:eastAsia="Times New Roman" w:cs="Times New Roman"/>
          <w:szCs w:val="24"/>
          <w:lang w:val="fr-CA"/>
        </w:rPr>
        <w:t xml:space="preserve"> de recherche</w:t>
      </w:r>
      <w:r w:rsidR="001245D6">
        <w:rPr>
          <w:rFonts w:eastAsia="Times New Roman" w:cs="Times New Roman"/>
          <w:szCs w:val="24"/>
          <w:lang w:val="fr-CA"/>
        </w:rPr>
        <w:t xml:space="preserve"> ne sont pas d’avis que la science ouverte et une plus grande rigueur sont la solution à tout</w:t>
      </w:r>
      <w:r w:rsidR="00765E6A">
        <w:rPr>
          <w:rFonts w:eastAsia="Times New Roman" w:cs="Times New Roman"/>
          <w:szCs w:val="24"/>
          <w:lang w:val="fr-CA"/>
        </w:rPr>
        <w:t>; certaines pensent même que cela vient nécessairement avec certains désavantages</w:t>
      </w:r>
      <w:r w:rsidR="00267A32">
        <w:rPr>
          <w:rFonts w:eastAsia="Times New Roman" w:cs="Times New Roman"/>
          <w:szCs w:val="24"/>
          <w:lang w:val="fr-CA"/>
        </w:rPr>
        <w:t xml:space="preserve"> ou compromis</w:t>
      </w:r>
      <w:r w:rsidR="00D915BF">
        <w:rPr>
          <w:rFonts w:eastAsia="Times New Roman" w:cs="Times New Roman"/>
          <w:szCs w:val="24"/>
          <w:lang w:val="fr-CA"/>
        </w:rPr>
        <w:t xml:space="preserve"> </w:t>
      </w:r>
      <w:r w:rsidR="002C5948">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 </w:instrText>
      </w:r>
      <w:r w:rsidR="009E2FBD">
        <w:rPr>
          <w:rFonts w:eastAsia="Times New Roman" w:cs="Times New Roman"/>
          <w:szCs w:val="24"/>
          <w:lang w:val="fr-CA"/>
        </w:rPr>
        <w:fldChar w:fldCharType="begin">
          <w:fldData xml:space="preserve">PEVuZE5vdGU+PENpdGU+PEF1dGhvcj5GaWVkbGVyPC9BdXRob3I+PFllYXI+MjAxMjwvWWVhcj48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</w:fldData>
        </w:fldChar>
      </w:r>
      <w:r w:rsidR="009E2FBD">
        <w:rPr>
          <w:rFonts w:eastAsia="Times New Roman" w:cs="Times New Roman"/>
          <w:szCs w:val="24"/>
          <w:lang w:val="fr-CA"/>
        </w:rPr>
        <w:instrText xml:space="preserve"> ADDIN EN.CITE.DATA </w:instrText>
      </w:r>
      <w:r w:rsidR="009E2FBD">
        <w:rPr>
          <w:rFonts w:eastAsia="Times New Roman" w:cs="Times New Roman"/>
          <w:szCs w:val="24"/>
          <w:lang w:val="fr-CA"/>
        </w:rPr>
      </w:r>
      <w:r w:rsidR="009E2FBD">
        <w:rPr>
          <w:rFonts w:eastAsia="Times New Roman" w:cs="Times New Roman"/>
          <w:szCs w:val="24"/>
          <w:lang w:val="fr-CA"/>
        </w:rPr>
        <w:fldChar w:fldCharType="end"/>
      </w:r>
      <w:r w:rsidR="002C5948">
        <w:rPr>
          <w:rFonts w:eastAsia="Times New Roman" w:cs="Times New Roman"/>
          <w:szCs w:val="24"/>
          <w:lang w:val="fr-CA"/>
        </w:rPr>
      </w:r>
      <w:r w:rsidR="002C5948">
        <w:rPr>
          <w:rFonts w:eastAsia="Times New Roman" w:cs="Times New Roman"/>
          <w:szCs w:val="24"/>
          <w:lang w:val="fr-CA"/>
        </w:rPr>
        <w:fldChar w:fldCharType="separate"/>
      </w:r>
      <w:r w:rsidR="009E2FBD">
        <w:rPr>
          <w:rFonts w:eastAsia="Times New Roman" w:cs="Times New Roman"/>
          <w:noProof/>
          <w:szCs w:val="24"/>
          <w:lang w:val="fr-CA"/>
        </w:rPr>
        <w:t>(Fiedler et al., 2012; Rubin, 2020; Rubin &amp; Donkin, 2022; Schwartz, 2023; Wiggins &amp; Christopherson, 2019)</w:t>
      </w:r>
      <w:r w:rsidR="002C5948">
        <w:rPr>
          <w:rFonts w:eastAsia="Times New Roman" w:cs="Times New Roman"/>
          <w:szCs w:val="24"/>
          <w:lang w:val="fr-CA"/>
        </w:rPr>
        <w:fldChar w:fldCharType="end"/>
      </w:r>
      <w:r w:rsidR="00765E6A">
        <w:rPr>
          <w:rFonts w:eastAsia="Times New Roman" w:cs="Times New Roman"/>
          <w:szCs w:val="24"/>
          <w:lang w:val="fr-CA"/>
        </w:rPr>
        <w:t>.</w:t>
      </w:r>
      <w:r w:rsidR="00456510">
        <w:rPr>
          <w:rFonts w:eastAsia="Times New Roman" w:cs="Times New Roman"/>
          <w:szCs w:val="24"/>
          <w:lang w:val="fr-CA"/>
        </w:rPr>
        <w:t xml:space="preserve"> À ce titre, il est clair que la recherche exploratoire a une place fondamentale à jouer en science</w:t>
      </w:r>
      <w:r w:rsidR="002437A2">
        <w:rPr>
          <w:rFonts w:eastAsia="Times New Roman" w:cs="Times New Roman"/>
          <w:szCs w:val="24"/>
          <w:lang w:val="fr-CA"/>
        </w:rPr>
        <w:t xml:space="preserve">, </w:t>
      </w:r>
      <w:r w:rsidR="008757BD">
        <w:rPr>
          <w:rFonts w:eastAsia="Times New Roman" w:cs="Times New Roman"/>
          <w:szCs w:val="24"/>
          <w:lang w:val="fr-CA"/>
        </w:rPr>
        <w:t>à condition qu’</w:t>
      </w:r>
      <w:r w:rsidR="00501E73">
        <w:rPr>
          <w:rFonts w:eastAsia="Times New Roman" w:cs="Times New Roman"/>
          <w:szCs w:val="24"/>
          <w:lang w:val="fr-CA"/>
        </w:rPr>
        <w:t xml:space="preserve">elle </w:t>
      </w:r>
      <w:r w:rsidR="007521FF">
        <w:rPr>
          <w:rFonts w:eastAsia="Times New Roman" w:cs="Times New Roman"/>
          <w:szCs w:val="24"/>
          <w:lang w:val="fr-CA"/>
        </w:rPr>
        <w:t xml:space="preserve">soit </w:t>
      </w:r>
      <w:r w:rsidR="00501E73">
        <w:rPr>
          <w:rFonts w:eastAsia="Times New Roman" w:cs="Times New Roman"/>
          <w:szCs w:val="24"/>
          <w:lang w:val="fr-CA"/>
        </w:rPr>
        <w:t>conduite avec un esprit de transparence</w:t>
      </w:r>
      <w:r w:rsidR="00456510">
        <w:rPr>
          <w:rFonts w:eastAsia="Times New Roman" w:cs="Times New Roman"/>
          <w:szCs w:val="24"/>
          <w:lang w:val="fr-CA"/>
        </w:rPr>
        <w:t>.</w:t>
      </w:r>
    </w:p>
    <w:p w14:paraId="11C2A17E" w14:textId="1CBF6C79" w:rsidR="00C847EB" w:rsidRPr="0076205D" w:rsidRDefault="008128F5" w:rsidP="00A65E78">
      <w:pPr>
        <w:snapToGrid w:val="0"/>
        <w:spacing w:line="360" w:lineRule="auto"/>
        <w:ind w:firstLine="720"/>
        <w:rPr>
          <w:rFonts w:eastAsia="Times New Roman" w:cs="Times New Roman"/>
          <w:szCs w:val="24"/>
          <w:lang w:val="fr-CA"/>
        </w:rPr>
      </w:pPr>
      <w:r>
        <w:rPr>
          <w:rFonts w:eastAsia="Times New Roman" w:cs="Times New Roman"/>
          <w:szCs w:val="24"/>
          <w:lang w:val="fr-CA"/>
        </w:rPr>
        <w:t>Somme toute</w:t>
      </w:r>
      <w:r w:rsidR="00D6452C">
        <w:rPr>
          <w:rFonts w:eastAsia="Times New Roman" w:cs="Times New Roman"/>
          <w:szCs w:val="24"/>
          <w:lang w:val="fr-CA"/>
        </w:rPr>
        <w:t xml:space="preserve">, la science ouverte et une plus grande rigueur </w:t>
      </w:r>
      <w:r w:rsidR="00695777">
        <w:rPr>
          <w:rFonts w:eastAsia="Times New Roman" w:cs="Times New Roman"/>
          <w:szCs w:val="24"/>
          <w:lang w:val="fr-CA"/>
        </w:rPr>
        <w:t xml:space="preserve">viennent également </w:t>
      </w:r>
      <w:r w:rsidR="00D6452C">
        <w:rPr>
          <w:rFonts w:eastAsia="Times New Roman" w:cs="Times New Roman"/>
          <w:szCs w:val="24"/>
          <w:lang w:val="fr-CA"/>
        </w:rPr>
        <w:t>avec de nombreux bénéfices</w:t>
      </w:r>
      <w:r w:rsidR="005620B7">
        <w:rPr>
          <w:rFonts w:eastAsia="Times New Roman" w:cs="Times New Roman"/>
          <w:szCs w:val="24"/>
          <w:lang w:val="fr-CA"/>
        </w:rPr>
        <w:t xml:space="preserve"> pour </w:t>
      </w:r>
      <w:r w:rsidR="004C637C">
        <w:rPr>
          <w:rFonts w:eastAsia="Times New Roman" w:cs="Times New Roman"/>
          <w:szCs w:val="24"/>
          <w:lang w:val="fr-CA"/>
        </w:rPr>
        <w:t xml:space="preserve">le progrès scientifique </w:t>
      </w:r>
      <w:r w:rsidR="005620B7">
        <w:rPr>
          <w:rFonts w:eastAsia="Times New Roman" w:cs="Times New Roman"/>
          <w:szCs w:val="24"/>
          <w:lang w:val="fr-CA"/>
        </w:rPr>
        <w:t>et pour vous personnellement.</w:t>
      </w:r>
      <w:r w:rsidR="00FA29E4">
        <w:rPr>
          <w:rFonts w:eastAsia="Times New Roman" w:cs="Times New Roman"/>
          <w:szCs w:val="24"/>
          <w:lang w:val="fr-CA"/>
        </w:rPr>
        <w:t xml:space="preserve"> </w:t>
      </w:r>
      <w:r w:rsidR="00EA1AEF" w:rsidRPr="0076205D">
        <w:rPr>
          <w:rFonts w:eastAsia="Times New Roman" w:cs="Times New Roman"/>
          <w:szCs w:val="24"/>
          <w:lang w:val="fr-CA"/>
        </w:rPr>
        <w:t xml:space="preserve">Pour </w:t>
      </w:r>
      <w:r w:rsidR="000E338D">
        <w:rPr>
          <w:rFonts w:eastAsia="Times New Roman" w:cs="Times New Roman"/>
          <w:szCs w:val="24"/>
          <w:lang w:val="fr-CA"/>
        </w:rPr>
        <w:t xml:space="preserve">votre direction </w:t>
      </w:r>
      <w:r w:rsidR="00EA1AEF" w:rsidRPr="0076205D">
        <w:rPr>
          <w:rFonts w:eastAsia="Times New Roman" w:cs="Times New Roman"/>
          <w:szCs w:val="24"/>
          <w:lang w:val="fr-CA"/>
        </w:rPr>
        <w:t>:</w:t>
      </w:r>
      <w:r w:rsidR="007C2952">
        <w:rPr>
          <w:rFonts w:eastAsia="Times New Roman" w:cs="Times New Roman"/>
          <w:szCs w:val="24"/>
          <w:lang w:val="fr-CA"/>
        </w:rPr>
        <w:t xml:space="preserve"> votre </w:t>
      </w:r>
      <w:r w:rsidR="00DA6703">
        <w:rPr>
          <w:rFonts w:eastAsia="Times New Roman" w:cs="Times New Roman"/>
          <w:szCs w:val="24"/>
          <w:lang w:val="fr-CA"/>
        </w:rPr>
        <w:t xml:space="preserve">recherche aura beaucoup plus de crédibilité, </w:t>
      </w:r>
      <w:r w:rsidR="0048772B">
        <w:rPr>
          <w:rFonts w:eastAsia="Times New Roman" w:cs="Times New Roman"/>
          <w:szCs w:val="24"/>
          <w:lang w:val="fr-CA"/>
        </w:rPr>
        <w:t xml:space="preserve">et </w:t>
      </w:r>
      <w:r w:rsidR="00DA6703">
        <w:rPr>
          <w:rFonts w:eastAsia="Times New Roman" w:cs="Times New Roman"/>
          <w:szCs w:val="24"/>
          <w:lang w:val="fr-CA"/>
        </w:rPr>
        <w:t>possiblement plus de citations</w:t>
      </w:r>
      <w:r w:rsidR="00B03F40">
        <w:rPr>
          <w:rFonts w:eastAsia="Times New Roman" w:cs="Times New Roman"/>
          <w:szCs w:val="24"/>
          <w:lang w:val="fr-CA"/>
        </w:rPr>
        <w:t xml:space="preserve"> et d</w:t>
      </w:r>
      <w:r w:rsidR="00E94782">
        <w:rPr>
          <w:rFonts w:eastAsia="Times New Roman" w:cs="Times New Roman"/>
          <w:szCs w:val="24"/>
          <w:lang w:val="fr-CA"/>
        </w:rPr>
        <w:t>’</w:t>
      </w:r>
      <w:r w:rsidR="00B03F40">
        <w:rPr>
          <w:rFonts w:eastAsia="Times New Roman" w:cs="Times New Roman"/>
          <w:szCs w:val="24"/>
          <w:lang w:val="fr-CA"/>
        </w:rPr>
        <w:t>impact</w:t>
      </w:r>
      <w:r w:rsidR="00D044A6">
        <w:rPr>
          <w:rFonts w:eastAsia="Times New Roman" w:cs="Times New Roman"/>
          <w:szCs w:val="24"/>
          <w:lang w:val="fr-CA"/>
        </w:rPr>
        <w:t>; vos candidatures lors des concours de bourse ou de subvention pourraient être avantagées si votre engagement dans la science ouverte est reconnu</w:t>
      </w:r>
      <w:r w:rsidR="00B03F40">
        <w:rPr>
          <w:rFonts w:eastAsia="Times New Roman" w:cs="Times New Roman"/>
          <w:szCs w:val="24"/>
          <w:lang w:val="fr-CA"/>
        </w:rPr>
        <w:t>.</w:t>
      </w:r>
      <w:r w:rsidR="00835623">
        <w:rPr>
          <w:rFonts w:eastAsia="Times New Roman" w:cs="Times New Roman"/>
          <w:szCs w:val="24"/>
          <w:lang w:val="fr-CA"/>
        </w:rPr>
        <w:t xml:space="preserve"> </w:t>
      </w:r>
      <w:r w:rsidR="000E0869">
        <w:rPr>
          <w:rFonts w:eastAsia="Times New Roman" w:cs="Times New Roman"/>
          <w:szCs w:val="24"/>
          <w:lang w:val="fr-CA"/>
        </w:rPr>
        <w:t>Les compétences que vous développerez vous rendr</w:t>
      </w:r>
      <w:r w:rsidR="000B190B">
        <w:rPr>
          <w:rFonts w:eastAsia="Times New Roman" w:cs="Times New Roman"/>
          <w:szCs w:val="24"/>
          <w:lang w:val="fr-CA"/>
        </w:rPr>
        <w:t>ont</w:t>
      </w:r>
      <w:r w:rsidR="000E0869">
        <w:rPr>
          <w:rFonts w:eastAsia="Times New Roman" w:cs="Times New Roman"/>
          <w:szCs w:val="24"/>
          <w:lang w:val="fr-CA"/>
        </w:rPr>
        <w:t xml:space="preserve"> également une </w:t>
      </w:r>
      <w:r w:rsidR="00497EEC">
        <w:rPr>
          <w:rFonts w:eastAsia="Times New Roman" w:cs="Times New Roman"/>
          <w:szCs w:val="24"/>
          <w:lang w:val="fr-CA"/>
        </w:rPr>
        <w:t xml:space="preserve">ou un </w:t>
      </w:r>
      <w:r w:rsidR="000E0869">
        <w:rPr>
          <w:rFonts w:eastAsia="Times New Roman" w:cs="Times New Roman"/>
          <w:szCs w:val="24"/>
          <w:lang w:val="fr-CA"/>
        </w:rPr>
        <w:t>candidat beaucoup plus intéressant sur le marché du travail puisqu</w:t>
      </w:r>
      <w:r w:rsidR="00E94782">
        <w:rPr>
          <w:rFonts w:eastAsia="Times New Roman" w:cs="Times New Roman"/>
          <w:szCs w:val="24"/>
          <w:lang w:val="fr-CA"/>
        </w:rPr>
        <w:t>’</w:t>
      </w:r>
      <w:r w:rsidR="000E0869">
        <w:rPr>
          <w:rFonts w:eastAsia="Times New Roman" w:cs="Times New Roman"/>
          <w:szCs w:val="24"/>
          <w:lang w:val="fr-CA"/>
        </w:rPr>
        <w:t>elles sont de plus en plus valorisées</w:t>
      </w:r>
      <w:r w:rsidR="00852AE8">
        <w:rPr>
          <w:rFonts w:eastAsia="Times New Roman" w:cs="Times New Roman"/>
          <w:szCs w:val="24"/>
          <w:lang w:val="fr-CA"/>
        </w:rPr>
        <w:t xml:space="preserve"> et reconnues</w:t>
      </w:r>
      <w:r w:rsidR="000E0869">
        <w:rPr>
          <w:rFonts w:eastAsia="Times New Roman" w:cs="Times New Roman"/>
          <w:szCs w:val="24"/>
          <w:lang w:val="fr-CA"/>
        </w:rPr>
        <w:t xml:space="preserve">. </w:t>
      </w:r>
      <w:r w:rsidR="009040F4">
        <w:rPr>
          <w:rFonts w:eastAsia="Times New Roman" w:cs="Times New Roman"/>
          <w:szCs w:val="24"/>
          <w:lang w:val="fr-CA"/>
        </w:rPr>
        <w:t xml:space="preserve">Pour votre futur : il sera plus facile de </w:t>
      </w:r>
      <w:r w:rsidR="00486964">
        <w:rPr>
          <w:rFonts w:eastAsia="Times New Roman" w:cs="Times New Roman"/>
          <w:szCs w:val="24"/>
          <w:lang w:val="fr-CA"/>
        </w:rPr>
        <w:t xml:space="preserve">retrouver </w:t>
      </w:r>
      <w:r w:rsidR="0067304B">
        <w:rPr>
          <w:rFonts w:eastAsia="Times New Roman" w:cs="Times New Roman"/>
          <w:szCs w:val="24"/>
          <w:lang w:val="fr-CA"/>
        </w:rPr>
        <w:t xml:space="preserve">et partager </w:t>
      </w:r>
      <w:r w:rsidR="00486964">
        <w:rPr>
          <w:rFonts w:eastAsia="Times New Roman" w:cs="Times New Roman"/>
          <w:szCs w:val="24"/>
          <w:lang w:val="fr-CA"/>
        </w:rPr>
        <w:t xml:space="preserve">des documents importants comme vos fichiers finaux de données et d’analyse lors du processus de publication de vos articles ou lors de demandes extérieures </w:t>
      </w:r>
      <w:r w:rsidR="001E7E84">
        <w:rPr>
          <w:rFonts w:eastAsia="Times New Roman" w:cs="Times New Roman"/>
          <w:szCs w:val="24"/>
          <w:lang w:val="fr-CA"/>
        </w:rPr>
        <w:t>(</w:t>
      </w:r>
      <w:r w:rsidR="00B206C3">
        <w:rPr>
          <w:rFonts w:eastAsia="Times New Roman" w:cs="Times New Roman"/>
          <w:szCs w:val="24"/>
          <w:lang w:val="fr-CA"/>
        </w:rPr>
        <w:t xml:space="preserve">de vos collègues ou </w:t>
      </w:r>
      <w:r w:rsidR="001C0AB3">
        <w:rPr>
          <w:rFonts w:eastAsia="Times New Roman" w:cs="Times New Roman"/>
          <w:szCs w:val="24"/>
          <w:lang w:val="fr-CA"/>
        </w:rPr>
        <w:t xml:space="preserve">collaboratrices et </w:t>
      </w:r>
      <w:r w:rsidR="00B206C3">
        <w:rPr>
          <w:rFonts w:eastAsia="Times New Roman" w:cs="Times New Roman"/>
          <w:szCs w:val="24"/>
          <w:lang w:val="fr-CA"/>
        </w:rPr>
        <w:t>collaborateurs</w:t>
      </w:r>
      <w:r w:rsidR="001E7E84">
        <w:rPr>
          <w:rFonts w:eastAsia="Times New Roman" w:cs="Times New Roman"/>
          <w:szCs w:val="24"/>
          <w:lang w:val="fr-CA"/>
        </w:rPr>
        <w:t>)</w:t>
      </w:r>
      <w:r w:rsidR="00FA585E">
        <w:rPr>
          <w:rFonts w:eastAsia="Times New Roman" w:cs="Times New Roman"/>
          <w:szCs w:val="24"/>
          <w:lang w:val="fr-CA"/>
        </w:rPr>
        <w:t xml:space="preserve"> </w:t>
      </w:r>
      <w:r w:rsidR="009040F4">
        <w:rPr>
          <w:rFonts w:eastAsia="Times New Roman" w:cs="Times New Roman"/>
          <w:szCs w:val="24"/>
          <w:lang w:val="fr-CA"/>
        </w:rPr>
        <w:t xml:space="preserve">puisque vous aurez tout décrit et organisé de manière transparente. </w:t>
      </w:r>
      <w:r w:rsidR="00EA1AEF" w:rsidRPr="0076205D">
        <w:rPr>
          <w:rFonts w:eastAsia="Times New Roman" w:cs="Times New Roman"/>
          <w:szCs w:val="24"/>
          <w:lang w:val="fr-CA"/>
        </w:rPr>
        <w:t>Pour la science :</w:t>
      </w:r>
      <w:r w:rsidR="007C2952">
        <w:rPr>
          <w:rFonts w:eastAsia="Times New Roman" w:cs="Times New Roman"/>
          <w:szCs w:val="24"/>
          <w:lang w:val="fr-CA"/>
        </w:rPr>
        <w:t xml:space="preserve"> </w:t>
      </w:r>
      <w:r w:rsidR="000B190B">
        <w:rPr>
          <w:rFonts w:eastAsia="Times New Roman" w:cs="Times New Roman"/>
          <w:szCs w:val="24"/>
          <w:lang w:val="fr-CA"/>
        </w:rPr>
        <w:t>a</w:t>
      </w:r>
      <w:r w:rsidR="007C2952">
        <w:rPr>
          <w:rFonts w:eastAsia="Times New Roman" w:cs="Times New Roman"/>
          <w:szCs w:val="24"/>
          <w:lang w:val="fr-CA"/>
        </w:rPr>
        <w:t>vec une science plus rigoureuse, réplicable, et transparente, tout le monde y gagne!</w:t>
      </w:r>
      <w:r w:rsidR="00E52360">
        <w:rPr>
          <w:rFonts w:eastAsia="Times New Roman" w:cs="Times New Roman"/>
          <w:szCs w:val="24"/>
          <w:lang w:val="fr-CA"/>
        </w:rPr>
        <w:t xml:space="preserve"> </w:t>
      </w:r>
      <w:r w:rsidR="0064238C">
        <w:rPr>
          <w:rFonts w:eastAsia="Times New Roman" w:cs="Times New Roman"/>
          <w:szCs w:val="24"/>
          <w:lang w:val="fr-CA"/>
        </w:rPr>
        <w:t>Cela aide à réduire les faux positifs ainsi que les faux négatifs</w:t>
      </w:r>
      <w:r w:rsidR="00897220">
        <w:rPr>
          <w:rFonts w:eastAsia="Times New Roman" w:cs="Times New Roman"/>
          <w:szCs w:val="24"/>
          <w:lang w:val="fr-CA"/>
        </w:rPr>
        <w:t>,</w:t>
      </w:r>
      <w:r w:rsidR="0064238C">
        <w:rPr>
          <w:rFonts w:eastAsia="Times New Roman" w:cs="Times New Roman"/>
          <w:szCs w:val="24"/>
          <w:lang w:val="fr-CA"/>
        </w:rPr>
        <w:t xml:space="preserve"> à faire progresser la théorie</w:t>
      </w:r>
      <w:r w:rsidR="00BB5F09">
        <w:rPr>
          <w:rFonts w:eastAsia="Times New Roman" w:cs="Times New Roman"/>
          <w:szCs w:val="24"/>
          <w:lang w:val="fr-CA"/>
        </w:rPr>
        <w:t xml:space="preserve">, </w:t>
      </w:r>
      <w:r w:rsidR="00E52360">
        <w:rPr>
          <w:rFonts w:eastAsia="Times New Roman" w:cs="Times New Roman"/>
          <w:szCs w:val="24"/>
          <w:lang w:val="fr-CA"/>
        </w:rPr>
        <w:t>réduit le risque que les autres équipes de recherche perdent leur temps et leur argent à tenter de répliquer des études qui ont des résultats qui ne sont pas fiables</w:t>
      </w:r>
      <w:r w:rsidR="003A519A">
        <w:rPr>
          <w:rFonts w:eastAsia="Times New Roman" w:cs="Times New Roman"/>
          <w:szCs w:val="24"/>
          <w:lang w:val="fr-CA"/>
        </w:rPr>
        <w:t>, augmente la productivité des équipes qui aimeraient faire des réplications exactes ou conceptuelles de vos recherches, et pourrait même servir de tutoriels pour vos futures collègues ou étudiant</w:t>
      </w:r>
      <w:r w:rsidR="000B190B">
        <w:rPr>
          <w:rFonts w:eastAsia="Times New Roman" w:cs="Times New Roman"/>
          <w:szCs w:val="24"/>
          <w:lang w:val="fr-CA"/>
        </w:rPr>
        <w:t>e</w:t>
      </w:r>
      <w:r w:rsidR="003A519A">
        <w:rPr>
          <w:rFonts w:eastAsia="Times New Roman" w:cs="Times New Roman"/>
          <w:szCs w:val="24"/>
          <w:lang w:val="fr-CA"/>
        </w:rPr>
        <w:t>s</w:t>
      </w:r>
      <w:r w:rsidR="006F7778">
        <w:rPr>
          <w:rFonts w:eastAsia="Times New Roman" w:cs="Times New Roman"/>
          <w:szCs w:val="24"/>
          <w:lang w:val="fr-CA"/>
        </w:rPr>
        <w:t xml:space="preserve"> et étudiants</w:t>
      </w:r>
      <w:r w:rsidR="003A519A">
        <w:rPr>
          <w:rFonts w:eastAsia="Times New Roman" w:cs="Times New Roman"/>
          <w:szCs w:val="24"/>
          <w:lang w:val="fr-CA"/>
        </w:rPr>
        <w:t>!</w:t>
      </w:r>
    </w:p>
    <w:p w14:paraId="0A35B4F0" w14:textId="77777777" w:rsidR="00285A1E" w:rsidRDefault="00285A1E">
      <w:pPr>
        <w:rPr>
          <w:rFonts w:eastAsiaTheme="majorEastAsia" w:cstheme="majorBidi"/>
          <w:b/>
          <w:bCs/>
          <w:sz w:val="32"/>
          <w:szCs w:val="40"/>
          <w:lang w:val="fr-CA"/>
        </w:rPr>
      </w:pPr>
      <w:r w:rsidRPr="002E41BA">
        <w:rPr>
          <w:lang w:val="fr-CA"/>
        </w:rPr>
        <w:br w:type="page"/>
      </w:r>
    </w:p>
    <w:p w14:paraId="0D93C880" w14:textId="3BB78352" w:rsidR="004729D3" w:rsidRDefault="004729D3" w:rsidP="00005099">
      <w:pPr>
        <w:pStyle w:val="APA1"/>
      </w:pPr>
      <w:bookmarkStart w:id="50" w:name="_Toc130399352"/>
      <w:bookmarkStart w:id="51" w:name="_Toc127541229"/>
      <w:r>
        <w:lastRenderedPageBreak/>
        <w:t>OK, et maintenant?</w:t>
      </w:r>
      <w:bookmarkEnd w:id="50"/>
      <w:bookmarkEnd w:id="51"/>
    </w:p>
    <w:p w14:paraId="4D9EC979" w14:textId="7F9E5D28" w:rsidR="00401B41" w:rsidRDefault="00401B41" w:rsidP="00C25359">
      <w:pPr>
        <w:spacing w:line="360" w:lineRule="auto"/>
        <w:ind w:firstLine="720"/>
        <w:rPr>
          <w:lang w:val="fr-CA"/>
        </w:rPr>
      </w:pPr>
      <w:r>
        <w:rPr>
          <w:lang w:val="fr-CA"/>
        </w:rPr>
        <w:t>Vous venez de terminer la lecture de ce document et vous vous demandez par où commencer? Commencez simplement.</w:t>
      </w:r>
      <w:r w:rsidR="00573125">
        <w:rPr>
          <w:lang w:val="fr-CA"/>
        </w:rPr>
        <w:t xml:space="preserve"> </w:t>
      </w:r>
      <w:r w:rsidR="00DB146C">
        <w:rPr>
          <w:lang w:val="fr-CA"/>
        </w:rPr>
        <w:t xml:space="preserve">Vous </w:t>
      </w:r>
      <w:r w:rsidR="000B190B">
        <w:rPr>
          <w:lang w:val="fr-CA"/>
        </w:rPr>
        <w:t>ne devez pas</w:t>
      </w:r>
      <w:r w:rsidR="00DB146C">
        <w:rPr>
          <w:lang w:val="fr-CA"/>
        </w:rPr>
        <w:t xml:space="preserve"> nécessairement </w:t>
      </w:r>
      <w:r w:rsidR="007D0D5A">
        <w:rPr>
          <w:lang w:val="fr-CA"/>
        </w:rPr>
        <w:t xml:space="preserve">appliquer toutes les recommandations </w:t>
      </w:r>
      <w:r w:rsidR="000B190B">
        <w:rPr>
          <w:lang w:val="fr-CA"/>
        </w:rPr>
        <w:t xml:space="preserve">proposées </w:t>
      </w:r>
      <w:r w:rsidR="007D0D5A">
        <w:rPr>
          <w:lang w:val="fr-CA"/>
        </w:rPr>
        <w:t>dans ce guide</w:t>
      </w:r>
      <w:r w:rsidR="00C0131A">
        <w:rPr>
          <w:lang w:val="fr-CA"/>
        </w:rPr>
        <w:t xml:space="preserve"> dès </w:t>
      </w:r>
      <w:r w:rsidR="000B190B">
        <w:rPr>
          <w:lang w:val="fr-CA"/>
        </w:rPr>
        <w:t>maintenant</w:t>
      </w:r>
      <w:r w:rsidR="007D0D5A">
        <w:rPr>
          <w:lang w:val="fr-CA"/>
        </w:rPr>
        <w:t xml:space="preserve">, </w:t>
      </w:r>
      <w:r w:rsidR="00155B86">
        <w:rPr>
          <w:lang w:val="fr-CA"/>
        </w:rPr>
        <w:t>puisqu</w:t>
      </w:r>
      <w:r w:rsidR="00FE727C">
        <w:rPr>
          <w:lang w:val="fr-CA"/>
        </w:rPr>
        <w:t>’</w:t>
      </w:r>
      <w:r w:rsidR="007D0D5A">
        <w:rPr>
          <w:lang w:val="fr-CA"/>
        </w:rPr>
        <w:t>il s’agit d’un processus d’apprentissage</w:t>
      </w:r>
      <w:r w:rsidR="00885382">
        <w:rPr>
          <w:lang w:val="fr-CA"/>
        </w:rPr>
        <w:t xml:space="preserve"> continu</w:t>
      </w:r>
      <w:r w:rsidR="007D0D5A">
        <w:rPr>
          <w:lang w:val="fr-CA"/>
        </w:rPr>
        <w:t>. L’important</w:t>
      </w:r>
      <w:r w:rsidR="00881800">
        <w:rPr>
          <w:lang w:val="fr-CA"/>
        </w:rPr>
        <w:t xml:space="preserve">, c’est </w:t>
      </w:r>
      <w:r w:rsidR="006004A7">
        <w:rPr>
          <w:lang w:val="fr-CA"/>
        </w:rPr>
        <w:t>d’y aller à son rythme</w:t>
      </w:r>
      <w:r w:rsidR="005F2793">
        <w:rPr>
          <w:lang w:val="fr-CA"/>
        </w:rPr>
        <w:t xml:space="preserve"> et</w:t>
      </w:r>
      <w:r w:rsidR="006004A7">
        <w:rPr>
          <w:lang w:val="fr-CA"/>
        </w:rPr>
        <w:t xml:space="preserve"> </w:t>
      </w:r>
      <w:r w:rsidR="00881800">
        <w:rPr>
          <w:lang w:val="fr-CA"/>
        </w:rPr>
        <w:t xml:space="preserve">de commencer à </w:t>
      </w:r>
      <w:r w:rsidR="003D06E6">
        <w:rPr>
          <w:lang w:val="fr-CA"/>
        </w:rPr>
        <w:t xml:space="preserve">intégrer progressivement ces </w:t>
      </w:r>
      <w:r w:rsidR="00881800">
        <w:rPr>
          <w:lang w:val="fr-CA"/>
        </w:rPr>
        <w:t xml:space="preserve">idées </w:t>
      </w:r>
      <w:r w:rsidR="008B7338">
        <w:rPr>
          <w:lang w:val="fr-CA"/>
        </w:rPr>
        <w:t xml:space="preserve">dans sa </w:t>
      </w:r>
      <w:r w:rsidR="00741BA8">
        <w:rPr>
          <w:lang w:val="fr-CA"/>
        </w:rPr>
        <w:t>recherche</w:t>
      </w:r>
      <w:r w:rsidR="008B7338">
        <w:rPr>
          <w:lang w:val="fr-CA"/>
        </w:rPr>
        <w:t>.</w:t>
      </w:r>
      <w:r w:rsidR="00A067B9">
        <w:rPr>
          <w:lang w:val="fr-CA"/>
        </w:rPr>
        <w:t xml:space="preserve"> En y allant étape par étape, cela sera moins intimidant et vous verrez éventuellement un progrès réel.</w:t>
      </w:r>
      <w:r w:rsidR="00960766">
        <w:rPr>
          <w:lang w:val="fr-CA"/>
        </w:rPr>
        <w:t xml:space="preserve"> Et le plus important : n’hésitez pas à demander de l’aide!</w:t>
      </w:r>
      <w:r w:rsidR="008E2522">
        <w:rPr>
          <w:lang w:val="fr-CA"/>
        </w:rPr>
        <w:t xml:space="preserve"> </w:t>
      </w:r>
      <w:r w:rsidR="00843319">
        <w:rPr>
          <w:lang w:val="fr-CA"/>
        </w:rPr>
        <w:t xml:space="preserve">Cela </w:t>
      </w:r>
      <w:r w:rsidR="00E7200E">
        <w:rPr>
          <w:lang w:val="fr-CA"/>
        </w:rPr>
        <w:t xml:space="preserve">rendra la tâche </w:t>
      </w:r>
      <w:r w:rsidR="00843319">
        <w:rPr>
          <w:lang w:val="fr-CA"/>
        </w:rPr>
        <w:t>plus facile et motivant</w:t>
      </w:r>
      <w:r w:rsidR="000B190B">
        <w:rPr>
          <w:lang w:val="fr-CA"/>
        </w:rPr>
        <w:t>e</w:t>
      </w:r>
      <w:r w:rsidR="00843319">
        <w:rPr>
          <w:lang w:val="fr-CA"/>
        </w:rPr>
        <w:t xml:space="preserve">. </w:t>
      </w:r>
      <w:r w:rsidR="00B537B0">
        <w:rPr>
          <w:lang w:val="fr-CA"/>
        </w:rPr>
        <w:t>Entretemps, v</w:t>
      </w:r>
      <w:r w:rsidR="00573125">
        <w:rPr>
          <w:lang w:val="fr-CA"/>
        </w:rPr>
        <w:t>oici quelques suggestion</w:t>
      </w:r>
      <w:r w:rsidR="002F3539">
        <w:rPr>
          <w:lang w:val="fr-CA"/>
        </w:rPr>
        <w:t>s</w:t>
      </w:r>
      <w:r w:rsidR="003839EB">
        <w:rPr>
          <w:lang w:val="fr-CA"/>
        </w:rPr>
        <w:t xml:space="preserve"> </w:t>
      </w:r>
      <w:r w:rsidR="00573125">
        <w:rPr>
          <w:lang w:val="fr-CA"/>
        </w:rPr>
        <w:t>:</w:t>
      </w:r>
    </w:p>
    <w:p w14:paraId="54FDD6D6" w14:textId="4BF70A78" w:rsidR="00401B41" w:rsidRPr="009B468E" w:rsidRDefault="00401B41" w:rsidP="00C25359">
      <w:pPr>
        <w:pStyle w:val="ListParagraph"/>
        <w:numPr>
          <w:ilvl w:val="0"/>
          <w:numId w:val="4"/>
        </w:numPr>
        <w:spacing w:line="360" w:lineRule="auto"/>
        <w:rPr>
          <w:lang w:val="fr-CA"/>
        </w:rPr>
      </w:pPr>
      <w:r w:rsidRPr="009B468E">
        <w:rPr>
          <w:lang w:val="fr-CA"/>
        </w:rPr>
        <w:t>Créez-vous un compte OSF et remplissez votre profil!</w:t>
      </w:r>
      <w:r w:rsidR="00D6210B">
        <w:rPr>
          <w:lang w:val="fr-CA"/>
        </w:rPr>
        <w:t xml:space="preserve"> Vous pourrez ensuite commencer à accumuler des « points » OSF pour chacune des actions que vous </w:t>
      </w:r>
      <w:r w:rsidR="00A818BE">
        <w:rPr>
          <w:lang w:val="fr-CA"/>
        </w:rPr>
        <w:t xml:space="preserve">poserez </w:t>
      </w:r>
      <w:r w:rsidR="00D6210B">
        <w:rPr>
          <w:lang w:val="fr-CA"/>
        </w:rPr>
        <w:t>sur la plateforme.</w:t>
      </w:r>
      <w:r w:rsidRPr="009B468E">
        <w:rPr>
          <w:lang w:val="fr-CA"/>
        </w:rPr>
        <w:t xml:space="preserve"> </w:t>
      </w:r>
      <w:hyperlink r:id="rId52" w:history="1">
        <w:r w:rsidR="006751BA" w:rsidRPr="00267F60">
          <w:rPr>
            <w:rStyle w:val="Hyperlink"/>
            <w:lang w:val="fr-CA"/>
          </w:rPr>
          <w:t>https://osf.io/</w:t>
        </w:r>
      </w:hyperlink>
    </w:p>
    <w:p w14:paraId="2927BD10" w14:textId="125A3517" w:rsidR="00401B41" w:rsidRPr="009B468E" w:rsidRDefault="00401B41" w:rsidP="00C25359">
      <w:pPr>
        <w:pStyle w:val="ListParagraph"/>
        <w:numPr>
          <w:ilvl w:val="0"/>
          <w:numId w:val="4"/>
        </w:numPr>
        <w:spacing w:line="360" w:lineRule="auto"/>
        <w:rPr>
          <w:lang w:val="fr-CA"/>
        </w:rPr>
      </w:pPr>
      <w:r w:rsidRPr="009B468E">
        <w:rPr>
          <w:lang w:val="fr-CA"/>
        </w:rPr>
        <w:t xml:space="preserve">Si applicable à votre situation, vous pourrez ensuite (a) y créer un projet associé à votre </w:t>
      </w:r>
      <w:r w:rsidR="006D154C">
        <w:rPr>
          <w:lang w:val="fr-CA"/>
        </w:rPr>
        <w:t xml:space="preserve">projet de </w:t>
      </w:r>
      <w:r w:rsidRPr="009B468E">
        <w:rPr>
          <w:lang w:val="fr-CA"/>
        </w:rPr>
        <w:t xml:space="preserve">recherche, (b) </w:t>
      </w:r>
      <w:r w:rsidR="004A4218">
        <w:rPr>
          <w:lang w:val="fr-CA"/>
        </w:rPr>
        <w:t xml:space="preserve">inviter vos </w:t>
      </w:r>
      <w:r w:rsidR="008760A1">
        <w:rPr>
          <w:lang w:val="fr-CA"/>
        </w:rPr>
        <w:t xml:space="preserve">collaboratrices et </w:t>
      </w:r>
      <w:r w:rsidR="004A4218">
        <w:rPr>
          <w:lang w:val="fr-CA"/>
        </w:rPr>
        <w:t>collaborateur</w:t>
      </w:r>
      <w:r w:rsidR="009C36E1">
        <w:rPr>
          <w:lang w:val="fr-CA"/>
        </w:rPr>
        <w:t>s</w:t>
      </w:r>
      <w:r w:rsidR="004A4218">
        <w:rPr>
          <w:lang w:val="fr-CA"/>
        </w:rPr>
        <w:t xml:space="preserve"> à se joindre au projet; (c) </w:t>
      </w:r>
      <w:r w:rsidRPr="009B468E">
        <w:rPr>
          <w:lang w:val="fr-CA"/>
        </w:rPr>
        <w:t>téléverser vos données désidentifiées dans ce projet, (</w:t>
      </w:r>
      <w:r w:rsidR="004A4218">
        <w:rPr>
          <w:lang w:val="fr-CA"/>
        </w:rPr>
        <w:t>d</w:t>
      </w:r>
      <w:r w:rsidRPr="009B468E">
        <w:rPr>
          <w:lang w:val="fr-CA"/>
        </w:rPr>
        <w:t xml:space="preserve">) préenregistrer votre étude à venir, ou </w:t>
      </w:r>
      <w:r w:rsidR="005832D1">
        <w:rPr>
          <w:lang w:val="fr-CA"/>
        </w:rPr>
        <w:t xml:space="preserve">même </w:t>
      </w:r>
      <w:r w:rsidRPr="009B468E">
        <w:rPr>
          <w:lang w:val="fr-CA"/>
        </w:rPr>
        <w:t>(</w:t>
      </w:r>
      <w:r w:rsidR="004A4218">
        <w:rPr>
          <w:lang w:val="fr-CA"/>
        </w:rPr>
        <w:t>e</w:t>
      </w:r>
      <w:r w:rsidRPr="009B468E">
        <w:rPr>
          <w:lang w:val="fr-CA"/>
        </w:rPr>
        <w:t>) y téléverser votre prépublication (</w:t>
      </w:r>
      <w:proofErr w:type="spellStart"/>
      <w:r w:rsidRPr="009B468E">
        <w:rPr>
          <w:lang w:val="fr-CA"/>
        </w:rPr>
        <w:t>preprint</w:t>
      </w:r>
      <w:proofErr w:type="spellEnd"/>
      <w:r w:rsidRPr="009B468E">
        <w:rPr>
          <w:lang w:val="fr-CA"/>
        </w:rPr>
        <w:t>).</w:t>
      </w:r>
    </w:p>
    <w:p w14:paraId="748CE92C" w14:textId="3FC945F8" w:rsidR="00401B41" w:rsidRPr="009B468E" w:rsidRDefault="00401B41" w:rsidP="00C25359">
      <w:pPr>
        <w:pStyle w:val="ListParagraph"/>
        <w:numPr>
          <w:ilvl w:val="0"/>
          <w:numId w:val="4"/>
        </w:numPr>
        <w:spacing w:line="360" w:lineRule="auto"/>
        <w:rPr>
          <w:lang w:val="fr-CA"/>
        </w:rPr>
      </w:pPr>
      <w:r w:rsidRPr="009B468E">
        <w:rPr>
          <w:lang w:val="fr-CA"/>
        </w:rPr>
        <w:t xml:space="preserve">Considérez aussi rejoindre le </w:t>
      </w:r>
      <w:proofErr w:type="spellStart"/>
      <w:r w:rsidRPr="001662FF">
        <w:rPr>
          <w:i/>
          <w:iCs/>
          <w:lang w:val="fr-CA"/>
        </w:rPr>
        <w:t>Psychological</w:t>
      </w:r>
      <w:proofErr w:type="spellEnd"/>
      <w:r w:rsidRPr="001662FF">
        <w:rPr>
          <w:i/>
          <w:iCs/>
          <w:lang w:val="fr-CA"/>
        </w:rPr>
        <w:t xml:space="preserve"> Science Accelerator</w:t>
      </w:r>
      <w:r w:rsidRPr="009B468E">
        <w:rPr>
          <w:lang w:val="fr-CA"/>
        </w:rPr>
        <w:t xml:space="preserve">, ce réseau </w:t>
      </w:r>
      <w:r w:rsidR="00EF614D">
        <w:rPr>
          <w:lang w:val="fr-CA"/>
        </w:rPr>
        <w:t>collaborati</w:t>
      </w:r>
      <w:r w:rsidR="00290DBB">
        <w:rPr>
          <w:lang w:val="fr-CA"/>
        </w:rPr>
        <w:t>f</w:t>
      </w:r>
      <w:r w:rsidR="00EF614D">
        <w:rPr>
          <w:lang w:val="fr-CA"/>
        </w:rPr>
        <w:t xml:space="preserve"> à grande échelle</w:t>
      </w:r>
      <w:r w:rsidR="0088342B" w:rsidRPr="0088342B">
        <w:rPr>
          <w:lang w:val="fr-CA"/>
        </w:rPr>
        <w:t xml:space="preserve"> </w:t>
      </w:r>
      <w:r w:rsidR="0088342B" w:rsidRPr="009B468E">
        <w:rPr>
          <w:lang w:val="fr-CA"/>
        </w:rPr>
        <w:t>de recherche</w:t>
      </w:r>
      <w:r w:rsidR="0088342B">
        <w:rPr>
          <w:lang w:val="fr-CA"/>
        </w:rPr>
        <w:t xml:space="preserve"> en psychologie</w:t>
      </w:r>
      <w:r w:rsidRPr="009B468E">
        <w:rPr>
          <w:lang w:val="fr-CA"/>
        </w:rPr>
        <w:t xml:space="preserve">! </w:t>
      </w:r>
      <w:hyperlink r:id="rId53" w:history="1">
        <w:r w:rsidR="00134D65" w:rsidRPr="00267F60">
          <w:rPr>
            <w:rStyle w:val="Hyperlink"/>
            <w:lang w:val="fr-CA"/>
          </w:rPr>
          <w:t>https://psysciacc.org/</w:t>
        </w:r>
      </w:hyperlink>
    </w:p>
    <w:p w14:paraId="2EBE3EA7" w14:textId="60FA5AFF" w:rsidR="0034620C" w:rsidRPr="00D9213E" w:rsidRDefault="0034620C" w:rsidP="00C25359">
      <w:pPr>
        <w:pStyle w:val="ListParagraph"/>
        <w:numPr>
          <w:ilvl w:val="0"/>
          <w:numId w:val="4"/>
        </w:numPr>
        <w:spacing w:line="360" w:lineRule="auto"/>
        <w:rPr>
          <w:rFonts w:eastAsiaTheme="majorEastAsia" w:cstheme="majorBidi"/>
          <w:szCs w:val="32"/>
          <w:lang w:val="fr-CA"/>
        </w:rPr>
      </w:pPr>
      <w:r w:rsidRPr="00D9213E">
        <w:rPr>
          <w:rFonts w:eastAsiaTheme="majorEastAsia" w:cstheme="majorBidi"/>
          <w:szCs w:val="32"/>
          <w:lang w:val="fr-CA"/>
        </w:rPr>
        <w:t>Pour des diapos</w:t>
      </w:r>
      <w:r w:rsidR="000C4B51" w:rsidRPr="00D9213E">
        <w:rPr>
          <w:rFonts w:eastAsiaTheme="majorEastAsia" w:cstheme="majorBidi"/>
          <w:szCs w:val="32"/>
          <w:lang w:val="fr-CA"/>
        </w:rPr>
        <w:t>itives</w:t>
      </w:r>
      <w:r w:rsidRPr="00D9213E">
        <w:rPr>
          <w:rFonts w:eastAsiaTheme="majorEastAsia" w:cstheme="majorBidi"/>
          <w:szCs w:val="32"/>
          <w:lang w:val="fr-CA"/>
        </w:rPr>
        <w:t xml:space="preserve"> brèves, mais très informatives et stimulantes, consultez ce document « </w:t>
      </w:r>
      <w:r w:rsidRPr="006A7013">
        <w:rPr>
          <w:rFonts w:eastAsiaTheme="majorEastAsia" w:cstheme="majorBidi"/>
          <w:szCs w:val="32"/>
        </w:rPr>
        <w:t>Five things about open and reproducible science that every early career researcher should know</w:t>
      </w:r>
      <w:r w:rsidRPr="00D9213E">
        <w:rPr>
          <w:rFonts w:eastAsiaTheme="majorEastAsia" w:cstheme="majorBidi"/>
          <w:szCs w:val="32"/>
          <w:lang w:val="fr-CA"/>
        </w:rPr>
        <w:t xml:space="preserve"> » : </w:t>
      </w:r>
      <w:hyperlink r:id="rId54" w:history="1">
        <w:r w:rsidR="007F6CB3" w:rsidRPr="00D9213E">
          <w:rPr>
            <w:rStyle w:val="Hyperlink"/>
            <w:rFonts w:eastAsiaTheme="majorEastAsia" w:cstheme="majorBidi"/>
            <w:szCs w:val="32"/>
            <w:lang w:val="fr-CA"/>
          </w:rPr>
          <w:t>https://osf.io/2jt9u/</w:t>
        </w:r>
      </w:hyperlink>
    </w:p>
    <w:p w14:paraId="3FA1ADA6" w14:textId="5EA5FB4E" w:rsidR="007F717F" w:rsidRPr="009A1DC6" w:rsidRDefault="00401B41" w:rsidP="00C25359">
      <w:pPr>
        <w:pStyle w:val="ListParagraph"/>
        <w:numPr>
          <w:ilvl w:val="0"/>
          <w:numId w:val="4"/>
        </w:numPr>
        <w:spacing w:line="360" w:lineRule="auto"/>
        <w:rPr>
          <w:rFonts w:eastAsiaTheme="majorEastAsia" w:cstheme="majorBidi"/>
          <w:szCs w:val="32"/>
          <w:lang w:val="fr-CA"/>
        </w:rPr>
      </w:pPr>
      <w:r w:rsidRPr="007B6185">
        <w:rPr>
          <w:lang w:val="fr-CA"/>
        </w:rPr>
        <w:t>Pour un guide détaillé de bonnes pratiques en recherche</w:t>
      </w:r>
      <w:r w:rsidR="00703D55">
        <w:rPr>
          <w:lang w:val="fr-CA"/>
        </w:rPr>
        <w:t xml:space="preserve"> de l</w:t>
      </w:r>
      <w:r w:rsidR="00E94782">
        <w:rPr>
          <w:lang w:val="fr-CA"/>
        </w:rPr>
        <w:t>’</w:t>
      </w:r>
      <w:r w:rsidR="00703D55">
        <w:rPr>
          <w:lang w:val="fr-CA"/>
        </w:rPr>
        <w:t>Université de Guelph</w:t>
      </w:r>
      <w:r w:rsidRPr="007B6185">
        <w:rPr>
          <w:lang w:val="fr-CA"/>
        </w:rPr>
        <w:t>, veuillez consultez le document suivant</w:t>
      </w:r>
      <w:r w:rsidR="002102A2">
        <w:rPr>
          <w:lang w:val="fr-CA"/>
        </w:rPr>
        <w:t xml:space="preserve"> </w:t>
      </w:r>
      <w:r w:rsidRPr="009A1DC6">
        <w:rPr>
          <w:lang w:val="fr-CA"/>
        </w:rPr>
        <w:t xml:space="preserve">: </w:t>
      </w:r>
      <w:hyperlink r:id="rId55" w:history="1">
        <w:r w:rsidR="007B6185" w:rsidRPr="009A1DC6">
          <w:rPr>
            <w:rStyle w:val="Hyperlink"/>
            <w:lang w:val="fr-CA"/>
          </w:rPr>
          <w:t>https://www.uoguelph.ca/psychology/graduate/thesis-statistics</w:t>
        </w:r>
      </w:hyperlink>
    </w:p>
    <w:p w14:paraId="1039885F" w14:textId="77777777" w:rsidR="007F717F" w:rsidRPr="00D9690A" w:rsidRDefault="007F717F" w:rsidP="00C25359">
      <w:pPr>
        <w:spacing w:line="360" w:lineRule="auto"/>
        <w:rPr>
          <w:lang w:val="fr-CA"/>
        </w:rPr>
      </w:pPr>
    </w:p>
    <w:p w14:paraId="539A6734" w14:textId="251D09D8" w:rsidR="007C5689" w:rsidRPr="007F717F" w:rsidRDefault="007F717F" w:rsidP="00C25359">
      <w:pPr>
        <w:spacing w:line="360" w:lineRule="auto"/>
        <w:rPr>
          <w:rFonts w:eastAsiaTheme="majorEastAsia" w:cstheme="majorBidi"/>
          <w:b/>
          <w:bCs/>
          <w:szCs w:val="32"/>
          <w:lang w:val="fr-CA"/>
        </w:rPr>
      </w:pPr>
      <w:r w:rsidRPr="00D9690A">
        <w:rPr>
          <w:lang w:val="fr-CA"/>
        </w:rPr>
        <w:t>Bonne recherche!</w:t>
      </w:r>
      <w:r w:rsidR="007C5689" w:rsidRPr="00D9690A">
        <w:rPr>
          <w:lang w:val="fr-CA"/>
        </w:rPr>
        <w:br w:type="page"/>
      </w:r>
    </w:p>
    <w:p w14:paraId="039B46EE" w14:textId="0502FE3E" w:rsidR="00345168" w:rsidRDefault="00F0674A" w:rsidP="00005099">
      <w:pPr>
        <w:pStyle w:val="APA1"/>
      </w:pPr>
      <w:bookmarkStart w:id="52" w:name="_Toc130399353"/>
      <w:bookmarkStart w:id="53" w:name="_Toc127541230"/>
      <w:r w:rsidRPr="0076205D">
        <w:lastRenderedPageBreak/>
        <w:t>« </w:t>
      </w:r>
      <w:r w:rsidR="00345168" w:rsidRPr="0076205D">
        <w:t>Checklist »</w:t>
      </w:r>
      <w:r w:rsidR="00AF193F" w:rsidRPr="0076205D">
        <w:t xml:space="preserve"> à partager à vo</w:t>
      </w:r>
      <w:r w:rsidR="00005099">
        <w:t>tre direction</w:t>
      </w:r>
      <w:r w:rsidR="005E4064">
        <w:t>, comité,</w:t>
      </w:r>
      <w:r w:rsidR="00AF193F" w:rsidRPr="0076205D">
        <w:t xml:space="preserve"> ou </w:t>
      </w:r>
      <w:r w:rsidR="00AC7A76">
        <w:t>collègues</w:t>
      </w:r>
      <w:bookmarkEnd w:id="52"/>
      <w:bookmarkEnd w:id="53"/>
    </w:p>
    <w:p w14:paraId="3C73F66B" w14:textId="1A571E48" w:rsidR="00C33AED" w:rsidRDefault="005F6035" w:rsidP="00940699">
      <w:pPr>
        <w:spacing w:line="360" w:lineRule="auto"/>
        <w:ind w:firstLine="720"/>
        <w:rPr>
          <w:lang w:val="fr-CA"/>
        </w:rPr>
      </w:pPr>
      <w:r w:rsidRPr="005F6035">
        <w:rPr>
          <w:lang w:val="fr-CA"/>
        </w:rPr>
        <w:t>L</w:t>
      </w:r>
      <w:r w:rsidR="00E94782">
        <w:rPr>
          <w:lang w:val="fr-CA"/>
        </w:rPr>
        <w:t>’</w:t>
      </w:r>
      <w:r w:rsidRPr="005F6035">
        <w:rPr>
          <w:lang w:val="fr-CA"/>
        </w:rPr>
        <w:t>étudiant</w:t>
      </w:r>
      <w:r w:rsidR="0082351F">
        <w:rPr>
          <w:lang w:val="fr-CA"/>
        </w:rPr>
        <w:t>e</w:t>
      </w:r>
      <w:r w:rsidR="000B0318">
        <w:rPr>
          <w:lang w:val="fr-CA"/>
        </w:rPr>
        <w:t xml:space="preserve"> ou l’étudiante</w:t>
      </w:r>
      <w:r w:rsidRPr="005F6035">
        <w:rPr>
          <w:lang w:val="fr-CA"/>
        </w:rPr>
        <w:t xml:space="preserve"> confirme qu</w:t>
      </w:r>
      <w:r w:rsidR="00E94782">
        <w:rPr>
          <w:lang w:val="fr-CA"/>
        </w:rPr>
        <w:t>’</w:t>
      </w:r>
      <w:r w:rsidRPr="005F6035">
        <w:rPr>
          <w:lang w:val="fr-CA"/>
        </w:rPr>
        <w:t>il va</w:t>
      </w:r>
      <w:r w:rsidR="00145109">
        <w:rPr>
          <w:lang w:val="fr-CA"/>
        </w:rPr>
        <w:t xml:space="preserve"> </w:t>
      </w:r>
      <w:r w:rsidR="008A363A">
        <w:rPr>
          <w:lang w:val="fr-CA"/>
        </w:rPr>
        <w:t>s</w:t>
      </w:r>
      <w:r w:rsidR="00E94782">
        <w:rPr>
          <w:lang w:val="fr-CA"/>
        </w:rPr>
        <w:t>’</w:t>
      </w:r>
      <w:r w:rsidR="008A363A">
        <w:rPr>
          <w:lang w:val="fr-CA"/>
        </w:rPr>
        <w:t xml:space="preserve">engager dans les pratiques suivantes </w:t>
      </w:r>
      <w:r w:rsidRPr="005F6035">
        <w:rPr>
          <w:lang w:val="fr-CA"/>
        </w:rPr>
        <w:t>:</w:t>
      </w:r>
    </w:p>
    <w:p w14:paraId="350BC16C" w14:textId="77777777" w:rsidR="00BB42ED" w:rsidRPr="005F6035" w:rsidRDefault="00BB42ED" w:rsidP="00940699">
      <w:pPr>
        <w:spacing w:line="360" w:lineRule="auto"/>
        <w:ind w:firstLine="720"/>
        <w:rPr>
          <w:lang w:val="fr-CA"/>
        </w:rPr>
      </w:pPr>
    </w:p>
    <w:tbl>
      <w:tblPr>
        <w:tblStyle w:val="TableGrid"/>
        <w:tblW w:w="0" w:type="auto"/>
        <w:tblInd w:w="-147" w:type="dxa"/>
        <w:tblLook w:val="04A0" w:firstRow="1" w:lastRow="0" w:firstColumn="1" w:lastColumn="0" w:noHBand="0" w:noVBand="1"/>
      </w:tblPr>
      <w:tblGrid>
        <w:gridCol w:w="3446"/>
        <w:gridCol w:w="603"/>
        <w:gridCol w:w="643"/>
        <w:gridCol w:w="4805"/>
      </w:tblGrid>
      <w:tr w:rsidR="0065490E" w:rsidRPr="008D55FC" w14:paraId="60A702CA" w14:textId="77777777" w:rsidTr="000B6768">
        <w:tc>
          <w:tcPr>
            <w:tcW w:w="3446" w:type="dxa"/>
          </w:tcPr>
          <w:p w14:paraId="2CC50096" w14:textId="2DB2B8D3" w:rsidR="0065490E" w:rsidRPr="008D55FC" w:rsidRDefault="0065490E"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Bonne pratique</w:t>
            </w:r>
            <w:r w:rsidR="00553AC1">
              <w:rPr>
                <w:rFonts w:eastAsia="Times New Roman" w:cs="Times New Roman"/>
                <w:b/>
                <w:bCs/>
                <w:szCs w:val="24"/>
                <w:lang w:val="fr-CA"/>
              </w:rPr>
              <w:t xml:space="preserve"> intégrée?</w:t>
            </w:r>
          </w:p>
        </w:tc>
        <w:tc>
          <w:tcPr>
            <w:tcW w:w="603" w:type="dxa"/>
          </w:tcPr>
          <w:p w14:paraId="1CB457DB" w14:textId="2E26BE93"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4D9B2C79" w14:textId="6EDCC69D"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505F579" w14:textId="541423A4" w:rsidR="0065490E" w:rsidRPr="008D55FC" w:rsidRDefault="003D68A9"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(Si non, justification)</w:t>
            </w:r>
          </w:p>
        </w:tc>
      </w:tr>
      <w:tr w:rsidR="0065490E" w:rsidRPr="00F77EF0" w14:paraId="3BA92EAD" w14:textId="77777777" w:rsidTr="000B6768">
        <w:tc>
          <w:tcPr>
            <w:tcW w:w="3446" w:type="dxa"/>
          </w:tcPr>
          <w:p w14:paraId="0222E570" w14:textId="7529EB6F" w:rsidR="0065490E" w:rsidRDefault="005F1A81" w:rsidP="00940699">
            <w:pPr>
              <w:snapToGrid w:val="0"/>
              <w:spacing w:after="240"/>
              <w:rPr>
                <w:rFonts w:eastAsia="Times New Roman" w:cs="Times New Roman"/>
                <w:szCs w:val="24"/>
                <w:lang w:val="fr-CA"/>
              </w:rPr>
            </w:pPr>
            <w:r>
              <w:rPr>
                <w:rFonts w:eastAsia="Times New Roman" w:cs="Times New Roman"/>
                <w:szCs w:val="24"/>
                <w:lang w:val="fr-CA"/>
              </w:rPr>
              <w:t xml:space="preserve">Justifier sa taille d’échantillon (p. ex., via </w:t>
            </w:r>
            <w:r w:rsidR="00F54F31">
              <w:rPr>
                <w:rFonts w:eastAsia="Times New Roman" w:cs="Times New Roman"/>
                <w:szCs w:val="24"/>
                <w:lang w:val="fr-CA"/>
              </w:rPr>
              <w:t>une analyse de puissance</w:t>
            </w:r>
            <w:r w:rsidR="00C45029">
              <w:rPr>
                <w:rFonts w:eastAsia="Times New Roman" w:cs="Times New Roman"/>
                <w:szCs w:val="24"/>
                <w:lang w:val="fr-CA"/>
              </w:rPr>
              <w:t xml:space="preserve"> pour évaluer la taille d</w:t>
            </w:r>
            <w:r w:rsidR="00E94782">
              <w:rPr>
                <w:rFonts w:eastAsia="Times New Roman" w:cs="Times New Roman"/>
                <w:szCs w:val="24"/>
                <w:lang w:val="fr-CA"/>
              </w:rPr>
              <w:t>’</w:t>
            </w:r>
            <w:r w:rsidR="00C45029">
              <w:rPr>
                <w:rFonts w:eastAsia="Times New Roman" w:cs="Times New Roman"/>
                <w:szCs w:val="24"/>
                <w:lang w:val="fr-CA"/>
              </w:rPr>
              <w:t>échantillon requise</w:t>
            </w:r>
            <w:r w:rsidR="00DB684A">
              <w:rPr>
                <w:rFonts w:eastAsia="Times New Roman" w:cs="Times New Roman"/>
                <w:szCs w:val="24"/>
                <w:lang w:val="fr-CA"/>
              </w:rPr>
              <w:t xml:space="preserve"> a priori</w:t>
            </w:r>
            <w:r w:rsidR="00FA58D7">
              <w:rPr>
                <w:rFonts w:eastAsia="Times New Roman" w:cs="Times New Roman"/>
                <w:szCs w:val="24"/>
                <w:lang w:val="fr-CA"/>
              </w:rPr>
              <w:t>)</w:t>
            </w:r>
          </w:p>
        </w:tc>
        <w:tc>
          <w:tcPr>
            <w:tcW w:w="603" w:type="dxa"/>
          </w:tcPr>
          <w:p w14:paraId="0FC8BC4D" w14:textId="77777777" w:rsidR="0065490E" w:rsidRDefault="0065490E" w:rsidP="00940699">
            <w:pPr>
              <w:snapToGrid w:val="0"/>
              <w:spacing w:after="240"/>
              <w:rPr>
                <w:rFonts w:eastAsia="Times New Roman" w:cs="Times New Roman"/>
                <w:szCs w:val="24"/>
                <w:lang w:val="fr-CA"/>
              </w:rPr>
            </w:pPr>
          </w:p>
        </w:tc>
        <w:tc>
          <w:tcPr>
            <w:tcW w:w="643" w:type="dxa"/>
          </w:tcPr>
          <w:p w14:paraId="22EC9BCF" w14:textId="77777777" w:rsidR="0065490E" w:rsidRDefault="0065490E" w:rsidP="00940699">
            <w:pPr>
              <w:snapToGrid w:val="0"/>
              <w:spacing w:after="240"/>
              <w:rPr>
                <w:rFonts w:eastAsia="Times New Roman" w:cs="Times New Roman"/>
                <w:szCs w:val="24"/>
                <w:lang w:val="fr-CA"/>
              </w:rPr>
            </w:pPr>
          </w:p>
        </w:tc>
        <w:tc>
          <w:tcPr>
            <w:tcW w:w="4805" w:type="dxa"/>
          </w:tcPr>
          <w:p w14:paraId="6A2229C4" w14:textId="77777777" w:rsidR="0065490E" w:rsidRDefault="0065490E" w:rsidP="00940699">
            <w:pPr>
              <w:snapToGrid w:val="0"/>
              <w:spacing w:after="240"/>
              <w:rPr>
                <w:rFonts w:eastAsia="Times New Roman" w:cs="Times New Roman"/>
                <w:szCs w:val="24"/>
                <w:lang w:val="fr-CA"/>
              </w:rPr>
            </w:pPr>
          </w:p>
        </w:tc>
      </w:tr>
      <w:tr w:rsidR="00716B22" w:rsidRPr="00F77EF0" w14:paraId="6EB90437" w14:textId="77777777" w:rsidTr="000B6768">
        <w:tc>
          <w:tcPr>
            <w:tcW w:w="3446" w:type="dxa"/>
          </w:tcPr>
          <w:p w14:paraId="3EBD6181" w14:textId="2AD4DE6B" w:rsidR="00716B22" w:rsidRDefault="00716B22" w:rsidP="00940699">
            <w:pPr>
              <w:snapToGrid w:val="0"/>
              <w:spacing w:after="240"/>
              <w:rPr>
                <w:rFonts w:eastAsia="Times New Roman" w:cs="Times New Roman"/>
                <w:szCs w:val="24"/>
                <w:lang w:val="fr-CA"/>
              </w:rPr>
            </w:pPr>
            <w:r>
              <w:rPr>
                <w:rFonts w:eastAsia="Times New Roman" w:cs="Times New Roman"/>
                <w:szCs w:val="24"/>
                <w:lang w:val="fr-CA"/>
              </w:rPr>
              <w:t>Déterminer a priori :</w:t>
            </w:r>
            <w:r w:rsidR="00B11B5D">
              <w:rPr>
                <w:rFonts w:eastAsia="Times New Roman" w:cs="Times New Roman"/>
                <w:szCs w:val="24"/>
                <w:lang w:val="fr-CA"/>
              </w:rPr>
              <w:t xml:space="preserve"> </w:t>
            </w:r>
            <w:r w:rsidRPr="00716B22">
              <w:rPr>
                <w:rFonts w:eastAsia="Times New Roman" w:cs="Times New Roman"/>
                <w:szCs w:val="24"/>
                <w:lang w:val="fr-CA"/>
              </w:rPr>
              <w:t>comment gérer les inclusions</w:t>
            </w:r>
            <w:r w:rsidR="006E0983">
              <w:rPr>
                <w:rFonts w:eastAsia="Times New Roman" w:cs="Times New Roman"/>
                <w:szCs w:val="24"/>
                <w:lang w:val="fr-CA"/>
              </w:rPr>
              <w:t>,</w:t>
            </w:r>
            <w:r w:rsidRPr="00716B22">
              <w:rPr>
                <w:rFonts w:eastAsia="Times New Roman" w:cs="Times New Roman"/>
                <w:szCs w:val="24"/>
                <w:lang w:val="fr-CA"/>
              </w:rPr>
              <w:t xml:space="preserve"> exclusions, données manquantes, données aberrantes, assomptions statistiques, standardis</w:t>
            </w:r>
            <w:r w:rsidR="00DE496B">
              <w:rPr>
                <w:rFonts w:eastAsia="Times New Roman" w:cs="Times New Roman"/>
                <w:szCs w:val="24"/>
                <w:lang w:val="fr-CA"/>
              </w:rPr>
              <w:t>ation</w:t>
            </w:r>
            <w:r w:rsidRPr="00716B22">
              <w:rPr>
                <w:rFonts w:eastAsia="Times New Roman" w:cs="Times New Roman"/>
                <w:szCs w:val="24"/>
                <w:lang w:val="fr-CA"/>
              </w:rPr>
              <w:t xml:space="preserve">, </w:t>
            </w:r>
            <w:r w:rsidR="00F47DBD">
              <w:rPr>
                <w:rFonts w:eastAsia="Times New Roman" w:cs="Times New Roman"/>
                <w:szCs w:val="24"/>
                <w:lang w:val="fr-CA"/>
              </w:rPr>
              <w:t>opération</w:t>
            </w:r>
            <w:r w:rsidR="00FE2F30">
              <w:rPr>
                <w:rFonts w:eastAsia="Times New Roman" w:cs="Times New Roman"/>
                <w:szCs w:val="24"/>
                <w:lang w:val="fr-CA"/>
              </w:rPr>
              <w:t>n</w:t>
            </w:r>
            <w:r w:rsidR="00F47DBD">
              <w:rPr>
                <w:rFonts w:eastAsia="Times New Roman" w:cs="Times New Roman"/>
                <w:szCs w:val="24"/>
                <w:lang w:val="fr-CA"/>
              </w:rPr>
              <w:t>alisation des variables</w:t>
            </w:r>
            <w:r w:rsidRPr="00716B22">
              <w:rPr>
                <w:rFonts w:eastAsia="Times New Roman" w:cs="Times New Roman"/>
                <w:szCs w:val="24"/>
                <w:lang w:val="fr-CA"/>
              </w:rPr>
              <w:t>, choix des tests statistiques et de leurs paramètres, corr</w:t>
            </w:r>
            <w:r w:rsidR="0057130B">
              <w:rPr>
                <w:rFonts w:eastAsia="Times New Roman" w:cs="Times New Roman"/>
                <w:szCs w:val="24"/>
                <w:lang w:val="fr-CA"/>
              </w:rPr>
              <w:t>ection</w:t>
            </w:r>
            <w:r w:rsidR="00D77677">
              <w:rPr>
                <w:rFonts w:eastAsia="Times New Roman" w:cs="Times New Roman"/>
                <w:szCs w:val="24"/>
                <w:lang w:val="fr-CA"/>
              </w:rPr>
              <w:t>s</w:t>
            </w:r>
            <w:r w:rsidRPr="00716B22">
              <w:rPr>
                <w:rFonts w:eastAsia="Times New Roman" w:cs="Times New Roman"/>
                <w:szCs w:val="24"/>
                <w:lang w:val="fr-CA"/>
              </w:rPr>
              <w:t xml:space="preserve"> pour </w:t>
            </w:r>
            <w:r w:rsidR="00C215D9">
              <w:rPr>
                <w:rFonts w:eastAsia="Times New Roman" w:cs="Times New Roman"/>
                <w:szCs w:val="24"/>
                <w:lang w:val="fr-CA"/>
              </w:rPr>
              <w:t xml:space="preserve">comparaisons </w:t>
            </w:r>
            <w:r w:rsidRPr="00716B22">
              <w:rPr>
                <w:rFonts w:eastAsia="Times New Roman" w:cs="Times New Roman"/>
                <w:szCs w:val="24"/>
                <w:lang w:val="fr-CA"/>
              </w:rPr>
              <w:t>multiple</w:t>
            </w:r>
            <w:r w:rsidR="009E3726">
              <w:rPr>
                <w:rFonts w:eastAsia="Times New Roman" w:cs="Times New Roman"/>
                <w:szCs w:val="24"/>
                <w:lang w:val="fr-CA"/>
              </w:rPr>
              <w:t>s</w:t>
            </w:r>
            <w:r w:rsidRPr="00716B22">
              <w:rPr>
                <w:rFonts w:eastAsia="Times New Roman" w:cs="Times New Roman"/>
                <w:szCs w:val="24"/>
                <w:lang w:val="fr-CA"/>
              </w:rPr>
              <w:t>, seuil de signification</w:t>
            </w:r>
          </w:p>
        </w:tc>
        <w:tc>
          <w:tcPr>
            <w:tcW w:w="603" w:type="dxa"/>
          </w:tcPr>
          <w:p w14:paraId="02526E54" w14:textId="77777777" w:rsidR="00716B22" w:rsidRDefault="00716B22" w:rsidP="00940699">
            <w:pPr>
              <w:snapToGrid w:val="0"/>
              <w:spacing w:after="240"/>
              <w:rPr>
                <w:rFonts w:eastAsia="Times New Roman" w:cs="Times New Roman"/>
                <w:szCs w:val="24"/>
                <w:lang w:val="fr-CA"/>
              </w:rPr>
            </w:pPr>
          </w:p>
        </w:tc>
        <w:tc>
          <w:tcPr>
            <w:tcW w:w="643" w:type="dxa"/>
          </w:tcPr>
          <w:p w14:paraId="2F5F458A" w14:textId="77777777" w:rsidR="00716B22" w:rsidRDefault="00716B22" w:rsidP="00940699">
            <w:pPr>
              <w:snapToGrid w:val="0"/>
              <w:spacing w:after="240"/>
              <w:rPr>
                <w:rFonts w:eastAsia="Times New Roman" w:cs="Times New Roman"/>
                <w:szCs w:val="24"/>
                <w:lang w:val="fr-CA"/>
              </w:rPr>
            </w:pPr>
          </w:p>
        </w:tc>
        <w:tc>
          <w:tcPr>
            <w:tcW w:w="4805" w:type="dxa"/>
          </w:tcPr>
          <w:p w14:paraId="74FB7B60" w14:textId="77777777" w:rsidR="00716B22" w:rsidRDefault="00716B22" w:rsidP="00940699">
            <w:pPr>
              <w:snapToGrid w:val="0"/>
              <w:spacing w:after="240"/>
              <w:rPr>
                <w:rFonts w:eastAsia="Times New Roman" w:cs="Times New Roman"/>
                <w:szCs w:val="24"/>
                <w:lang w:val="fr-CA"/>
              </w:rPr>
            </w:pPr>
          </w:p>
        </w:tc>
      </w:tr>
      <w:tr w:rsidR="00AB1E43" w:rsidRPr="00F77EF0" w14:paraId="4A24DE6B" w14:textId="77777777" w:rsidTr="000B6768">
        <w:tc>
          <w:tcPr>
            <w:tcW w:w="3446" w:type="dxa"/>
          </w:tcPr>
          <w:p w14:paraId="647080F5" w14:textId="3D8B8770"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Préenregistrement de son étude ou soumission d</w:t>
            </w:r>
            <w:r w:rsidR="00E94782">
              <w:rPr>
                <w:rFonts w:eastAsia="Times New Roman" w:cs="Times New Roman"/>
                <w:szCs w:val="24"/>
                <w:lang w:val="fr-CA"/>
              </w:rPr>
              <w:t>’</w:t>
            </w:r>
            <w:r>
              <w:rPr>
                <w:rFonts w:eastAsia="Times New Roman" w:cs="Times New Roman"/>
                <w:szCs w:val="24"/>
                <w:lang w:val="fr-CA"/>
              </w:rPr>
              <w:t>un rapport enregistré</w:t>
            </w:r>
          </w:p>
        </w:tc>
        <w:tc>
          <w:tcPr>
            <w:tcW w:w="603" w:type="dxa"/>
          </w:tcPr>
          <w:p w14:paraId="4B10163D" w14:textId="77777777" w:rsidR="00AB1E43" w:rsidRDefault="00AB1E43" w:rsidP="00940699">
            <w:pPr>
              <w:snapToGrid w:val="0"/>
              <w:spacing w:after="240"/>
              <w:rPr>
                <w:rFonts w:eastAsia="Times New Roman" w:cs="Times New Roman"/>
                <w:szCs w:val="24"/>
                <w:lang w:val="fr-CA"/>
              </w:rPr>
            </w:pPr>
          </w:p>
        </w:tc>
        <w:tc>
          <w:tcPr>
            <w:tcW w:w="643" w:type="dxa"/>
          </w:tcPr>
          <w:p w14:paraId="4331F6D4" w14:textId="77777777" w:rsidR="00AB1E43" w:rsidRDefault="00AB1E43" w:rsidP="00940699">
            <w:pPr>
              <w:snapToGrid w:val="0"/>
              <w:spacing w:after="240"/>
              <w:rPr>
                <w:rFonts w:eastAsia="Times New Roman" w:cs="Times New Roman"/>
                <w:szCs w:val="24"/>
                <w:lang w:val="fr-CA"/>
              </w:rPr>
            </w:pPr>
          </w:p>
        </w:tc>
        <w:tc>
          <w:tcPr>
            <w:tcW w:w="4805" w:type="dxa"/>
          </w:tcPr>
          <w:p w14:paraId="6ED70698" w14:textId="46D32B8F" w:rsidR="00AB1E43" w:rsidRDefault="00AB1E43" w:rsidP="00940699">
            <w:pPr>
              <w:snapToGrid w:val="0"/>
              <w:spacing w:after="240"/>
              <w:rPr>
                <w:rFonts w:eastAsia="Times New Roman" w:cs="Times New Roman"/>
                <w:szCs w:val="24"/>
                <w:lang w:val="fr-CA"/>
              </w:rPr>
            </w:pPr>
          </w:p>
        </w:tc>
      </w:tr>
      <w:tr w:rsidR="00AB1E43" w:rsidRPr="00F77EF0" w14:paraId="0E943DB7" w14:textId="77777777" w:rsidTr="000B6768">
        <w:tc>
          <w:tcPr>
            <w:tcW w:w="3446" w:type="dxa"/>
          </w:tcPr>
          <w:p w14:paraId="0375899D" w14:textId="1237D5C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données désidentifiées (p. ex., sur OSF)</w:t>
            </w:r>
          </w:p>
        </w:tc>
        <w:tc>
          <w:tcPr>
            <w:tcW w:w="603" w:type="dxa"/>
          </w:tcPr>
          <w:p w14:paraId="4F2CFE3D" w14:textId="77777777" w:rsidR="00AB1E43" w:rsidRDefault="00AB1E43" w:rsidP="00940699">
            <w:pPr>
              <w:snapToGrid w:val="0"/>
              <w:spacing w:after="240"/>
              <w:rPr>
                <w:rFonts w:eastAsia="Times New Roman" w:cs="Times New Roman"/>
                <w:szCs w:val="24"/>
                <w:lang w:val="fr-CA"/>
              </w:rPr>
            </w:pPr>
          </w:p>
        </w:tc>
        <w:tc>
          <w:tcPr>
            <w:tcW w:w="643" w:type="dxa"/>
          </w:tcPr>
          <w:p w14:paraId="0C223877" w14:textId="77777777" w:rsidR="00AB1E43" w:rsidRDefault="00AB1E43" w:rsidP="00940699">
            <w:pPr>
              <w:snapToGrid w:val="0"/>
              <w:spacing w:after="240"/>
              <w:rPr>
                <w:rFonts w:eastAsia="Times New Roman" w:cs="Times New Roman"/>
                <w:szCs w:val="24"/>
                <w:lang w:val="fr-CA"/>
              </w:rPr>
            </w:pPr>
          </w:p>
        </w:tc>
        <w:tc>
          <w:tcPr>
            <w:tcW w:w="4805" w:type="dxa"/>
          </w:tcPr>
          <w:p w14:paraId="17DCD997" w14:textId="2E3AEE35" w:rsidR="00AB1E43" w:rsidRDefault="00AB1E43" w:rsidP="00940699">
            <w:pPr>
              <w:snapToGrid w:val="0"/>
              <w:spacing w:after="240"/>
              <w:rPr>
                <w:rFonts w:eastAsia="Times New Roman" w:cs="Times New Roman"/>
                <w:szCs w:val="24"/>
                <w:lang w:val="fr-CA"/>
              </w:rPr>
            </w:pPr>
          </w:p>
        </w:tc>
      </w:tr>
      <w:tr w:rsidR="00AB1E43" w:rsidRPr="00F77EF0" w14:paraId="444DBB53" w14:textId="77777777" w:rsidTr="000B6768">
        <w:tc>
          <w:tcPr>
            <w:tcW w:w="3446" w:type="dxa"/>
          </w:tcPr>
          <w:p w14:paraId="6810505F" w14:textId="6706BE49"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Mise en ligne de ses matériels et de son script d</w:t>
            </w:r>
            <w:r w:rsidR="00E94782">
              <w:rPr>
                <w:rFonts w:eastAsia="Times New Roman" w:cs="Times New Roman"/>
                <w:szCs w:val="24"/>
                <w:lang w:val="fr-CA"/>
              </w:rPr>
              <w:t>’</w:t>
            </w:r>
            <w:r>
              <w:rPr>
                <w:rFonts w:eastAsia="Times New Roman" w:cs="Times New Roman"/>
                <w:szCs w:val="24"/>
                <w:lang w:val="fr-CA"/>
              </w:rPr>
              <w:t>analyse (p. ex., sur OSF)</w:t>
            </w:r>
          </w:p>
        </w:tc>
        <w:tc>
          <w:tcPr>
            <w:tcW w:w="603" w:type="dxa"/>
          </w:tcPr>
          <w:p w14:paraId="54E843DF" w14:textId="77777777" w:rsidR="00AB1E43" w:rsidRDefault="00AB1E43" w:rsidP="00940699">
            <w:pPr>
              <w:snapToGrid w:val="0"/>
              <w:spacing w:after="240"/>
              <w:rPr>
                <w:rFonts w:eastAsia="Times New Roman" w:cs="Times New Roman"/>
                <w:szCs w:val="24"/>
                <w:lang w:val="fr-CA"/>
              </w:rPr>
            </w:pPr>
          </w:p>
        </w:tc>
        <w:tc>
          <w:tcPr>
            <w:tcW w:w="643" w:type="dxa"/>
          </w:tcPr>
          <w:p w14:paraId="6D80A969" w14:textId="77777777" w:rsidR="00AB1E43" w:rsidRDefault="00AB1E43" w:rsidP="00940699">
            <w:pPr>
              <w:snapToGrid w:val="0"/>
              <w:spacing w:after="240"/>
              <w:rPr>
                <w:rFonts w:eastAsia="Times New Roman" w:cs="Times New Roman"/>
                <w:szCs w:val="24"/>
                <w:lang w:val="fr-CA"/>
              </w:rPr>
            </w:pPr>
          </w:p>
        </w:tc>
        <w:tc>
          <w:tcPr>
            <w:tcW w:w="4805" w:type="dxa"/>
          </w:tcPr>
          <w:p w14:paraId="7BF01475" w14:textId="77777777" w:rsidR="00AB1E43" w:rsidRDefault="00AB1E43" w:rsidP="00940699">
            <w:pPr>
              <w:snapToGrid w:val="0"/>
              <w:spacing w:after="240"/>
              <w:rPr>
                <w:rFonts w:eastAsia="Times New Roman" w:cs="Times New Roman"/>
                <w:szCs w:val="24"/>
                <w:lang w:val="fr-CA"/>
              </w:rPr>
            </w:pPr>
          </w:p>
        </w:tc>
      </w:tr>
      <w:tr w:rsidR="00AB1E43" w:rsidRPr="00F77EF0" w14:paraId="17B1CDCB" w14:textId="77777777" w:rsidTr="000B6768">
        <w:tc>
          <w:tcPr>
            <w:tcW w:w="3446" w:type="dxa"/>
          </w:tcPr>
          <w:p w14:paraId="79425FBD" w14:textId="1D9690B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Inclusion des tailles d</w:t>
            </w:r>
            <w:r w:rsidR="00E94782">
              <w:rPr>
                <w:rFonts w:eastAsia="Times New Roman" w:cs="Times New Roman"/>
                <w:szCs w:val="24"/>
                <w:lang w:val="fr-CA"/>
              </w:rPr>
              <w:t>’</w:t>
            </w:r>
            <w:r>
              <w:rPr>
                <w:rFonts w:eastAsia="Times New Roman" w:cs="Times New Roman"/>
                <w:szCs w:val="24"/>
                <w:lang w:val="fr-CA"/>
              </w:rPr>
              <w:t>effet et de leurs intervalles de confiance</w:t>
            </w:r>
          </w:p>
        </w:tc>
        <w:tc>
          <w:tcPr>
            <w:tcW w:w="603" w:type="dxa"/>
          </w:tcPr>
          <w:p w14:paraId="025FE035" w14:textId="77777777" w:rsidR="00AB1E43" w:rsidRDefault="00AB1E43" w:rsidP="00940699">
            <w:pPr>
              <w:snapToGrid w:val="0"/>
              <w:spacing w:after="240"/>
              <w:rPr>
                <w:rFonts w:eastAsia="Times New Roman" w:cs="Times New Roman"/>
                <w:szCs w:val="24"/>
                <w:lang w:val="fr-CA"/>
              </w:rPr>
            </w:pPr>
          </w:p>
        </w:tc>
        <w:tc>
          <w:tcPr>
            <w:tcW w:w="643" w:type="dxa"/>
          </w:tcPr>
          <w:p w14:paraId="3328FF30" w14:textId="77777777" w:rsidR="00AB1E43" w:rsidRDefault="00AB1E43" w:rsidP="00940699">
            <w:pPr>
              <w:snapToGrid w:val="0"/>
              <w:spacing w:after="240"/>
              <w:rPr>
                <w:rFonts w:eastAsia="Times New Roman" w:cs="Times New Roman"/>
                <w:szCs w:val="24"/>
                <w:lang w:val="fr-CA"/>
              </w:rPr>
            </w:pPr>
          </w:p>
        </w:tc>
        <w:tc>
          <w:tcPr>
            <w:tcW w:w="4805" w:type="dxa"/>
          </w:tcPr>
          <w:p w14:paraId="46D2952E" w14:textId="77777777" w:rsidR="00AB1E43" w:rsidRDefault="00AB1E43" w:rsidP="00940699">
            <w:pPr>
              <w:snapToGrid w:val="0"/>
              <w:spacing w:after="240"/>
              <w:rPr>
                <w:rFonts w:eastAsia="Times New Roman" w:cs="Times New Roman"/>
                <w:szCs w:val="24"/>
                <w:lang w:val="fr-CA"/>
              </w:rPr>
            </w:pPr>
          </w:p>
        </w:tc>
      </w:tr>
      <w:tr w:rsidR="00AB1E43" w:rsidRPr="00F77EF0" w14:paraId="59782D9E" w14:textId="77777777" w:rsidTr="000B6768">
        <w:tc>
          <w:tcPr>
            <w:tcW w:w="3446" w:type="dxa"/>
          </w:tcPr>
          <w:p w14:paraId="09D41999" w14:textId="6CC8CF31"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Vérification des statistiques de l</w:t>
            </w:r>
            <w:r w:rsidR="00E94782">
              <w:rPr>
                <w:rFonts w:eastAsia="Times New Roman" w:cs="Times New Roman"/>
                <w:szCs w:val="24"/>
                <w:lang w:val="fr-CA"/>
              </w:rPr>
              <w:t>’</w:t>
            </w:r>
            <w:r>
              <w:rPr>
                <w:rFonts w:eastAsia="Times New Roman" w:cs="Times New Roman"/>
                <w:szCs w:val="24"/>
                <w:lang w:val="fr-CA"/>
              </w:rPr>
              <w:t xml:space="preserve">article avec </w:t>
            </w:r>
            <w:hyperlink r:id="rId56" w:history="1">
              <w:r w:rsidR="00FA56A5" w:rsidRPr="000750B5">
                <w:rPr>
                  <w:rStyle w:val="Hyperlink"/>
                  <w:rFonts w:eastAsia="Times New Roman" w:cs="Times New Roman"/>
                  <w:szCs w:val="24"/>
                  <w:lang w:val="fr-CA"/>
                </w:rPr>
                <w:t>http://statcheck.io/</w:t>
              </w:r>
            </w:hyperlink>
          </w:p>
        </w:tc>
        <w:tc>
          <w:tcPr>
            <w:tcW w:w="603" w:type="dxa"/>
          </w:tcPr>
          <w:p w14:paraId="28E6AE91" w14:textId="77777777" w:rsidR="00AB1E43" w:rsidRDefault="00AB1E43" w:rsidP="00940699">
            <w:pPr>
              <w:snapToGrid w:val="0"/>
              <w:spacing w:after="240"/>
              <w:rPr>
                <w:rFonts w:eastAsia="Times New Roman" w:cs="Times New Roman"/>
                <w:szCs w:val="24"/>
                <w:lang w:val="fr-CA"/>
              </w:rPr>
            </w:pPr>
          </w:p>
        </w:tc>
        <w:tc>
          <w:tcPr>
            <w:tcW w:w="643" w:type="dxa"/>
          </w:tcPr>
          <w:p w14:paraId="34C3BC0E" w14:textId="77777777" w:rsidR="00AB1E43" w:rsidRDefault="00AB1E43" w:rsidP="00940699">
            <w:pPr>
              <w:snapToGrid w:val="0"/>
              <w:spacing w:after="240"/>
              <w:rPr>
                <w:rFonts w:eastAsia="Times New Roman" w:cs="Times New Roman"/>
                <w:szCs w:val="24"/>
                <w:lang w:val="fr-CA"/>
              </w:rPr>
            </w:pPr>
          </w:p>
        </w:tc>
        <w:tc>
          <w:tcPr>
            <w:tcW w:w="4805" w:type="dxa"/>
          </w:tcPr>
          <w:p w14:paraId="54123495" w14:textId="77777777" w:rsidR="00AB1E43" w:rsidRDefault="00AB1E43" w:rsidP="00940699">
            <w:pPr>
              <w:snapToGrid w:val="0"/>
              <w:spacing w:after="240"/>
              <w:rPr>
                <w:rFonts w:eastAsia="Times New Roman" w:cs="Times New Roman"/>
                <w:szCs w:val="24"/>
                <w:lang w:val="fr-CA"/>
              </w:rPr>
            </w:pPr>
          </w:p>
        </w:tc>
      </w:tr>
      <w:tr w:rsidR="00AB1E43" w:rsidRPr="00F77EF0" w14:paraId="5BCA0306" w14:textId="77777777" w:rsidTr="000B6768">
        <w:tc>
          <w:tcPr>
            <w:tcW w:w="3446" w:type="dxa"/>
          </w:tcPr>
          <w:p w14:paraId="10F92331" w14:textId="430BBB17"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d</w:t>
            </w:r>
            <w:r w:rsidR="00E94782">
              <w:rPr>
                <w:rFonts w:eastAsia="Times New Roman" w:cs="Times New Roman"/>
                <w:szCs w:val="24"/>
                <w:lang w:val="fr-CA"/>
              </w:rPr>
              <w:t>’</w:t>
            </w:r>
            <w:r>
              <w:rPr>
                <w:rFonts w:eastAsia="Times New Roman" w:cs="Times New Roman"/>
                <w:szCs w:val="24"/>
                <w:lang w:val="fr-CA"/>
              </w:rPr>
              <w:t xml:space="preserve">une prépublication (p. ex., sur OSF ou </w:t>
            </w:r>
            <w:proofErr w:type="spellStart"/>
            <w:r>
              <w:rPr>
                <w:rFonts w:eastAsia="Times New Roman" w:cs="Times New Roman"/>
                <w:szCs w:val="24"/>
                <w:lang w:val="fr-CA"/>
              </w:rPr>
              <w:t>PsyArXiv</w:t>
            </w:r>
            <w:proofErr w:type="spellEnd"/>
            <w:r>
              <w:rPr>
                <w:rFonts w:eastAsia="Times New Roman" w:cs="Times New Roman"/>
                <w:szCs w:val="24"/>
                <w:lang w:val="fr-CA"/>
              </w:rPr>
              <w:t>)</w:t>
            </w:r>
          </w:p>
        </w:tc>
        <w:tc>
          <w:tcPr>
            <w:tcW w:w="603" w:type="dxa"/>
          </w:tcPr>
          <w:p w14:paraId="40C7BDDB" w14:textId="77777777" w:rsidR="00AB1E43" w:rsidRDefault="00AB1E43" w:rsidP="00940699">
            <w:pPr>
              <w:snapToGrid w:val="0"/>
              <w:spacing w:after="240"/>
              <w:rPr>
                <w:rFonts w:eastAsia="Times New Roman" w:cs="Times New Roman"/>
                <w:szCs w:val="24"/>
                <w:lang w:val="fr-CA"/>
              </w:rPr>
            </w:pPr>
          </w:p>
        </w:tc>
        <w:tc>
          <w:tcPr>
            <w:tcW w:w="643" w:type="dxa"/>
          </w:tcPr>
          <w:p w14:paraId="49CB5718" w14:textId="77777777" w:rsidR="00AB1E43" w:rsidRDefault="00AB1E43" w:rsidP="00940699">
            <w:pPr>
              <w:snapToGrid w:val="0"/>
              <w:spacing w:after="240"/>
              <w:rPr>
                <w:rFonts w:eastAsia="Times New Roman" w:cs="Times New Roman"/>
                <w:szCs w:val="24"/>
                <w:lang w:val="fr-CA"/>
              </w:rPr>
            </w:pPr>
          </w:p>
        </w:tc>
        <w:tc>
          <w:tcPr>
            <w:tcW w:w="4805" w:type="dxa"/>
          </w:tcPr>
          <w:p w14:paraId="18D91A13" w14:textId="77777777" w:rsidR="00AB1E43" w:rsidRDefault="00AB1E43" w:rsidP="00940699">
            <w:pPr>
              <w:snapToGrid w:val="0"/>
              <w:spacing w:after="240"/>
              <w:rPr>
                <w:rFonts w:eastAsia="Times New Roman" w:cs="Times New Roman"/>
                <w:szCs w:val="24"/>
                <w:lang w:val="fr-CA"/>
              </w:rPr>
            </w:pPr>
          </w:p>
        </w:tc>
      </w:tr>
      <w:tr w:rsidR="00AB1E43" w:rsidRPr="00F77EF0" w14:paraId="5BC68CF8" w14:textId="77777777" w:rsidTr="000B6768">
        <w:tc>
          <w:tcPr>
            <w:tcW w:w="3446" w:type="dxa"/>
          </w:tcPr>
          <w:p w14:paraId="67F8D566" w14:textId="6A1DC2FE" w:rsidR="00AB1E43" w:rsidRDefault="00AB1E43" w:rsidP="00940699">
            <w:pPr>
              <w:snapToGrid w:val="0"/>
              <w:spacing w:after="240"/>
              <w:rPr>
                <w:rFonts w:eastAsia="Times New Roman" w:cs="Times New Roman"/>
                <w:szCs w:val="24"/>
                <w:lang w:val="fr-CA"/>
              </w:rPr>
            </w:pPr>
            <w:r>
              <w:rPr>
                <w:rFonts w:eastAsia="Times New Roman" w:cs="Times New Roman"/>
                <w:szCs w:val="24"/>
                <w:lang w:val="fr-CA"/>
              </w:rPr>
              <w:t>Soumission à des revues en libre accès</w:t>
            </w:r>
          </w:p>
        </w:tc>
        <w:tc>
          <w:tcPr>
            <w:tcW w:w="603" w:type="dxa"/>
          </w:tcPr>
          <w:p w14:paraId="501F8BFC" w14:textId="77777777" w:rsidR="00AB1E43" w:rsidRDefault="00AB1E43" w:rsidP="00940699">
            <w:pPr>
              <w:snapToGrid w:val="0"/>
              <w:spacing w:after="240"/>
              <w:rPr>
                <w:rFonts w:eastAsia="Times New Roman" w:cs="Times New Roman"/>
                <w:szCs w:val="24"/>
                <w:lang w:val="fr-CA"/>
              </w:rPr>
            </w:pPr>
          </w:p>
        </w:tc>
        <w:tc>
          <w:tcPr>
            <w:tcW w:w="643" w:type="dxa"/>
          </w:tcPr>
          <w:p w14:paraId="654A2BE5" w14:textId="77777777" w:rsidR="00AB1E43" w:rsidRDefault="00AB1E43" w:rsidP="00940699">
            <w:pPr>
              <w:snapToGrid w:val="0"/>
              <w:spacing w:after="240"/>
              <w:rPr>
                <w:rFonts w:eastAsia="Times New Roman" w:cs="Times New Roman"/>
                <w:szCs w:val="24"/>
                <w:lang w:val="fr-CA"/>
              </w:rPr>
            </w:pPr>
          </w:p>
        </w:tc>
        <w:tc>
          <w:tcPr>
            <w:tcW w:w="4805" w:type="dxa"/>
          </w:tcPr>
          <w:p w14:paraId="6982D8DD" w14:textId="77777777" w:rsidR="00AB1E43" w:rsidRDefault="00AB1E43" w:rsidP="00940699">
            <w:pPr>
              <w:snapToGrid w:val="0"/>
              <w:spacing w:after="240"/>
              <w:rPr>
                <w:rFonts w:eastAsia="Times New Roman" w:cs="Times New Roman"/>
                <w:szCs w:val="24"/>
                <w:lang w:val="fr-CA"/>
              </w:rPr>
            </w:pPr>
          </w:p>
        </w:tc>
      </w:tr>
    </w:tbl>
    <w:p w14:paraId="65C210CB" w14:textId="1707FC38" w:rsidR="00A769AD" w:rsidRDefault="00C936F2" w:rsidP="00C13BA7">
      <w:pPr>
        <w:spacing w:line="360" w:lineRule="auto"/>
        <w:ind w:firstLine="720"/>
        <w:rPr>
          <w:lang w:val="fr-CA"/>
        </w:rPr>
      </w:pPr>
      <w:r>
        <w:rPr>
          <w:lang w:val="fr-CA"/>
        </w:rPr>
        <w:br w:type="page"/>
      </w:r>
      <w:r w:rsidR="004A2F07" w:rsidRPr="005F6035">
        <w:rPr>
          <w:lang w:val="fr-CA"/>
        </w:rPr>
        <w:lastRenderedPageBreak/>
        <w:t>L</w:t>
      </w:r>
      <w:r w:rsidR="00E94782">
        <w:rPr>
          <w:lang w:val="fr-CA"/>
        </w:rPr>
        <w:t>’</w:t>
      </w:r>
      <w:r w:rsidR="004A2F07" w:rsidRPr="005F6035">
        <w:rPr>
          <w:lang w:val="fr-CA"/>
        </w:rPr>
        <w:t>étudiant</w:t>
      </w:r>
      <w:r w:rsidR="00B561B5">
        <w:rPr>
          <w:lang w:val="fr-CA"/>
        </w:rPr>
        <w:t>e</w:t>
      </w:r>
      <w:r w:rsidR="00454307">
        <w:rPr>
          <w:lang w:val="fr-CA"/>
        </w:rPr>
        <w:t xml:space="preserve"> ou l’étudiant</w:t>
      </w:r>
      <w:r w:rsidR="004A2F07" w:rsidRPr="005F6035">
        <w:rPr>
          <w:lang w:val="fr-CA"/>
        </w:rPr>
        <w:t xml:space="preserve"> confirme qu</w:t>
      </w:r>
      <w:r w:rsidR="00E94782">
        <w:rPr>
          <w:lang w:val="fr-CA"/>
        </w:rPr>
        <w:t>’</w:t>
      </w:r>
      <w:r w:rsidR="004A2F07" w:rsidRPr="005F6035">
        <w:rPr>
          <w:lang w:val="fr-CA"/>
        </w:rPr>
        <w:t xml:space="preserve">il </w:t>
      </w:r>
      <w:r w:rsidR="004A2F07">
        <w:rPr>
          <w:lang w:val="fr-CA"/>
        </w:rPr>
        <w:t xml:space="preserve">ne </w:t>
      </w:r>
      <w:r w:rsidR="004A2F07" w:rsidRPr="005F6035">
        <w:rPr>
          <w:lang w:val="fr-CA"/>
        </w:rPr>
        <w:t>va</w:t>
      </w:r>
      <w:r w:rsidR="004A2F07">
        <w:rPr>
          <w:lang w:val="fr-CA"/>
        </w:rPr>
        <w:t xml:space="preserve"> pas s</w:t>
      </w:r>
      <w:r w:rsidR="00E94782">
        <w:rPr>
          <w:lang w:val="fr-CA"/>
        </w:rPr>
        <w:t>’</w:t>
      </w:r>
      <w:r w:rsidR="004A2F07">
        <w:rPr>
          <w:lang w:val="fr-CA"/>
        </w:rPr>
        <w:t xml:space="preserve">engager dans les pratiques suivantes </w:t>
      </w:r>
      <w:r w:rsidR="004A2F07" w:rsidRPr="005F6035">
        <w:rPr>
          <w:lang w:val="fr-CA"/>
        </w:rPr>
        <w:t>:</w:t>
      </w:r>
    </w:p>
    <w:p w14:paraId="043AEACD" w14:textId="77777777" w:rsidR="00C33AED" w:rsidRPr="005F6035" w:rsidRDefault="00C33AED" w:rsidP="00C33AED">
      <w:pPr>
        <w:spacing w:line="360" w:lineRule="auto"/>
        <w:rPr>
          <w:lang w:val="fr-CA"/>
        </w:rPr>
      </w:pPr>
    </w:p>
    <w:tbl>
      <w:tblPr>
        <w:tblStyle w:val="TableGrid"/>
        <w:tblW w:w="0" w:type="auto"/>
        <w:tblLook w:val="04A0" w:firstRow="1" w:lastRow="0" w:firstColumn="1" w:lastColumn="0" w:noHBand="0" w:noVBand="1"/>
      </w:tblPr>
      <w:tblGrid>
        <w:gridCol w:w="3299"/>
        <w:gridCol w:w="603"/>
        <w:gridCol w:w="643"/>
        <w:gridCol w:w="4805"/>
      </w:tblGrid>
      <w:tr w:rsidR="004A2F07" w:rsidRPr="008D55FC" w14:paraId="7D46C6AA" w14:textId="77777777" w:rsidTr="00856285">
        <w:tc>
          <w:tcPr>
            <w:tcW w:w="3299" w:type="dxa"/>
          </w:tcPr>
          <w:p w14:paraId="5455C3D8" w14:textId="4675453F" w:rsidR="004A2F07" w:rsidRPr="008D55FC" w:rsidRDefault="00F42A68" w:rsidP="00940699">
            <w:pPr>
              <w:snapToGrid w:val="0"/>
              <w:spacing w:after="240"/>
              <w:rPr>
                <w:rFonts w:eastAsia="Times New Roman" w:cs="Times New Roman"/>
                <w:b/>
                <w:bCs/>
                <w:szCs w:val="24"/>
                <w:lang w:val="fr-CA"/>
              </w:rPr>
            </w:pPr>
            <w:r>
              <w:rPr>
                <w:rFonts w:eastAsia="Times New Roman" w:cs="Times New Roman"/>
                <w:b/>
                <w:bCs/>
                <w:szCs w:val="24"/>
                <w:lang w:val="fr-CA"/>
              </w:rPr>
              <w:t>P</w:t>
            </w:r>
            <w:r w:rsidR="004A2F07" w:rsidRPr="008D55FC">
              <w:rPr>
                <w:rFonts w:eastAsia="Times New Roman" w:cs="Times New Roman"/>
                <w:b/>
                <w:bCs/>
                <w:szCs w:val="24"/>
                <w:lang w:val="fr-CA"/>
              </w:rPr>
              <w:t>ratique</w:t>
            </w:r>
            <w:r w:rsidR="004A2F07">
              <w:rPr>
                <w:rFonts w:eastAsia="Times New Roman" w:cs="Times New Roman"/>
                <w:b/>
                <w:bCs/>
                <w:szCs w:val="24"/>
                <w:lang w:val="fr-CA"/>
              </w:rPr>
              <w:t xml:space="preserve"> </w:t>
            </w:r>
            <w:r>
              <w:rPr>
                <w:rFonts w:eastAsia="Times New Roman" w:cs="Times New Roman"/>
                <w:b/>
                <w:bCs/>
                <w:szCs w:val="24"/>
                <w:lang w:val="fr-CA"/>
              </w:rPr>
              <w:t>questionnable</w:t>
            </w:r>
          </w:p>
        </w:tc>
        <w:tc>
          <w:tcPr>
            <w:tcW w:w="603" w:type="dxa"/>
          </w:tcPr>
          <w:p w14:paraId="79471D8A"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Oui</w:t>
            </w:r>
          </w:p>
        </w:tc>
        <w:tc>
          <w:tcPr>
            <w:tcW w:w="643" w:type="dxa"/>
          </w:tcPr>
          <w:p w14:paraId="384542CD" w14:textId="77777777"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Non</w:t>
            </w:r>
          </w:p>
        </w:tc>
        <w:tc>
          <w:tcPr>
            <w:tcW w:w="4805" w:type="dxa"/>
          </w:tcPr>
          <w:p w14:paraId="54207C20" w14:textId="2FF7A638" w:rsidR="004A2F07" w:rsidRPr="008D55FC" w:rsidRDefault="004A2F07" w:rsidP="00940699">
            <w:pPr>
              <w:snapToGrid w:val="0"/>
              <w:spacing w:after="240"/>
              <w:rPr>
                <w:rFonts w:eastAsia="Times New Roman" w:cs="Times New Roman"/>
                <w:b/>
                <w:bCs/>
                <w:szCs w:val="24"/>
                <w:lang w:val="fr-CA"/>
              </w:rPr>
            </w:pPr>
            <w:r w:rsidRPr="008D55FC">
              <w:rPr>
                <w:rFonts w:eastAsia="Times New Roman" w:cs="Times New Roman"/>
                <w:b/>
                <w:bCs/>
                <w:szCs w:val="24"/>
                <w:lang w:val="fr-CA"/>
              </w:rPr>
              <w:t xml:space="preserve">(Si </w:t>
            </w:r>
            <w:r w:rsidR="004F722E">
              <w:rPr>
                <w:rFonts w:eastAsia="Times New Roman" w:cs="Times New Roman"/>
                <w:b/>
                <w:bCs/>
                <w:szCs w:val="24"/>
                <w:lang w:val="fr-CA"/>
              </w:rPr>
              <w:t>oui</w:t>
            </w:r>
            <w:r w:rsidRPr="008D55FC">
              <w:rPr>
                <w:rFonts w:eastAsia="Times New Roman" w:cs="Times New Roman"/>
                <w:b/>
                <w:bCs/>
                <w:szCs w:val="24"/>
                <w:lang w:val="fr-CA"/>
              </w:rPr>
              <w:t>, justification)</w:t>
            </w:r>
          </w:p>
        </w:tc>
      </w:tr>
      <w:tr w:rsidR="004A2F07" w:rsidRPr="00F77EF0" w14:paraId="245BEAE7" w14:textId="77777777" w:rsidTr="00856285">
        <w:tc>
          <w:tcPr>
            <w:tcW w:w="3299" w:type="dxa"/>
          </w:tcPr>
          <w:p w14:paraId="1F406F4E" w14:textId="12715A4C" w:rsidR="004A2F07" w:rsidRDefault="005864CD" w:rsidP="00940699">
            <w:pPr>
              <w:snapToGrid w:val="0"/>
              <w:spacing w:after="240"/>
              <w:rPr>
                <w:rFonts w:eastAsia="Times New Roman" w:cs="Times New Roman"/>
                <w:szCs w:val="24"/>
                <w:lang w:val="fr-CA"/>
              </w:rPr>
            </w:pPr>
            <w:r>
              <w:rPr>
                <w:rFonts w:eastAsia="Times New Roman" w:cs="Times New Roman"/>
                <w:szCs w:val="24"/>
                <w:lang w:val="fr-CA"/>
              </w:rPr>
              <w:t>« </w:t>
            </w:r>
            <w:r w:rsidR="00F510B3" w:rsidRPr="005864CD">
              <w:rPr>
                <w:rFonts w:eastAsia="Times New Roman" w:cs="Times New Roman"/>
                <w:i/>
                <w:iCs/>
                <w:szCs w:val="24"/>
                <w:lang w:val="fr-CA"/>
              </w:rPr>
              <w:t>p</w:t>
            </w:r>
            <w:r w:rsidR="00F510B3">
              <w:rPr>
                <w:rFonts w:eastAsia="Times New Roman" w:cs="Times New Roman"/>
                <w:szCs w:val="24"/>
                <w:lang w:val="fr-CA"/>
              </w:rPr>
              <w:t>-hacking</w:t>
            </w:r>
            <w:r>
              <w:rPr>
                <w:rFonts w:eastAsia="Times New Roman" w:cs="Times New Roman"/>
                <w:szCs w:val="24"/>
                <w:lang w:val="fr-CA"/>
              </w:rPr>
              <w:t> »</w:t>
            </w:r>
            <w:r w:rsidR="00F510B3">
              <w:rPr>
                <w:rFonts w:eastAsia="Times New Roman" w:cs="Times New Roman"/>
                <w:szCs w:val="24"/>
                <w:lang w:val="fr-CA"/>
              </w:rPr>
              <w:t> </w:t>
            </w:r>
            <w:r w:rsidR="00136624">
              <w:rPr>
                <w:rFonts w:eastAsia="Times New Roman" w:cs="Times New Roman"/>
                <w:szCs w:val="24"/>
                <w:lang w:val="fr-CA"/>
              </w:rPr>
              <w:t>(</w:t>
            </w:r>
            <w:r w:rsidR="00D63FF7">
              <w:rPr>
                <w:rFonts w:eastAsia="Times New Roman" w:cs="Times New Roman"/>
                <w:szCs w:val="24"/>
                <w:lang w:val="fr-CA"/>
              </w:rPr>
              <w:t xml:space="preserve">en </w:t>
            </w:r>
            <w:r w:rsidR="00F510B3">
              <w:rPr>
                <w:rFonts w:eastAsia="Times New Roman" w:cs="Times New Roman"/>
                <w:szCs w:val="24"/>
                <w:lang w:val="fr-CA"/>
              </w:rPr>
              <w:t>général</w:t>
            </w:r>
            <w:r w:rsidR="00136624">
              <w:rPr>
                <w:rFonts w:eastAsia="Times New Roman" w:cs="Times New Roman"/>
                <w:szCs w:val="24"/>
                <w:lang w:val="fr-CA"/>
              </w:rPr>
              <w:t>)</w:t>
            </w:r>
            <w:r w:rsidR="000B249D">
              <w:rPr>
                <w:rFonts w:eastAsia="Times New Roman" w:cs="Times New Roman"/>
                <w:szCs w:val="24"/>
                <w:lang w:val="fr-CA"/>
              </w:rPr>
              <w:t xml:space="preserve"> en déterminant </w:t>
            </w:r>
            <w:r w:rsidR="0042617F">
              <w:rPr>
                <w:rFonts w:eastAsia="Times New Roman" w:cs="Times New Roman"/>
                <w:szCs w:val="24"/>
                <w:lang w:val="fr-CA"/>
              </w:rPr>
              <w:t xml:space="preserve">ad hoc (plutôt qu’a </w:t>
            </w:r>
            <w:r w:rsidR="000B249D">
              <w:rPr>
                <w:rFonts w:eastAsia="Times New Roman" w:cs="Times New Roman"/>
                <w:szCs w:val="24"/>
                <w:lang w:val="fr-CA"/>
              </w:rPr>
              <w:t>priori</w:t>
            </w:r>
            <w:r w:rsidR="0042617F">
              <w:rPr>
                <w:rFonts w:eastAsia="Times New Roman" w:cs="Times New Roman"/>
                <w:szCs w:val="24"/>
                <w:lang w:val="fr-CA"/>
              </w:rPr>
              <w:t>)</w:t>
            </w:r>
            <w:r w:rsidR="000B249D">
              <w:rPr>
                <w:rFonts w:eastAsia="Times New Roman" w:cs="Times New Roman"/>
                <w:szCs w:val="24"/>
                <w:lang w:val="fr-CA"/>
              </w:rPr>
              <w:t xml:space="preserve"> les décisions d</w:t>
            </w:r>
            <w:r w:rsidR="00E94782">
              <w:rPr>
                <w:rFonts w:eastAsia="Times New Roman" w:cs="Times New Roman"/>
                <w:szCs w:val="24"/>
                <w:lang w:val="fr-CA"/>
              </w:rPr>
              <w:t>’</w:t>
            </w:r>
            <w:r w:rsidR="000B249D">
              <w:rPr>
                <w:rFonts w:eastAsia="Times New Roman" w:cs="Times New Roman"/>
                <w:szCs w:val="24"/>
                <w:lang w:val="fr-CA"/>
              </w:rPr>
              <w:t>analyse à venir</w:t>
            </w:r>
            <w:r w:rsidR="00A62CF5">
              <w:rPr>
                <w:rFonts w:eastAsia="Times New Roman" w:cs="Times New Roman"/>
                <w:szCs w:val="24"/>
                <w:lang w:val="fr-CA"/>
              </w:rPr>
              <w:t xml:space="preserve"> (voir tableau précédent pour les exemples</w:t>
            </w:r>
            <w:r w:rsidR="00C90E6D">
              <w:rPr>
                <w:rFonts w:eastAsia="Times New Roman" w:cs="Times New Roman"/>
                <w:szCs w:val="24"/>
                <w:lang w:val="fr-CA"/>
              </w:rPr>
              <w:t>)</w:t>
            </w:r>
          </w:p>
        </w:tc>
        <w:tc>
          <w:tcPr>
            <w:tcW w:w="603" w:type="dxa"/>
          </w:tcPr>
          <w:p w14:paraId="05FACD72" w14:textId="77777777" w:rsidR="004A2F07" w:rsidRDefault="004A2F07" w:rsidP="00940699">
            <w:pPr>
              <w:snapToGrid w:val="0"/>
              <w:spacing w:after="240"/>
              <w:rPr>
                <w:rFonts w:eastAsia="Times New Roman" w:cs="Times New Roman"/>
                <w:szCs w:val="24"/>
                <w:lang w:val="fr-CA"/>
              </w:rPr>
            </w:pPr>
          </w:p>
        </w:tc>
        <w:tc>
          <w:tcPr>
            <w:tcW w:w="643" w:type="dxa"/>
          </w:tcPr>
          <w:p w14:paraId="01A8342F" w14:textId="77777777" w:rsidR="004A2F07" w:rsidRDefault="004A2F07" w:rsidP="00940699">
            <w:pPr>
              <w:snapToGrid w:val="0"/>
              <w:spacing w:after="240"/>
              <w:rPr>
                <w:rFonts w:eastAsia="Times New Roman" w:cs="Times New Roman"/>
                <w:szCs w:val="24"/>
                <w:lang w:val="fr-CA"/>
              </w:rPr>
            </w:pPr>
          </w:p>
        </w:tc>
        <w:tc>
          <w:tcPr>
            <w:tcW w:w="4805" w:type="dxa"/>
          </w:tcPr>
          <w:p w14:paraId="2CE6912B" w14:textId="77777777" w:rsidR="004A2F07" w:rsidRDefault="004A2F07" w:rsidP="00940699">
            <w:pPr>
              <w:snapToGrid w:val="0"/>
              <w:spacing w:after="240"/>
              <w:rPr>
                <w:rFonts w:eastAsia="Times New Roman" w:cs="Times New Roman"/>
                <w:szCs w:val="24"/>
                <w:lang w:val="fr-CA"/>
              </w:rPr>
            </w:pPr>
          </w:p>
        </w:tc>
      </w:tr>
      <w:tr w:rsidR="004A2F07" w:rsidRPr="00F77EF0" w14:paraId="6772B7C4" w14:textId="77777777" w:rsidTr="00856285">
        <w:tc>
          <w:tcPr>
            <w:tcW w:w="3299" w:type="dxa"/>
          </w:tcPr>
          <w:p w14:paraId="754F5B72" w14:textId="0D4F077E" w:rsidR="004A2F07" w:rsidRDefault="00EA5276" w:rsidP="00940699">
            <w:pPr>
              <w:snapToGrid w:val="0"/>
              <w:spacing w:after="240"/>
              <w:rPr>
                <w:rFonts w:eastAsia="Times New Roman" w:cs="Times New Roman"/>
                <w:szCs w:val="24"/>
                <w:lang w:val="fr-CA"/>
              </w:rPr>
            </w:pPr>
            <w:r w:rsidRPr="00EA5276">
              <w:rPr>
                <w:rFonts w:eastAsia="Times New Roman" w:cs="Times New Roman"/>
                <w:szCs w:val="24"/>
                <w:lang w:val="fr-CA"/>
              </w:rPr>
              <w:t xml:space="preserve">Changer </w:t>
            </w:r>
            <w:r>
              <w:rPr>
                <w:rFonts w:eastAsia="Times New Roman" w:cs="Times New Roman"/>
                <w:szCs w:val="24"/>
                <w:lang w:val="fr-CA"/>
              </w:rPr>
              <w:t xml:space="preserve">le rôle des variables </w:t>
            </w:r>
            <w:r w:rsidRPr="00C566D6">
              <w:rPr>
                <w:rFonts w:eastAsia="Times New Roman" w:cs="Times New Roman"/>
                <w:i/>
                <w:iCs/>
                <w:szCs w:val="24"/>
                <w:lang w:val="fr-CA"/>
              </w:rPr>
              <w:t>ad hoc</w:t>
            </w:r>
            <w:r>
              <w:rPr>
                <w:rFonts w:eastAsia="Times New Roman" w:cs="Times New Roman"/>
                <w:szCs w:val="24"/>
                <w:lang w:val="fr-CA"/>
              </w:rPr>
              <w:t xml:space="preserve"> (</w:t>
            </w:r>
            <w:r w:rsidRPr="00EA5276">
              <w:rPr>
                <w:rFonts w:eastAsia="Times New Roman" w:cs="Times New Roman"/>
                <w:szCs w:val="24"/>
                <w:lang w:val="fr-CA"/>
              </w:rPr>
              <w:t xml:space="preserve">covariable, médiateur, modérateur, </w:t>
            </w:r>
            <w:r>
              <w:rPr>
                <w:rFonts w:eastAsia="Times New Roman" w:cs="Times New Roman"/>
                <w:szCs w:val="24"/>
                <w:lang w:val="fr-CA"/>
              </w:rPr>
              <w:t>etc.)</w:t>
            </w:r>
          </w:p>
        </w:tc>
        <w:tc>
          <w:tcPr>
            <w:tcW w:w="603" w:type="dxa"/>
          </w:tcPr>
          <w:p w14:paraId="00741D77" w14:textId="77777777" w:rsidR="004A2F07" w:rsidRDefault="004A2F07" w:rsidP="00940699">
            <w:pPr>
              <w:snapToGrid w:val="0"/>
              <w:spacing w:after="240"/>
              <w:rPr>
                <w:rFonts w:eastAsia="Times New Roman" w:cs="Times New Roman"/>
                <w:szCs w:val="24"/>
                <w:lang w:val="fr-CA"/>
              </w:rPr>
            </w:pPr>
          </w:p>
        </w:tc>
        <w:tc>
          <w:tcPr>
            <w:tcW w:w="643" w:type="dxa"/>
          </w:tcPr>
          <w:p w14:paraId="019B0F76" w14:textId="77777777" w:rsidR="004A2F07" w:rsidRDefault="004A2F07" w:rsidP="00940699">
            <w:pPr>
              <w:snapToGrid w:val="0"/>
              <w:spacing w:after="240"/>
              <w:rPr>
                <w:rFonts w:eastAsia="Times New Roman" w:cs="Times New Roman"/>
                <w:szCs w:val="24"/>
                <w:lang w:val="fr-CA"/>
              </w:rPr>
            </w:pPr>
          </w:p>
        </w:tc>
        <w:tc>
          <w:tcPr>
            <w:tcW w:w="4805" w:type="dxa"/>
          </w:tcPr>
          <w:p w14:paraId="34ACE24F" w14:textId="77777777" w:rsidR="004A2F07" w:rsidRDefault="004A2F07" w:rsidP="00940699">
            <w:pPr>
              <w:snapToGrid w:val="0"/>
              <w:spacing w:after="240"/>
              <w:rPr>
                <w:rFonts w:eastAsia="Times New Roman" w:cs="Times New Roman"/>
                <w:szCs w:val="24"/>
                <w:lang w:val="fr-CA"/>
              </w:rPr>
            </w:pPr>
          </w:p>
        </w:tc>
      </w:tr>
      <w:tr w:rsidR="004A2F07" w:rsidRPr="00F77EF0" w14:paraId="19DE3885" w14:textId="77777777" w:rsidTr="00856285">
        <w:tc>
          <w:tcPr>
            <w:tcW w:w="3299" w:type="dxa"/>
          </w:tcPr>
          <w:p w14:paraId="3700BB33" w14:textId="5770F668" w:rsidR="004A2F07" w:rsidRDefault="005D625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que certaines</w:t>
            </w:r>
            <w:r w:rsidR="00B6696F">
              <w:rPr>
                <w:rFonts w:eastAsia="Times New Roman" w:cs="Times New Roman"/>
                <w:szCs w:val="24"/>
                <w:lang w:val="fr-CA"/>
              </w:rPr>
              <w:t xml:space="preserve"> </w:t>
            </w:r>
            <w:r w:rsidR="00B6696F" w:rsidRPr="00887CC1">
              <w:rPr>
                <w:rFonts w:eastAsia="Times New Roman" w:cs="Times New Roman"/>
                <w:szCs w:val="24"/>
                <w:lang w:val="fr-CA"/>
              </w:rPr>
              <w:t>variables</w:t>
            </w:r>
            <w:r w:rsidR="00B6696F">
              <w:rPr>
                <w:rFonts w:eastAsia="Times New Roman" w:cs="Times New Roman"/>
                <w:szCs w:val="24"/>
                <w:lang w:val="fr-CA"/>
              </w:rPr>
              <w:t xml:space="preserve"> </w:t>
            </w:r>
            <w:r>
              <w:rPr>
                <w:rFonts w:eastAsia="Times New Roman" w:cs="Times New Roman"/>
                <w:szCs w:val="24"/>
                <w:lang w:val="fr-CA"/>
              </w:rPr>
              <w:t>(plut</w:t>
            </w:r>
            <w:r w:rsidR="00FA12E8">
              <w:rPr>
                <w:rFonts w:eastAsia="Times New Roman" w:cs="Times New Roman"/>
                <w:szCs w:val="24"/>
                <w:lang w:val="fr-CA"/>
              </w:rPr>
              <w:t>ôt</w:t>
            </w:r>
            <w:r>
              <w:rPr>
                <w:rFonts w:eastAsia="Times New Roman" w:cs="Times New Roman"/>
                <w:szCs w:val="24"/>
                <w:lang w:val="fr-CA"/>
              </w:rPr>
              <w:t xml:space="preserve"> que </w:t>
            </w:r>
            <w:r w:rsidR="00887CC1" w:rsidRPr="00887CC1">
              <w:rPr>
                <w:rFonts w:eastAsia="Times New Roman" w:cs="Times New Roman"/>
                <w:szCs w:val="24"/>
                <w:lang w:val="fr-CA"/>
              </w:rPr>
              <w:t>toutes</w:t>
            </w:r>
            <w:r>
              <w:rPr>
                <w:rFonts w:eastAsia="Times New Roman" w:cs="Times New Roman"/>
                <w:szCs w:val="24"/>
                <w:lang w:val="fr-CA"/>
              </w:rPr>
              <w:t>)</w:t>
            </w:r>
          </w:p>
        </w:tc>
        <w:tc>
          <w:tcPr>
            <w:tcW w:w="603" w:type="dxa"/>
          </w:tcPr>
          <w:p w14:paraId="321A5F5B" w14:textId="77777777" w:rsidR="004A2F07" w:rsidRDefault="004A2F07" w:rsidP="00940699">
            <w:pPr>
              <w:snapToGrid w:val="0"/>
              <w:spacing w:after="240"/>
              <w:rPr>
                <w:rFonts w:eastAsia="Times New Roman" w:cs="Times New Roman"/>
                <w:szCs w:val="24"/>
                <w:lang w:val="fr-CA"/>
              </w:rPr>
            </w:pPr>
          </w:p>
        </w:tc>
        <w:tc>
          <w:tcPr>
            <w:tcW w:w="643" w:type="dxa"/>
          </w:tcPr>
          <w:p w14:paraId="38C8F901" w14:textId="77777777" w:rsidR="004A2F07" w:rsidRDefault="004A2F07" w:rsidP="00940699">
            <w:pPr>
              <w:snapToGrid w:val="0"/>
              <w:spacing w:after="240"/>
              <w:rPr>
                <w:rFonts w:eastAsia="Times New Roman" w:cs="Times New Roman"/>
                <w:szCs w:val="24"/>
                <w:lang w:val="fr-CA"/>
              </w:rPr>
            </w:pPr>
          </w:p>
        </w:tc>
        <w:tc>
          <w:tcPr>
            <w:tcW w:w="4805" w:type="dxa"/>
          </w:tcPr>
          <w:p w14:paraId="11057821" w14:textId="77777777" w:rsidR="004A2F07" w:rsidRDefault="004A2F07" w:rsidP="00940699">
            <w:pPr>
              <w:snapToGrid w:val="0"/>
              <w:spacing w:after="240"/>
              <w:rPr>
                <w:rFonts w:eastAsia="Times New Roman" w:cs="Times New Roman"/>
                <w:szCs w:val="24"/>
                <w:lang w:val="fr-CA"/>
              </w:rPr>
            </w:pPr>
          </w:p>
        </w:tc>
      </w:tr>
      <w:tr w:rsidR="00F44117" w:rsidRPr="00F77EF0" w14:paraId="71D464E8" w14:textId="77777777" w:rsidTr="00856285">
        <w:tc>
          <w:tcPr>
            <w:tcW w:w="3299" w:type="dxa"/>
          </w:tcPr>
          <w:p w14:paraId="6A9A98F7" w14:textId="19EA197F" w:rsidR="00F4411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F44117" w:rsidRPr="00F44117">
              <w:rPr>
                <w:rFonts w:eastAsia="Times New Roman" w:cs="Times New Roman"/>
                <w:szCs w:val="24"/>
                <w:lang w:val="fr-CA"/>
              </w:rPr>
              <w:t xml:space="preserve">apporter </w:t>
            </w:r>
            <w:r>
              <w:rPr>
                <w:rFonts w:eastAsia="Times New Roman" w:cs="Times New Roman"/>
                <w:szCs w:val="24"/>
                <w:lang w:val="fr-CA"/>
              </w:rPr>
              <w:t xml:space="preserve">que certains </w:t>
            </w:r>
            <w:r w:rsidR="00F44117" w:rsidRPr="00F44117">
              <w:rPr>
                <w:rFonts w:eastAsia="Times New Roman" w:cs="Times New Roman"/>
                <w:szCs w:val="24"/>
                <w:lang w:val="fr-CA"/>
              </w:rPr>
              <w:t>groupes ou sous-groupes expérimentaux</w:t>
            </w:r>
            <w:r>
              <w:rPr>
                <w:rFonts w:eastAsia="Times New Roman" w:cs="Times New Roman"/>
                <w:szCs w:val="24"/>
                <w:lang w:val="fr-CA"/>
              </w:rPr>
              <w:t xml:space="preserve"> (plutôt que tous)</w:t>
            </w:r>
          </w:p>
        </w:tc>
        <w:tc>
          <w:tcPr>
            <w:tcW w:w="603" w:type="dxa"/>
          </w:tcPr>
          <w:p w14:paraId="47EB3231" w14:textId="77777777" w:rsidR="00F44117" w:rsidRDefault="00F44117" w:rsidP="00940699">
            <w:pPr>
              <w:snapToGrid w:val="0"/>
              <w:spacing w:after="240"/>
              <w:rPr>
                <w:rFonts w:eastAsia="Times New Roman" w:cs="Times New Roman"/>
                <w:szCs w:val="24"/>
                <w:lang w:val="fr-CA"/>
              </w:rPr>
            </w:pPr>
          </w:p>
        </w:tc>
        <w:tc>
          <w:tcPr>
            <w:tcW w:w="643" w:type="dxa"/>
          </w:tcPr>
          <w:p w14:paraId="24F1624F" w14:textId="77777777" w:rsidR="00F44117" w:rsidRDefault="00F44117" w:rsidP="00940699">
            <w:pPr>
              <w:snapToGrid w:val="0"/>
              <w:spacing w:after="240"/>
              <w:rPr>
                <w:rFonts w:eastAsia="Times New Roman" w:cs="Times New Roman"/>
                <w:szCs w:val="24"/>
                <w:lang w:val="fr-CA"/>
              </w:rPr>
            </w:pPr>
          </w:p>
        </w:tc>
        <w:tc>
          <w:tcPr>
            <w:tcW w:w="4805" w:type="dxa"/>
          </w:tcPr>
          <w:p w14:paraId="5B5548BD" w14:textId="77777777" w:rsidR="00F44117" w:rsidRDefault="00F44117" w:rsidP="00940699">
            <w:pPr>
              <w:snapToGrid w:val="0"/>
              <w:spacing w:after="240"/>
              <w:rPr>
                <w:rFonts w:eastAsia="Times New Roman" w:cs="Times New Roman"/>
                <w:szCs w:val="24"/>
                <w:lang w:val="fr-CA"/>
              </w:rPr>
            </w:pPr>
          </w:p>
        </w:tc>
      </w:tr>
      <w:tr w:rsidR="004A2F07" w:rsidRPr="00F77EF0" w14:paraId="470C4A1C" w14:textId="77777777" w:rsidTr="00856285">
        <w:tc>
          <w:tcPr>
            <w:tcW w:w="3299" w:type="dxa"/>
          </w:tcPr>
          <w:p w14:paraId="7D2B186F" w14:textId="41B59CAA" w:rsidR="004A2F07" w:rsidRDefault="00C871FF"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analyses effectuées</w:t>
            </w:r>
            <w:r>
              <w:rPr>
                <w:rFonts w:eastAsia="Times New Roman" w:cs="Times New Roman"/>
                <w:szCs w:val="24"/>
                <w:lang w:val="fr-CA"/>
              </w:rPr>
              <w:t xml:space="preserve"> (plutôt que toutes)</w:t>
            </w:r>
          </w:p>
        </w:tc>
        <w:tc>
          <w:tcPr>
            <w:tcW w:w="603" w:type="dxa"/>
          </w:tcPr>
          <w:p w14:paraId="79555D85" w14:textId="77777777" w:rsidR="004A2F07" w:rsidRDefault="004A2F07" w:rsidP="00940699">
            <w:pPr>
              <w:snapToGrid w:val="0"/>
              <w:spacing w:after="240"/>
              <w:rPr>
                <w:rFonts w:eastAsia="Times New Roman" w:cs="Times New Roman"/>
                <w:szCs w:val="24"/>
                <w:lang w:val="fr-CA"/>
              </w:rPr>
            </w:pPr>
          </w:p>
        </w:tc>
        <w:tc>
          <w:tcPr>
            <w:tcW w:w="643" w:type="dxa"/>
          </w:tcPr>
          <w:p w14:paraId="5AF1B99E" w14:textId="77777777" w:rsidR="004A2F07" w:rsidRDefault="004A2F07" w:rsidP="00940699">
            <w:pPr>
              <w:snapToGrid w:val="0"/>
              <w:spacing w:after="240"/>
              <w:rPr>
                <w:rFonts w:eastAsia="Times New Roman" w:cs="Times New Roman"/>
                <w:szCs w:val="24"/>
                <w:lang w:val="fr-CA"/>
              </w:rPr>
            </w:pPr>
          </w:p>
        </w:tc>
        <w:tc>
          <w:tcPr>
            <w:tcW w:w="4805" w:type="dxa"/>
          </w:tcPr>
          <w:p w14:paraId="066AB772" w14:textId="77777777" w:rsidR="004A2F07" w:rsidRDefault="004A2F07" w:rsidP="00940699">
            <w:pPr>
              <w:snapToGrid w:val="0"/>
              <w:spacing w:after="240"/>
              <w:rPr>
                <w:rFonts w:eastAsia="Times New Roman" w:cs="Times New Roman"/>
                <w:szCs w:val="24"/>
                <w:lang w:val="fr-CA"/>
              </w:rPr>
            </w:pPr>
          </w:p>
        </w:tc>
      </w:tr>
      <w:tr w:rsidR="004A2F07" w:rsidRPr="00F77EF0" w14:paraId="27B1F052" w14:textId="77777777" w:rsidTr="00856285">
        <w:tc>
          <w:tcPr>
            <w:tcW w:w="3299" w:type="dxa"/>
          </w:tcPr>
          <w:p w14:paraId="3D83E8C4" w14:textId="4598DEC1" w:rsidR="004A2F07" w:rsidRDefault="000D2729" w:rsidP="00940699">
            <w:pPr>
              <w:snapToGrid w:val="0"/>
              <w:spacing w:after="240"/>
              <w:rPr>
                <w:rFonts w:eastAsia="Times New Roman" w:cs="Times New Roman"/>
                <w:szCs w:val="24"/>
                <w:lang w:val="fr-CA"/>
              </w:rPr>
            </w:pPr>
            <w:r>
              <w:rPr>
                <w:rFonts w:eastAsia="Times New Roman" w:cs="Times New Roman"/>
                <w:szCs w:val="24"/>
                <w:lang w:val="fr-CA"/>
              </w:rPr>
              <w:t>R</w:t>
            </w:r>
            <w:r w:rsidR="00887CC1" w:rsidRPr="00887CC1">
              <w:rPr>
                <w:rFonts w:eastAsia="Times New Roman" w:cs="Times New Roman"/>
                <w:szCs w:val="24"/>
                <w:lang w:val="fr-CA"/>
              </w:rPr>
              <w:t xml:space="preserve">apporter </w:t>
            </w:r>
            <w:r>
              <w:rPr>
                <w:rFonts w:eastAsia="Times New Roman" w:cs="Times New Roman"/>
                <w:szCs w:val="24"/>
                <w:lang w:val="fr-CA"/>
              </w:rPr>
              <w:t xml:space="preserve">que certaines </w:t>
            </w:r>
            <w:r w:rsidR="00887CC1" w:rsidRPr="00887CC1">
              <w:rPr>
                <w:rFonts w:eastAsia="Times New Roman" w:cs="Times New Roman"/>
                <w:szCs w:val="24"/>
                <w:lang w:val="fr-CA"/>
              </w:rPr>
              <w:t xml:space="preserve">études </w:t>
            </w:r>
            <w:r w:rsidR="003B4C98">
              <w:rPr>
                <w:rFonts w:eastAsia="Times New Roman" w:cs="Times New Roman"/>
                <w:szCs w:val="24"/>
                <w:lang w:val="fr-CA"/>
              </w:rPr>
              <w:t>complétées</w:t>
            </w:r>
            <w:r>
              <w:rPr>
                <w:rFonts w:eastAsia="Times New Roman" w:cs="Times New Roman"/>
                <w:szCs w:val="24"/>
                <w:lang w:val="fr-CA"/>
              </w:rPr>
              <w:t xml:space="preserve"> (plutôt que toutes)</w:t>
            </w:r>
          </w:p>
        </w:tc>
        <w:tc>
          <w:tcPr>
            <w:tcW w:w="603" w:type="dxa"/>
          </w:tcPr>
          <w:p w14:paraId="088583D1" w14:textId="77777777" w:rsidR="004A2F07" w:rsidRDefault="004A2F07" w:rsidP="00940699">
            <w:pPr>
              <w:snapToGrid w:val="0"/>
              <w:spacing w:after="240"/>
              <w:rPr>
                <w:rFonts w:eastAsia="Times New Roman" w:cs="Times New Roman"/>
                <w:szCs w:val="24"/>
                <w:lang w:val="fr-CA"/>
              </w:rPr>
            </w:pPr>
          </w:p>
        </w:tc>
        <w:tc>
          <w:tcPr>
            <w:tcW w:w="643" w:type="dxa"/>
          </w:tcPr>
          <w:p w14:paraId="051EAFE3" w14:textId="77777777" w:rsidR="004A2F07" w:rsidRDefault="004A2F07" w:rsidP="00940699">
            <w:pPr>
              <w:snapToGrid w:val="0"/>
              <w:spacing w:after="240"/>
              <w:rPr>
                <w:rFonts w:eastAsia="Times New Roman" w:cs="Times New Roman"/>
                <w:szCs w:val="24"/>
                <w:lang w:val="fr-CA"/>
              </w:rPr>
            </w:pPr>
          </w:p>
        </w:tc>
        <w:tc>
          <w:tcPr>
            <w:tcW w:w="4805" w:type="dxa"/>
          </w:tcPr>
          <w:p w14:paraId="054E4B78" w14:textId="77777777" w:rsidR="004A2F07" w:rsidRDefault="004A2F07" w:rsidP="00940699">
            <w:pPr>
              <w:snapToGrid w:val="0"/>
              <w:spacing w:after="240"/>
              <w:rPr>
                <w:rFonts w:eastAsia="Times New Roman" w:cs="Times New Roman"/>
                <w:szCs w:val="24"/>
                <w:lang w:val="fr-CA"/>
              </w:rPr>
            </w:pPr>
          </w:p>
        </w:tc>
      </w:tr>
      <w:tr w:rsidR="004A2F07" w:rsidRPr="00F77EF0" w14:paraId="1468D4C1" w14:textId="77777777" w:rsidTr="00856285">
        <w:tc>
          <w:tcPr>
            <w:tcW w:w="3299" w:type="dxa"/>
          </w:tcPr>
          <w:p w14:paraId="705D3654" w14:textId="356ED008" w:rsidR="004A2F07" w:rsidRDefault="00792505" w:rsidP="00940699">
            <w:pPr>
              <w:snapToGrid w:val="0"/>
              <w:spacing w:after="240"/>
              <w:rPr>
                <w:rFonts w:eastAsia="Times New Roman" w:cs="Times New Roman"/>
                <w:szCs w:val="24"/>
                <w:lang w:val="fr-CA"/>
              </w:rPr>
            </w:pPr>
            <w:r>
              <w:rPr>
                <w:rFonts w:eastAsia="Times New Roman" w:cs="Times New Roman"/>
                <w:szCs w:val="24"/>
                <w:lang w:val="fr-CA"/>
              </w:rPr>
              <w:t>C</w:t>
            </w:r>
            <w:r w:rsidR="00887CC1" w:rsidRPr="00887CC1">
              <w:rPr>
                <w:rFonts w:eastAsia="Times New Roman" w:cs="Times New Roman"/>
                <w:szCs w:val="24"/>
                <w:lang w:val="fr-CA"/>
              </w:rPr>
              <w:t xml:space="preserve">hanger </w:t>
            </w:r>
            <w:r>
              <w:rPr>
                <w:rFonts w:eastAsia="Times New Roman" w:cs="Times New Roman"/>
                <w:szCs w:val="24"/>
                <w:lang w:val="fr-CA"/>
              </w:rPr>
              <w:t xml:space="preserve">ses </w:t>
            </w:r>
            <w:r w:rsidR="00887CC1" w:rsidRPr="00887CC1">
              <w:rPr>
                <w:rFonts w:eastAsia="Times New Roman" w:cs="Times New Roman"/>
                <w:szCs w:val="24"/>
                <w:lang w:val="fr-CA"/>
              </w:rPr>
              <w:t>hypothèses</w:t>
            </w:r>
            <w:r w:rsidR="00C85C24">
              <w:rPr>
                <w:rFonts w:eastAsia="Times New Roman" w:cs="Times New Roman"/>
                <w:szCs w:val="24"/>
                <w:lang w:val="fr-CA"/>
              </w:rPr>
              <w:t xml:space="preserve"> en fonction des </w:t>
            </w:r>
            <w:r w:rsidR="00887CC1" w:rsidRPr="00887CC1">
              <w:rPr>
                <w:rFonts w:eastAsia="Times New Roman" w:cs="Times New Roman"/>
                <w:szCs w:val="24"/>
                <w:lang w:val="fr-CA"/>
              </w:rPr>
              <w:t xml:space="preserve">résultats </w:t>
            </w:r>
            <w:r w:rsidR="009B0E09">
              <w:rPr>
                <w:rFonts w:eastAsia="Times New Roman" w:cs="Times New Roman"/>
                <w:szCs w:val="24"/>
                <w:lang w:val="fr-CA"/>
              </w:rPr>
              <w:t>(</w:t>
            </w:r>
            <w:r w:rsidR="00DC4268">
              <w:rPr>
                <w:rFonts w:eastAsia="Times New Roman" w:cs="Times New Roman"/>
                <w:szCs w:val="24"/>
                <w:lang w:val="fr-CA"/>
              </w:rPr>
              <w:t>« </w:t>
            </w:r>
            <w:proofErr w:type="spellStart"/>
            <w:r w:rsidR="009B0E09" w:rsidRPr="00887CC1">
              <w:rPr>
                <w:rFonts w:eastAsia="Times New Roman" w:cs="Times New Roman"/>
                <w:szCs w:val="24"/>
                <w:lang w:val="fr-CA"/>
              </w:rPr>
              <w:t>HARKing</w:t>
            </w:r>
            <w:proofErr w:type="spellEnd"/>
            <w:r w:rsidR="00DC4268">
              <w:rPr>
                <w:rFonts w:eastAsia="Times New Roman" w:cs="Times New Roman"/>
                <w:szCs w:val="24"/>
                <w:lang w:val="fr-CA"/>
              </w:rPr>
              <w:t> »</w:t>
            </w:r>
            <w:r w:rsidR="009B0E09">
              <w:rPr>
                <w:rFonts w:eastAsia="Times New Roman" w:cs="Times New Roman"/>
                <w:szCs w:val="24"/>
                <w:lang w:val="fr-CA"/>
              </w:rPr>
              <w:t>)</w:t>
            </w:r>
          </w:p>
        </w:tc>
        <w:tc>
          <w:tcPr>
            <w:tcW w:w="603" w:type="dxa"/>
          </w:tcPr>
          <w:p w14:paraId="42FA2BBA" w14:textId="77777777" w:rsidR="004A2F07" w:rsidRDefault="004A2F07" w:rsidP="00940699">
            <w:pPr>
              <w:snapToGrid w:val="0"/>
              <w:spacing w:after="240"/>
              <w:rPr>
                <w:rFonts w:eastAsia="Times New Roman" w:cs="Times New Roman"/>
                <w:szCs w:val="24"/>
                <w:lang w:val="fr-CA"/>
              </w:rPr>
            </w:pPr>
          </w:p>
        </w:tc>
        <w:tc>
          <w:tcPr>
            <w:tcW w:w="643" w:type="dxa"/>
          </w:tcPr>
          <w:p w14:paraId="126C581D" w14:textId="77777777" w:rsidR="004A2F07" w:rsidRDefault="004A2F07" w:rsidP="00940699">
            <w:pPr>
              <w:snapToGrid w:val="0"/>
              <w:spacing w:after="240"/>
              <w:rPr>
                <w:rFonts w:eastAsia="Times New Roman" w:cs="Times New Roman"/>
                <w:szCs w:val="24"/>
                <w:lang w:val="fr-CA"/>
              </w:rPr>
            </w:pPr>
          </w:p>
        </w:tc>
        <w:tc>
          <w:tcPr>
            <w:tcW w:w="4805" w:type="dxa"/>
          </w:tcPr>
          <w:p w14:paraId="617D0655" w14:textId="77777777" w:rsidR="004A2F07" w:rsidRDefault="004A2F07" w:rsidP="00940699">
            <w:pPr>
              <w:snapToGrid w:val="0"/>
              <w:spacing w:after="240"/>
              <w:rPr>
                <w:rFonts w:eastAsia="Times New Roman" w:cs="Times New Roman"/>
                <w:szCs w:val="24"/>
                <w:lang w:val="fr-CA"/>
              </w:rPr>
            </w:pPr>
          </w:p>
        </w:tc>
      </w:tr>
      <w:tr w:rsidR="004A2F07" w:rsidRPr="00F77EF0" w14:paraId="255D2154" w14:textId="77777777" w:rsidTr="00856285">
        <w:tc>
          <w:tcPr>
            <w:tcW w:w="3299" w:type="dxa"/>
          </w:tcPr>
          <w:p w14:paraId="14B6BCD8" w14:textId="29BDEAE4" w:rsidR="004A2F07" w:rsidRDefault="00F7347A" w:rsidP="00940699">
            <w:pPr>
              <w:snapToGrid w:val="0"/>
              <w:spacing w:after="240"/>
              <w:rPr>
                <w:rFonts w:eastAsia="Times New Roman" w:cs="Times New Roman"/>
                <w:szCs w:val="24"/>
                <w:lang w:val="fr-CA"/>
              </w:rPr>
            </w:pPr>
            <w:r>
              <w:rPr>
                <w:rFonts w:eastAsia="Times New Roman" w:cs="Times New Roman"/>
                <w:szCs w:val="24"/>
                <w:lang w:val="fr-CA"/>
              </w:rPr>
              <w:t>Utiliser des é</w:t>
            </w:r>
            <w:r w:rsidR="00887CC1" w:rsidRPr="00887CC1">
              <w:rPr>
                <w:rFonts w:eastAsia="Times New Roman" w:cs="Times New Roman"/>
                <w:szCs w:val="24"/>
                <w:lang w:val="fr-CA"/>
              </w:rPr>
              <w:t xml:space="preserve">chantillons trop petits </w:t>
            </w:r>
            <w:r w:rsidR="00640305">
              <w:rPr>
                <w:rFonts w:eastAsia="Times New Roman" w:cs="Times New Roman"/>
                <w:szCs w:val="24"/>
                <w:lang w:val="fr-CA"/>
              </w:rPr>
              <w:t>ou inapproprié</w:t>
            </w:r>
            <w:r w:rsidR="001F1691">
              <w:rPr>
                <w:rFonts w:eastAsia="Times New Roman" w:cs="Times New Roman"/>
                <w:szCs w:val="24"/>
                <w:lang w:val="fr-CA"/>
              </w:rPr>
              <w:t>s</w:t>
            </w:r>
            <w:r w:rsidR="00640305">
              <w:rPr>
                <w:rFonts w:eastAsia="Times New Roman" w:cs="Times New Roman"/>
                <w:szCs w:val="24"/>
                <w:lang w:val="fr-CA"/>
              </w:rPr>
              <w:t xml:space="preserve"> </w:t>
            </w:r>
            <w:r w:rsidR="00546E76">
              <w:rPr>
                <w:rFonts w:eastAsia="Times New Roman" w:cs="Times New Roman"/>
                <w:szCs w:val="24"/>
                <w:lang w:val="fr-CA"/>
              </w:rPr>
              <w:t xml:space="preserve">pour les méthodes </w:t>
            </w:r>
            <w:r w:rsidR="00F679CF">
              <w:rPr>
                <w:rFonts w:eastAsia="Times New Roman" w:cs="Times New Roman"/>
                <w:szCs w:val="24"/>
                <w:lang w:val="fr-CA"/>
              </w:rPr>
              <w:t>d’</w:t>
            </w:r>
            <w:r w:rsidR="00131746">
              <w:rPr>
                <w:rFonts w:eastAsia="Times New Roman" w:cs="Times New Roman"/>
                <w:szCs w:val="24"/>
                <w:lang w:val="fr-CA"/>
              </w:rPr>
              <w:t>a</w:t>
            </w:r>
            <w:r w:rsidR="00546E76">
              <w:rPr>
                <w:rFonts w:eastAsia="Times New Roman" w:cs="Times New Roman"/>
                <w:szCs w:val="24"/>
                <w:lang w:val="fr-CA"/>
              </w:rPr>
              <w:t xml:space="preserve">nalyses </w:t>
            </w:r>
            <w:r w:rsidR="00131746">
              <w:rPr>
                <w:rFonts w:eastAsia="Times New Roman" w:cs="Times New Roman"/>
                <w:szCs w:val="24"/>
                <w:lang w:val="fr-CA"/>
              </w:rPr>
              <w:t>choisies</w:t>
            </w:r>
            <w:r w:rsidR="002A40EF">
              <w:rPr>
                <w:rFonts w:eastAsia="Times New Roman" w:cs="Times New Roman"/>
                <w:szCs w:val="24"/>
                <w:lang w:val="fr-CA"/>
              </w:rPr>
              <w:t xml:space="preserve"> </w:t>
            </w:r>
            <w:r w:rsidR="002A40EF" w:rsidRPr="00887CC1">
              <w:rPr>
                <w:rFonts w:eastAsia="Times New Roman" w:cs="Times New Roman"/>
                <w:szCs w:val="24"/>
                <w:lang w:val="fr-CA"/>
              </w:rPr>
              <w:t>(</w:t>
            </w:r>
            <w:r w:rsidR="00455734">
              <w:rPr>
                <w:rFonts w:eastAsia="Times New Roman" w:cs="Times New Roman"/>
                <w:szCs w:val="24"/>
                <w:lang w:val="fr-CA"/>
              </w:rPr>
              <w:t>ou vice-versa</w:t>
            </w:r>
            <w:r w:rsidR="002A40EF">
              <w:rPr>
                <w:rFonts w:eastAsia="Times New Roman" w:cs="Times New Roman"/>
                <w:szCs w:val="24"/>
                <w:lang w:val="fr-CA"/>
              </w:rPr>
              <w:t>;</w:t>
            </w:r>
            <w:r w:rsidR="00455734">
              <w:rPr>
                <w:rFonts w:eastAsia="Times New Roman" w:cs="Times New Roman"/>
                <w:szCs w:val="24"/>
                <w:lang w:val="fr-CA"/>
              </w:rPr>
              <w:t xml:space="preserve"> </w:t>
            </w:r>
            <w:r w:rsidR="00887CC1" w:rsidRPr="00887CC1">
              <w:rPr>
                <w:rFonts w:eastAsia="Times New Roman" w:cs="Times New Roman"/>
                <w:szCs w:val="24"/>
                <w:lang w:val="fr-CA"/>
              </w:rPr>
              <w:t>trop faible puissance statistique)</w:t>
            </w:r>
          </w:p>
        </w:tc>
        <w:tc>
          <w:tcPr>
            <w:tcW w:w="603" w:type="dxa"/>
          </w:tcPr>
          <w:p w14:paraId="41775DF2" w14:textId="77777777" w:rsidR="004A2F07" w:rsidRDefault="004A2F07" w:rsidP="00940699">
            <w:pPr>
              <w:snapToGrid w:val="0"/>
              <w:spacing w:after="240"/>
              <w:rPr>
                <w:rFonts w:eastAsia="Times New Roman" w:cs="Times New Roman"/>
                <w:szCs w:val="24"/>
                <w:lang w:val="fr-CA"/>
              </w:rPr>
            </w:pPr>
          </w:p>
        </w:tc>
        <w:tc>
          <w:tcPr>
            <w:tcW w:w="643" w:type="dxa"/>
          </w:tcPr>
          <w:p w14:paraId="1B5BDE97" w14:textId="77777777" w:rsidR="004A2F07" w:rsidRDefault="004A2F07" w:rsidP="00940699">
            <w:pPr>
              <w:snapToGrid w:val="0"/>
              <w:spacing w:after="240"/>
              <w:rPr>
                <w:rFonts w:eastAsia="Times New Roman" w:cs="Times New Roman"/>
                <w:szCs w:val="24"/>
                <w:lang w:val="fr-CA"/>
              </w:rPr>
            </w:pPr>
          </w:p>
        </w:tc>
        <w:tc>
          <w:tcPr>
            <w:tcW w:w="4805" w:type="dxa"/>
          </w:tcPr>
          <w:p w14:paraId="2E76F9E2" w14:textId="77777777" w:rsidR="004A2F07" w:rsidRDefault="004A2F07" w:rsidP="00940699">
            <w:pPr>
              <w:snapToGrid w:val="0"/>
              <w:spacing w:after="240"/>
              <w:rPr>
                <w:rFonts w:eastAsia="Times New Roman" w:cs="Times New Roman"/>
                <w:szCs w:val="24"/>
                <w:lang w:val="fr-CA"/>
              </w:rPr>
            </w:pPr>
          </w:p>
        </w:tc>
      </w:tr>
      <w:tr w:rsidR="004A2F07" w:rsidRPr="00F77EF0" w14:paraId="4A409593" w14:textId="77777777" w:rsidTr="00856285">
        <w:tc>
          <w:tcPr>
            <w:tcW w:w="3299" w:type="dxa"/>
          </w:tcPr>
          <w:p w14:paraId="00D45F46" w14:textId="6304D88A" w:rsidR="004A2F07" w:rsidRDefault="004F07E2" w:rsidP="00940699">
            <w:pPr>
              <w:snapToGrid w:val="0"/>
              <w:spacing w:after="240"/>
              <w:rPr>
                <w:rFonts w:eastAsia="Times New Roman" w:cs="Times New Roman"/>
                <w:szCs w:val="24"/>
                <w:lang w:val="fr-CA"/>
              </w:rPr>
            </w:pPr>
            <w:r>
              <w:rPr>
                <w:rFonts w:eastAsia="Times New Roman" w:cs="Times New Roman"/>
                <w:szCs w:val="24"/>
                <w:lang w:val="fr-CA"/>
              </w:rPr>
              <w:t xml:space="preserve">Rester vague sur </w:t>
            </w:r>
            <w:r w:rsidR="005579D3" w:rsidRPr="00887CC1">
              <w:rPr>
                <w:rFonts w:eastAsia="Times New Roman" w:cs="Times New Roman"/>
                <w:szCs w:val="24"/>
                <w:lang w:val="fr-CA"/>
              </w:rPr>
              <w:t>si les analyses sont confirmatoires ou exploratoires</w:t>
            </w:r>
            <w:r w:rsidR="00245DBB">
              <w:rPr>
                <w:rFonts w:eastAsia="Times New Roman" w:cs="Times New Roman"/>
                <w:szCs w:val="24"/>
                <w:lang w:val="fr-CA"/>
              </w:rPr>
              <w:t xml:space="preserve"> (plutôt que le </w:t>
            </w:r>
            <w:r w:rsidR="00245DBB" w:rsidRPr="00887CC1">
              <w:rPr>
                <w:rFonts w:eastAsia="Times New Roman" w:cs="Times New Roman"/>
                <w:szCs w:val="24"/>
                <w:lang w:val="fr-CA"/>
              </w:rPr>
              <w:t>communiquer explicitement</w:t>
            </w:r>
            <w:r w:rsidR="00245DBB">
              <w:rPr>
                <w:rFonts w:eastAsia="Times New Roman" w:cs="Times New Roman"/>
                <w:szCs w:val="24"/>
                <w:lang w:val="fr-CA"/>
              </w:rPr>
              <w:t>)</w:t>
            </w:r>
          </w:p>
        </w:tc>
        <w:tc>
          <w:tcPr>
            <w:tcW w:w="603" w:type="dxa"/>
          </w:tcPr>
          <w:p w14:paraId="6E57A60B" w14:textId="77777777" w:rsidR="004A2F07" w:rsidRDefault="004A2F07" w:rsidP="00940699">
            <w:pPr>
              <w:snapToGrid w:val="0"/>
              <w:spacing w:after="240"/>
              <w:rPr>
                <w:rFonts w:eastAsia="Times New Roman" w:cs="Times New Roman"/>
                <w:szCs w:val="24"/>
                <w:lang w:val="fr-CA"/>
              </w:rPr>
            </w:pPr>
          </w:p>
        </w:tc>
        <w:tc>
          <w:tcPr>
            <w:tcW w:w="643" w:type="dxa"/>
          </w:tcPr>
          <w:p w14:paraId="3389D4E1" w14:textId="77777777" w:rsidR="004A2F07" w:rsidRDefault="004A2F07" w:rsidP="00940699">
            <w:pPr>
              <w:snapToGrid w:val="0"/>
              <w:spacing w:after="240"/>
              <w:rPr>
                <w:rFonts w:eastAsia="Times New Roman" w:cs="Times New Roman"/>
                <w:szCs w:val="24"/>
                <w:lang w:val="fr-CA"/>
              </w:rPr>
            </w:pPr>
          </w:p>
        </w:tc>
        <w:tc>
          <w:tcPr>
            <w:tcW w:w="4805" w:type="dxa"/>
          </w:tcPr>
          <w:p w14:paraId="49B89BDF" w14:textId="77777777" w:rsidR="004A2F07" w:rsidRDefault="004A2F07" w:rsidP="00940699">
            <w:pPr>
              <w:snapToGrid w:val="0"/>
              <w:spacing w:after="240"/>
              <w:rPr>
                <w:rFonts w:eastAsia="Times New Roman" w:cs="Times New Roman"/>
                <w:szCs w:val="24"/>
                <w:lang w:val="fr-CA"/>
              </w:rPr>
            </w:pPr>
          </w:p>
        </w:tc>
      </w:tr>
    </w:tbl>
    <w:p w14:paraId="5366F4F4" w14:textId="77777777" w:rsidR="00345168" w:rsidRPr="0076205D" w:rsidRDefault="00345168" w:rsidP="00940699">
      <w:pPr>
        <w:snapToGrid w:val="0"/>
        <w:spacing w:line="240" w:lineRule="auto"/>
        <w:ind w:firstLine="720"/>
        <w:rPr>
          <w:rFonts w:eastAsia="Times New Roman" w:cs="Times New Roman"/>
          <w:szCs w:val="24"/>
          <w:lang w:val="fr-CA"/>
        </w:rPr>
      </w:pPr>
    </w:p>
    <w:p w14:paraId="3049E7C4" w14:textId="77777777" w:rsidR="00F77530" w:rsidRPr="0076205D" w:rsidRDefault="00F77530" w:rsidP="00940699">
      <w:pPr>
        <w:spacing w:line="240" w:lineRule="auto"/>
        <w:rPr>
          <w:rFonts w:eastAsiaTheme="majorEastAsia" w:cstheme="majorBidi"/>
          <w:b/>
          <w:bCs/>
          <w:szCs w:val="32"/>
          <w:lang w:val="fr-CA" w:eastAsia="en-US"/>
        </w:rPr>
      </w:pPr>
      <w:r w:rsidRPr="0076205D">
        <w:rPr>
          <w:lang w:val="fr-CA"/>
        </w:rPr>
        <w:br w:type="page"/>
      </w:r>
    </w:p>
    <w:p w14:paraId="19DBAA0B" w14:textId="75D068FE" w:rsidR="00694BC3" w:rsidRDefault="00694BC3" w:rsidP="00005099">
      <w:pPr>
        <w:pStyle w:val="APA1"/>
      </w:pPr>
      <w:bookmarkStart w:id="54" w:name="_Toc130399354"/>
      <w:bookmarkStart w:id="55" w:name="_Toc127541231"/>
      <w:r>
        <w:lastRenderedPageBreak/>
        <w:t>Remerciements</w:t>
      </w:r>
      <w:bookmarkEnd w:id="54"/>
      <w:bookmarkEnd w:id="55"/>
    </w:p>
    <w:p w14:paraId="75444667" w14:textId="4AA20EF8" w:rsidR="00694BC3" w:rsidRPr="00F61D1F" w:rsidRDefault="0002649C" w:rsidP="009C6446">
      <w:pPr>
        <w:ind w:firstLine="720"/>
        <w:rPr>
          <w:lang w:val="fr-CA"/>
        </w:rPr>
      </w:pPr>
      <w:r>
        <w:rPr>
          <w:lang w:val="fr-CA"/>
        </w:rPr>
        <w:t xml:space="preserve">L’auteur aimerait </w:t>
      </w:r>
      <w:r w:rsidR="00694BC3" w:rsidRPr="00F61D1F">
        <w:rPr>
          <w:lang w:val="fr-CA"/>
        </w:rPr>
        <w:t xml:space="preserve">remercier </w:t>
      </w:r>
      <w:r w:rsidR="009E22F5" w:rsidRPr="009E22F5">
        <w:rPr>
          <w:lang w:val="fr-CA"/>
        </w:rPr>
        <w:t>Liesette Brunson</w:t>
      </w:r>
      <w:r w:rsidR="009E22F5">
        <w:rPr>
          <w:lang w:val="fr-CA"/>
        </w:rPr>
        <w:t xml:space="preserve">, PhD, </w:t>
      </w:r>
      <w:r w:rsidR="00D1639F" w:rsidRPr="00D1639F">
        <w:rPr>
          <w:lang w:val="fr-CA"/>
        </w:rPr>
        <w:t>Mara Brendgen, PhD</w:t>
      </w:r>
      <w:r w:rsidR="00D1639F">
        <w:rPr>
          <w:lang w:val="fr-CA"/>
        </w:rPr>
        <w:t xml:space="preserve">, </w:t>
      </w:r>
      <w:r w:rsidR="0031728E" w:rsidRPr="0031728E">
        <w:rPr>
          <w:lang w:val="fr-CA"/>
        </w:rPr>
        <w:t>Catherine</w:t>
      </w:r>
      <w:r w:rsidR="0031728E">
        <w:rPr>
          <w:lang w:val="fr-CA"/>
        </w:rPr>
        <w:t xml:space="preserve"> </w:t>
      </w:r>
      <w:r w:rsidR="0031728E" w:rsidRPr="0031728E">
        <w:rPr>
          <w:lang w:val="fr-CA"/>
        </w:rPr>
        <w:t xml:space="preserve">Herba, </w:t>
      </w:r>
      <w:r w:rsidR="0031728E" w:rsidRPr="00D1639F">
        <w:rPr>
          <w:lang w:val="fr-CA"/>
        </w:rPr>
        <w:t>PhD</w:t>
      </w:r>
      <w:r w:rsidR="0031728E">
        <w:rPr>
          <w:lang w:val="fr-CA"/>
        </w:rPr>
        <w:t xml:space="preserve">, </w:t>
      </w:r>
      <w:r w:rsidR="00A95B1A">
        <w:rPr>
          <w:lang w:val="fr-CA"/>
        </w:rPr>
        <w:t>ainsi qu</w:t>
      </w:r>
      <w:r w:rsidR="00D9213E">
        <w:rPr>
          <w:lang w:val="fr-CA"/>
        </w:rPr>
        <w:t>’</w:t>
      </w:r>
      <w:r w:rsidR="00352F8C" w:rsidRPr="00F61D1F">
        <w:rPr>
          <w:lang w:val="fr-CA"/>
        </w:rPr>
        <w:t xml:space="preserve">Andreea Gavrila, </w:t>
      </w:r>
      <w:r w:rsidR="00694BC3" w:rsidRPr="00F61D1F">
        <w:rPr>
          <w:lang w:val="fr-CA"/>
        </w:rPr>
        <w:t xml:space="preserve">Jany St-Cyr, </w:t>
      </w:r>
      <w:r w:rsidR="00D9213E">
        <w:rPr>
          <w:lang w:val="fr-CA"/>
        </w:rPr>
        <w:t xml:space="preserve">Catherine Cimon-Paquet, </w:t>
      </w:r>
      <w:r w:rsidR="005D34AA">
        <w:rPr>
          <w:lang w:val="fr-CA"/>
        </w:rPr>
        <w:t xml:space="preserve">Benjamin Chabot, </w:t>
      </w:r>
      <w:r w:rsidR="00694BC3" w:rsidRPr="00F61D1F">
        <w:rPr>
          <w:lang w:val="fr-CA"/>
        </w:rPr>
        <w:t xml:space="preserve">Valérie Lapointe, et Charles-Étienne Lavoie pour des </w:t>
      </w:r>
      <w:r w:rsidR="00C86537">
        <w:rPr>
          <w:lang w:val="fr-CA"/>
        </w:rPr>
        <w:t xml:space="preserve">rétroactions </w:t>
      </w:r>
      <w:r w:rsidR="00597EB1">
        <w:rPr>
          <w:lang w:val="fr-CA"/>
        </w:rPr>
        <w:t xml:space="preserve">fort </w:t>
      </w:r>
      <w:r w:rsidR="00694BC3" w:rsidRPr="00F61D1F">
        <w:rPr>
          <w:lang w:val="fr-CA"/>
        </w:rPr>
        <w:t xml:space="preserve">utiles </w:t>
      </w:r>
      <w:r w:rsidR="005C6306">
        <w:rPr>
          <w:lang w:val="fr-CA"/>
        </w:rPr>
        <w:t xml:space="preserve">sur </w:t>
      </w:r>
      <w:r w:rsidR="00694BC3" w:rsidRPr="00F61D1F">
        <w:rPr>
          <w:lang w:val="fr-CA"/>
        </w:rPr>
        <w:t>ce document.</w:t>
      </w:r>
    </w:p>
    <w:p w14:paraId="18670C47" w14:textId="3172BD79" w:rsidR="00BB06AD" w:rsidRPr="001506DB" w:rsidRDefault="00BB06AD" w:rsidP="00005099">
      <w:pPr>
        <w:pStyle w:val="APA1"/>
      </w:pPr>
      <w:bookmarkStart w:id="56" w:name="_Toc130399355"/>
      <w:bookmarkStart w:id="57" w:name="_Toc127541232"/>
      <w:r w:rsidRPr="001506DB">
        <w:t>Références</w:t>
      </w:r>
      <w:bookmarkEnd w:id="56"/>
      <w:bookmarkEnd w:id="57"/>
    </w:p>
    <w:p w14:paraId="4A95F595" w14:textId="2EE171A8" w:rsidR="00420410" w:rsidRPr="00420410" w:rsidRDefault="00112AF0" w:rsidP="00420410">
      <w:pPr>
        <w:pStyle w:val="EndNoteBibliography"/>
        <w:ind w:left="720" w:hanging="720"/>
      </w:pPr>
      <w:r w:rsidRPr="0076205D">
        <w:rPr>
          <w:lang w:val="fr-CA"/>
        </w:rPr>
        <w:fldChar w:fldCharType="begin"/>
      </w:r>
      <w:r w:rsidRPr="00C866BE">
        <w:rPr>
          <w:lang w:val="fr-CA"/>
        </w:rPr>
        <w:instrText xml:space="preserve"> ADDIN EN.REFLIST </w:instrText>
      </w:r>
      <w:r w:rsidRPr="0076205D">
        <w:rPr>
          <w:lang w:val="fr-CA"/>
        </w:rPr>
        <w:fldChar w:fldCharType="separate"/>
      </w:r>
      <w:r w:rsidR="00420410" w:rsidRPr="00420410">
        <w:t xml:space="preserve">Al-Aidroos, N., Fiacconi, C., Powell, D., Marmurek, H., Newby-Clark, I., Spence, J., Stanley, D., &amp; Tric, L. (2018). </w:t>
      </w:r>
      <w:r w:rsidR="00420410" w:rsidRPr="00420410">
        <w:rPr>
          <w:i/>
        </w:rPr>
        <w:t>Statistical methods in theses: Guidelines and explanations</w:t>
      </w:r>
      <w:r w:rsidR="00420410" w:rsidRPr="00420410">
        <w:t xml:space="preserve">. </w:t>
      </w:r>
      <w:hyperlink r:id="rId57" w:history="1">
        <w:r w:rsidR="00420410" w:rsidRPr="00420410">
          <w:rPr>
            <w:rStyle w:val="Hyperlink"/>
          </w:rPr>
          <w:t>https://www.uoguelph.ca/psychology/graduate/thesis-statistics</w:t>
        </w:r>
      </w:hyperlink>
    </w:p>
    <w:p w14:paraId="3DF87F41" w14:textId="13D9BD46" w:rsidR="00420410" w:rsidRPr="00420410" w:rsidRDefault="00420410" w:rsidP="00420410">
      <w:pPr>
        <w:pStyle w:val="EndNoteBibliography"/>
        <w:ind w:left="720" w:hanging="720"/>
      </w:pPr>
      <w:r w:rsidRPr="00420410">
        <w:t xml:space="preserve">Baldwin, J. R., Pingault, J.-B., Schoeler, T., Sallis, H. M., &amp; Munafò, M. R. (2022). Protecting against researcher bias in secondary data analysis: Challenges and potential solutions. </w:t>
      </w:r>
      <w:r w:rsidRPr="00420410">
        <w:rPr>
          <w:i/>
        </w:rPr>
        <w:t>European Journal of Epidemiology, 37</w:t>
      </w:r>
      <w:r w:rsidRPr="00420410">
        <w:t xml:space="preserve">(1), 1-10. </w:t>
      </w:r>
      <w:hyperlink r:id="rId58" w:history="1">
        <w:r w:rsidRPr="00420410">
          <w:rPr>
            <w:rStyle w:val="Hyperlink"/>
          </w:rPr>
          <w:t>https://doi.org/10.1007/s10654-021-00839-0</w:t>
        </w:r>
      </w:hyperlink>
      <w:r w:rsidRPr="00420410">
        <w:t xml:space="preserve"> </w:t>
      </w:r>
    </w:p>
    <w:p w14:paraId="04146FD5" w14:textId="252D34D4" w:rsidR="00420410" w:rsidRPr="00420410" w:rsidRDefault="00420410" w:rsidP="00420410">
      <w:pPr>
        <w:pStyle w:val="EndNoteBibliography"/>
        <w:ind w:left="720" w:hanging="720"/>
      </w:pPr>
      <w:r w:rsidRPr="00420410">
        <w:t xml:space="preserve">Camerer, C. F., Dreber, A., Holzmeister, F., Ho, T.-H., Huber, J., Johannesson, M., Kirchler, M., Nave, G., Nosek, B. A., Pfeiffer, T., Altmejd, A., Buttrick, N., Chan, T., Chen, Y., Forsell, E., Gampa, A., Heikensten, E., Hummer, L., Imai, T., Isaksson, S., Manfredi, D., Rose, J., Wagenmakers, E.-J., &amp; Wu, H. (2018). Evaluating the replicability of social science experiments in nature and science between 2010 and 2015. </w:t>
      </w:r>
      <w:r w:rsidRPr="00420410">
        <w:rPr>
          <w:i/>
        </w:rPr>
        <w:t>Nature Human Behaviour, 2</w:t>
      </w:r>
      <w:r w:rsidRPr="00420410">
        <w:t xml:space="preserve">(9), 637-644. </w:t>
      </w:r>
      <w:hyperlink r:id="rId59" w:history="1">
        <w:r w:rsidRPr="00420410">
          <w:rPr>
            <w:rStyle w:val="Hyperlink"/>
          </w:rPr>
          <w:t>https://doi.org/10.1038/s41562-018-0399-z</w:t>
        </w:r>
      </w:hyperlink>
      <w:r w:rsidRPr="00420410">
        <w:t xml:space="preserve"> </w:t>
      </w:r>
    </w:p>
    <w:p w14:paraId="34CE008E" w14:textId="2215F7A8" w:rsidR="00420410" w:rsidRPr="00420410" w:rsidRDefault="00420410" w:rsidP="00420410">
      <w:pPr>
        <w:pStyle w:val="EndNoteBibliography"/>
        <w:ind w:left="720" w:hanging="720"/>
      </w:pPr>
      <w:r w:rsidRPr="00420410">
        <w:t xml:space="preserve">Chambers, C. (2018). </w:t>
      </w:r>
      <w:r w:rsidRPr="00420410">
        <w:rPr>
          <w:i/>
        </w:rPr>
        <w:t>Strategies for improving study robustness in controversial research</w:t>
      </w:r>
      <w:r w:rsidRPr="00420410">
        <w:t xml:space="preserve">. </w:t>
      </w:r>
      <w:hyperlink r:id="rId60" w:history="1">
        <w:r w:rsidRPr="00420410">
          <w:rPr>
            <w:rStyle w:val="Hyperlink"/>
          </w:rPr>
          <w:t>https://osf.io/v7ndz</w:t>
        </w:r>
      </w:hyperlink>
    </w:p>
    <w:p w14:paraId="3E68C508" w14:textId="4BBB4674" w:rsidR="00420410" w:rsidRPr="00420410" w:rsidRDefault="00420410" w:rsidP="00420410">
      <w:pPr>
        <w:pStyle w:val="EndNoteBibliography"/>
        <w:ind w:left="720" w:hanging="720"/>
      </w:pPr>
      <w:r w:rsidRPr="00420410">
        <w:t xml:space="preserve">Département de psychologie de l'Université du Québec à Montréal. (2020). </w:t>
      </w:r>
      <w:r w:rsidRPr="00420410">
        <w:rPr>
          <w:i/>
        </w:rPr>
        <w:t>Politique d’encadrement du projet de recherche doctorale (PRD)</w:t>
      </w:r>
      <w:r w:rsidRPr="00420410">
        <w:t xml:space="preserve">. </w:t>
      </w:r>
      <w:hyperlink r:id="rId61" w:history="1">
        <w:r w:rsidRPr="00420410">
          <w:rPr>
            <w:rStyle w:val="Hyperlink"/>
          </w:rPr>
          <w:t>https://psychologie.uqam.ca/wp-content/uploads/sites/73/2021/01/Prd_-final-adopte%CC%81-copie.pdf</w:t>
        </w:r>
      </w:hyperlink>
    </w:p>
    <w:p w14:paraId="025340F7" w14:textId="6AC1FB61" w:rsidR="00420410" w:rsidRPr="00420410" w:rsidRDefault="00420410" w:rsidP="00420410">
      <w:pPr>
        <w:pStyle w:val="EndNoteBibliography"/>
        <w:ind w:left="720" w:hanging="720"/>
      </w:pPr>
      <w:r w:rsidRPr="00420410">
        <w:lastRenderedPageBreak/>
        <w:t xml:space="preserve">Ferguson, C. J., &amp; Heene, M. (2012). A vast graveyard of undead theories: Publication bias and psychological science’s aversion to the null. </w:t>
      </w:r>
      <w:r w:rsidRPr="00420410">
        <w:rPr>
          <w:i/>
        </w:rPr>
        <w:t>Perspectives on Psychological Science, 7</w:t>
      </w:r>
      <w:r w:rsidRPr="00420410">
        <w:t xml:space="preserve">(6), 555-561. </w:t>
      </w:r>
      <w:hyperlink r:id="rId62" w:history="1">
        <w:r w:rsidRPr="00420410">
          <w:rPr>
            <w:rStyle w:val="Hyperlink"/>
          </w:rPr>
          <w:t>https://doi.org/10.1177/1745691612459059</w:t>
        </w:r>
      </w:hyperlink>
      <w:r w:rsidRPr="00420410">
        <w:t xml:space="preserve"> </w:t>
      </w:r>
    </w:p>
    <w:p w14:paraId="1E78B713" w14:textId="5445D50D" w:rsidR="00420410" w:rsidRPr="00420410" w:rsidRDefault="00420410" w:rsidP="00420410">
      <w:pPr>
        <w:pStyle w:val="EndNoteBibliography"/>
        <w:ind w:left="720" w:hanging="720"/>
      </w:pPr>
      <w:r w:rsidRPr="00420410">
        <w:t xml:space="preserve">Fiedler, K., Kutzner, F., &amp; Krueger, J. I. (2012). The long way from α-error control to validity proper:Problems with a short-sighted false-positive debate. </w:t>
      </w:r>
      <w:r w:rsidRPr="00420410">
        <w:rPr>
          <w:i/>
        </w:rPr>
        <w:t>Perspectives on Psychological Science, 7</w:t>
      </w:r>
      <w:r w:rsidRPr="00420410">
        <w:t xml:space="preserve">(6), 661-669. </w:t>
      </w:r>
      <w:hyperlink r:id="rId63" w:history="1">
        <w:r w:rsidRPr="00420410">
          <w:rPr>
            <w:rStyle w:val="Hyperlink"/>
          </w:rPr>
          <w:t>https://doi.org/10.1177/1745691612462587</w:t>
        </w:r>
      </w:hyperlink>
      <w:r w:rsidRPr="00420410">
        <w:t xml:space="preserve"> </w:t>
      </w:r>
    </w:p>
    <w:p w14:paraId="54A537D0" w14:textId="0539069C" w:rsidR="00420410" w:rsidRPr="00420410" w:rsidRDefault="00420410" w:rsidP="00420410">
      <w:pPr>
        <w:pStyle w:val="EndNoteBibliography"/>
        <w:ind w:left="720" w:hanging="720"/>
      </w:pPr>
      <w:r w:rsidRPr="00420410">
        <w:t xml:space="preserve">Fonds de recherche du Québec. (2022). </w:t>
      </w:r>
      <w:r w:rsidRPr="00420410">
        <w:rPr>
          <w:i/>
        </w:rPr>
        <w:t>Politique de diffusion en libre accès (version révisée)</w:t>
      </w:r>
      <w:r w:rsidRPr="00420410">
        <w:t xml:space="preserve">. </w:t>
      </w:r>
      <w:hyperlink r:id="rId64" w:history="1">
        <w:r w:rsidRPr="00420410">
          <w:rPr>
            <w:rStyle w:val="Hyperlink"/>
          </w:rPr>
          <w:t>https://frq.gouv.qc.ca/app/uploads/2022/06/politique-libre-acces-revisee_vf.pdf</w:t>
        </w:r>
      </w:hyperlink>
    </w:p>
    <w:p w14:paraId="5EC20F1C" w14:textId="04FA0CD3" w:rsidR="00420410" w:rsidRPr="00420410" w:rsidRDefault="00420410" w:rsidP="00420410">
      <w:pPr>
        <w:pStyle w:val="EndNoteBibliography"/>
        <w:ind w:left="720" w:hanging="720"/>
      </w:pPr>
      <w:r w:rsidRPr="00420410">
        <w:t xml:space="preserve">Fraser, N., Momeni, F., Mayr, P., &amp; Peters, I. (2020). The relationship between biorxiv preprints, citations and altmetrics. </w:t>
      </w:r>
      <w:r w:rsidRPr="00420410">
        <w:rPr>
          <w:i/>
        </w:rPr>
        <w:t>Quantitative Science Studies, 1</w:t>
      </w:r>
      <w:r w:rsidRPr="00420410">
        <w:t xml:space="preserve">(2), 618-638. </w:t>
      </w:r>
      <w:hyperlink r:id="rId65" w:history="1">
        <w:r w:rsidRPr="00420410">
          <w:rPr>
            <w:rStyle w:val="Hyperlink"/>
          </w:rPr>
          <w:t>https://doi.org/10.1162/qss_a_00043</w:t>
        </w:r>
      </w:hyperlink>
      <w:r w:rsidRPr="00420410">
        <w:t xml:space="preserve"> </w:t>
      </w:r>
    </w:p>
    <w:p w14:paraId="310857FB" w14:textId="65ECC002" w:rsidR="00420410" w:rsidRPr="00420410" w:rsidRDefault="00420410" w:rsidP="00420410">
      <w:pPr>
        <w:pStyle w:val="EndNoteBibliography"/>
        <w:ind w:left="720" w:hanging="720"/>
      </w:pPr>
      <w:r w:rsidRPr="00420410">
        <w:t xml:space="preserve">Fu, D. Y., &amp; Hughey, J. J. (2019). Releasing a preprint is associated with more attention and citations for the peer-reviewed article. </w:t>
      </w:r>
      <w:r w:rsidRPr="00420410">
        <w:rPr>
          <w:i/>
        </w:rPr>
        <w:t>eLife, 8</w:t>
      </w:r>
      <w:r w:rsidRPr="00420410">
        <w:t xml:space="preserve">, e52646. </w:t>
      </w:r>
      <w:hyperlink r:id="rId66" w:history="1">
        <w:r w:rsidRPr="00420410">
          <w:rPr>
            <w:rStyle w:val="Hyperlink"/>
          </w:rPr>
          <w:t>https://doi.org/10.7554/eLife.52646</w:t>
        </w:r>
      </w:hyperlink>
      <w:r w:rsidRPr="00420410">
        <w:t xml:space="preserve"> </w:t>
      </w:r>
    </w:p>
    <w:p w14:paraId="0BC896DD" w14:textId="77777777" w:rsidR="00420410" w:rsidRPr="00420410" w:rsidRDefault="00420410" w:rsidP="00420410">
      <w:pPr>
        <w:pStyle w:val="EndNoteBibliography"/>
        <w:ind w:left="720" w:hanging="720"/>
      </w:pPr>
      <w:r w:rsidRPr="00420410">
        <w:t xml:space="preserve">Goldacre, B. (2009). </w:t>
      </w:r>
      <w:r w:rsidRPr="00420410">
        <w:rPr>
          <w:i/>
        </w:rPr>
        <w:t>Bad science: Quacks, hacks, and big pharma flacks</w:t>
      </w:r>
      <w:r w:rsidRPr="00420410">
        <w:t xml:space="preserve">. Fourth Estate. </w:t>
      </w:r>
    </w:p>
    <w:p w14:paraId="5405439B" w14:textId="61C85826" w:rsidR="00420410" w:rsidRPr="00420410" w:rsidRDefault="00420410" w:rsidP="00420410">
      <w:pPr>
        <w:pStyle w:val="EndNoteBibliography"/>
        <w:ind w:left="720" w:hanging="720"/>
      </w:pPr>
      <w:r w:rsidRPr="00420410">
        <w:t xml:space="preserve">Gouvernement du Canada. </w:t>
      </w:r>
      <w:r w:rsidRPr="00420410">
        <w:rPr>
          <w:i/>
        </w:rPr>
        <w:t>Déclaration de principes des trois organismes sur la gestion des données numériques</w:t>
      </w:r>
      <w:r w:rsidRPr="00420410">
        <w:t xml:space="preserve">. </w:t>
      </w:r>
      <w:hyperlink r:id="rId67" w:history="1">
        <w:r w:rsidRPr="00420410">
          <w:rPr>
            <w:rStyle w:val="Hyperlink"/>
          </w:rPr>
          <w:t>https://science.gc.ca/site/science/fr/financement-interorganismes-recherche/politiques-lignes-directrices/gestion-donnees-recherche/declaration-principes-trois-organismes-gestion-donnees-numeriques</w:t>
        </w:r>
      </w:hyperlink>
    </w:p>
    <w:p w14:paraId="2BACCC3C" w14:textId="6E9BB5A7" w:rsidR="00420410" w:rsidRPr="00420410" w:rsidRDefault="00420410" w:rsidP="00420410">
      <w:pPr>
        <w:pStyle w:val="EndNoteBibliography"/>
        <w:ind w:left="720" w:hanging="720"/>
      </w:pPr>
      <w:r w:rsidRPr="00420410">
        <w:t xml:space="preserve">Haeffel, G. J. (2022). Psychology needs to get tired of winning. </w:t>
      </w:r>
      <w:r w:rsidRPr="00420410">
        <w:rPr>
          <w:i/>
        </w:rPr>
        <w:t>Royal Society Open Science, 9</w:t>
      </w:r>
      <w:r w:rsidRPr="00420410">
        <w:t xml:space="preserve">(6), 220099. </w:t>
      </w:r>
      <w:hyperlink r:id="rId68" w:history="1">
        <w:r w:rsidRPr="00420410">
          <w:rPr>
            <w:rStyle w:val="Hyperlink"/>
          </w:rPr>
          <w:t>https://doi.org/doi:10.1098/rsos.220099</w:t>
        </w:r>
      </w:hyperlink>
      <w:r w:rsidRPr="00420410">
        <w:t xml:space="preserve"> </w:t>
      </w:r>
    </w:p>
    <w:p w14:paraId="18C7C631" w14:textId="493586BD" w:rsidR="00420410" w:rsidRPr="00420410" w:rsidRDefault="00420410" w:rsidP="00420410">
      <w:pPr>
        <w:pStyle w:val="EndNoteBibliography"/>
        <w:ind w:left="720" w:hanging="720"/>
      </w:pPr>
      <w:r w:rsidRPr="00420410">
        <w:t>Holmberg, K., Hedman, J., Bowman, T. D., Didegah, F., &amp; Laakso, M. (2020). Do articles in open access journals have more frequent altmetric activity than articles in subscription-</w:t>
      </w:r>
      <w:r w:rsidRPr="00420410">
        <w:lastRenderedPageBreak/>
        <w:t xml:space="preserve">based journals? An investigation of the research output of finnish universities. </w:t>
      </w:r>
      <w:r w:rsidRPr="00420410">
        <w:rPr>
          <w:i/>
        </w:rPr>
        <w:t>Scientometrics, 122</w:t>
      </w:r>
      <w:r w:rsidRPr="00420410">
        <w:t xml:space="preserve">(1), 645-659. </w:t>
      </w:r>
      <w:hyperlink r:id="rId69" w:history="1">
        <w:r w:rsidRPr="00420410">
          <w:rPr>
            <w:rStyle w:val="Hyperlink"/>
          </w:rPr>
          <w:t>https://doi.org/10.1007/s11192-019-03301-x</w:t>
        </w:r>
      </w:hyperlink>
      <w:r w:rsidRPr="00420410">
        <w:t xml:space="preserve"> </w:t>
      </w:r>
    </w:p>
    <w:p w14:paraId="607CE04C" w14:textId="6757C636" w:rsidR="00420410" w:rsidRPr="00420410" w:rsidRDefault="00420410" w:rsidP="00420410">
      <w:pPr>
        <w:pStyle w:val="EndNoteBibliography"/>
        <w:ind w:left="720" w:hanging="720"/>
      </w:pPr>
      <w:r w:rsidRPr="00420410">
        <w:t xml:space="preserve">Hoy, M. B. (2020). Rise of the Rxivs: How preprint servers are changing the publishing process. </w:t>
      </w:r>
      <w:r w:rsidRPr="00420410">
        <w:rPr>
          <w:i/>
        </w:rPr>
        <w:t>Medical Reference Services Quarterly, 39</w:t>
      </w:r>
      <w:r w:rsidRPr="00420410">
        <w:t xml:space="preserve">(1), 84-89. </w:t>
      </w:r>
      <w:hyperlink r:id="rId70" w:history="1">
        <w:r w:rsidRPr="00420410">
          <w:rPr>
            <w:rStyle w:val="Hyperlink"/>
          </w:rPr>
          <w:t>https://doi.org/10.1080/02763869.2020.1704597</w:t>
        </w:r>
      </w:hyperlink>
      <w:r w:rsidRPr="00420410">
        <w:t xml:space="preserve"> </w:t>
      </w:r>
    </w:p>
    <w:p w14:paraId="7F2B1C7A" w14:textId="1CC5A1AD" w:rsidR="00420410" w:rsidRPr="00420410" w:rsidRDefault="00420410" w:rsidP="00420410">
      <w:pPr>
        <w:pStyle w:val="EndNoteBibliography"/>
        <w:ind w:left="720" w:hanging="720"/>
      </w:pPr>
      <w:r w:rsidRPr="00420410">
        <w:t xml:space="preserve">Ioannidis, J. P. A. (2005). Why most published research findings are false. </w:t>
      </w:r>
      <w:r w:rsidRPr="00420410">
        <w:rPr>
          <w:i/>
        </w:rPr>
        <w:t>PLoS Medicine, 2</w:t>
      </w:r>
      <w:r w:rsidRPr="00420410">
        <w:t xml:space="preserve">(8), e124. </w:t>
      </w:r>
      <w:hyperlink r:id="rId71" w:history="1">
        <w:r w:rsidRPr="00420410">
          <w:rPr>
            <w:rStyle w:val="Hyperlink"/>
          </w:rPr>
          <w:t>https://doi.org/10.1371/journal.pmed.0020124</w:t>
        </w:r>
      </w:hyperlink>
      <w:r w:rsidRPr="00420410">
        <w:t xml:space="preserve"> </w:t>
      </w:r>
    </w:p>
    <w:p w14:paraId="28490629" w14:textId="40279FAB" w:rsidR="00420410" w:rsidRPr="00420410" w:rsidRDefault="00420410" w:rsidP="00420410">
      <w:pPr>
        <w:pStyle w:val="EndNoteBibliography"/>
        <w:ind w:left="720" w:hanging="720"/>
      </w:pPr>
      <w:r w:rsidRPr="00420410">
        <w:t xml:space="preserve">Kokosi, T., &amp; Harron, K. (2022). Synthetic data in medical research. </w:t>
      </w:r>
      <w:r w:rsidRPr="00420410">
        <w:rPr>
          <w:i/>
        </w:rPr>
        <w:t>BMJ Medicine, 1</w:t>
      </w:r>
      <w:r w:rsidRPr="00420410">
        <w:t xml:space="preserve">(1), e000167. </w:t>
      </w:r>
      <w:hyperlink r:id="rId72" w:history="1">
        <w:r w:rsidRPr="00420410">
          <w:rPr>
            <w:rStyle w:val="Hyperlink"/>
          </w:rPr>
          <w:t>https://doi.org/10.1136/bmjmed-2022-000167</w:t>
        </w:r>
      </w:hyperlink>
      <w:r w:rsidRPr="00420410">
        <w:t xml:space="preserve"> </w:t>
      </w:r>
    </w:p>
    <w:p w14:paraId="193079C4" w14:textId="258693C0" w:rsidR="00420410" w:rsidRPr="00420410" w:rsidRDefault="00420410" w:rsidP="00420410">
      <w:pPr>
        <w:pStyle w:val="EndNoteBibliography"/>
        <w:ind w:left="720" w:hanging="720"/>
      </w:pPr>
      <w:r w:rsidRPr="00420410">
        <w:t xml:space="preserve">Langham-Putrow, A., Bakker, C., &amp; Riegelman, A. (2021). Is the open access citation advantage real? A systematic review of the citation of open access and subscription-based articles. </w:t>
      </w:r>
      <w:r w:rsidRPr="00420410">
        <w:rPr>
          <w:i/>
        </w:rPr>
        <w:t>PloS One, 16</w:t>
      </w:r>
      <w:r w:rsidRPr="00420410">
        <w:t xml:space="preserve">(6), e0253129. </w:t>
      </w:r>
      <w:hyperlink r:id="rId73" w:history="1">
        <w:r w:rsidRPr="00420410">
          <w:rPr>
            <w:rStyle w:val="Hyperlink"/>
          </w:rPr>
          <w:t>https://doi.org/10.1371/journal.pone.0253129</w:t>
        </w:r>
      </w:hyperlink>
      <w:r w:rsidRPr="00420410">
        <w:t xml:space="preserve"> </w:t>
      </w:r>
    </w:p>
    <w:p w14:paraId="7F74DC14" w14:textId="7AA9FBE6" w:rsidR="00420410" w:rsidRPr="00420410" w:rsidRDefault="00420410" w:rsidP="00420410">
      <w:pPr>
        <w:pStyle w:val="EndNoteBibliography"/>
        <w:ind w:left="720" w:hanging="720"/>
      </w:pPr>
      <w:r w:rsidRPr="00420410">
        <w:t xml:space="preserve">Meyer, M. N. (2018). Practical tips for ethical data sharing. </w:t>
      </w:r>
      <w:r w:rsidRPr="00420410">
        <w:rPr>
          <w:i/>
        </w:rPr>
        <w:t>Advances in Methods and Practices in Psychological Science, 1</w:t>
      </w:r>
      <w:r w:rsidRPr="00420410">
        <w:t xml:space="preserve">(1), 131-144. </w:t>
      </w:r>
      <w:hyperlink r:id="rId74" w:history="1">
        <w:r w:rsidRPr="00420410">
          <w:rPr>
            <w:rStyle w:val="Hyperlink"/>
          </w:rPr>
          <w:t>https://doi.org/10.1177/2515245917747656</w:t>
        </w:r>
      </w:hyperlink>
      <w:r w:rsidRPr="00420410">
        <w:t xml:space="preserve"> </w:t>
      </w:r>
    </w:p>
    <w:p w14:paraId="7CECE79F" w14:textId="504EC5EE" w:rsidR="00420410" w:rsidRPr="00420410" w:rsidRDefault="00420410" w:rsidP="00420410">
      <w:pPr>
        <w:pStyle w:val="EndNoteBibliography"/>
        <w:ind w:left="720" w:hanging="720"/>
      </w:pPr>
      <w:r w:rsidRPr="00420410">
        <w:t xml:space="preserve">Nosek, B. A., Ebersole, C. R., DeHaven, A. C., &amp; Mellor, D. T. (2018). The preregistration revolution. </w:t>
      </w:r>
      <w:r w:rsidRPr="00420410">
        <w:rPr>
          <w:i/>
        </w:rPr>
        <w:t>Proceedings of the National Academy of Sciences, 115</w:t>
      </w:r>
      <w:r w:rsidRPr="00420410">
        <w:t xml:space="preserve">(11), 2600-2606. </w:t>
      </w:r>
      <w:hyperlink r:id="rId75" w:history="1">
        <w:r w:rsidRPr="00420410">
          <w:rPr>
            <w:rStyle w:val="Hyperlink"/>
          </w:rPr>
          <w:t>https://doi.org/doi:10.1073/pnas.1708274114</w:t>
        </w:r>
      </w:hyperlink>
      <w:r w:rsidRPr="00420410">
        <w:t xml:space="preserve"> </w:t>
      </w:r>
    </w:p>
    <w:p w14:paraId="547853A4" w14:textId="683DB47B" w:rsidR="00420410" w:rsidRPr="00420410" w:rsidRDefault="00420410" w:rsidP="00420410">
      <w:pPr>
        <w:pStyle w:val="EndNoteBibliography"/>
        <w:ind w:left="720" w:hanging="720"/>
      </w:pPr>
      <w:r w:rsidRPr="00420410">
        <w:t xml:space="preserve">Nosek, B. A., &amp; Lakens, D. (2014). Registered reports: A method to increase the credibility of published results. </w:t>
      </w:r>
      <w:r w:rsidRPr="00420410">
        <w:rPr>
          <w:i/>
        </w:rPr>
        <w:t>Social Psychology, 45</w:t>
      </w:r>
      <w:r w:rsidRPr="00420410">
        <w:t xml:space="preserve">, 137-141. </w:t>
      </w:r>
      <w:hyperlink r:id="rId76" w:history="1">
        <w:r w:rsidRPr="00420410">
          <w:rPr>
            <w:rStyle w:val="Hyperlink"/>
          </w:rPr>
          <w:t>https://doi.org/10.1027/1864-9335/a000192</w:t>
        </w:r>
      </w:hyperlink>
      <w:r w:rsidRPr="00420410">
        <w:t xml:space="preserve"> </w:t>
      </w:r>
    </w:p>
    <w:p w14:paraId="1B9513AF" w14:textId="4F8BE218" w:rsidR="00420410" w:rsidRPr="00420410" w:rsidRDefault="00420410" w:rsidP="00420410">
      <w:pPr>
        <w:pStyle w:val="EndNoteBibliography"/>
        <w:ind w:left="720" w:hanging="720"/>
      </w:pPr>
      <w:r w:rsidRPr="00420410">
        <w:t xml:space="preserve">Nowok, B., Raab, G. M., &amp; Dibben, C. (2016). Synthpop: Bespoke creation of synthetic data in R. </w:t>
      </w:r>
      <w:r w:rsidRPr="00420410">
        <w:rPr>
          <w:i/>
        </w:rPr>
        <w:t>Journal of Statistical Software, 74</w:t>
      </w:r>
      <w:r w:rsidRPr="00420410">
        <w:t xml:space="preserve">(11), 1 - 26. </w:t>
      </w:r>
      <w:hyperlink r:id="rId77" w:history="1">
        <w:r w:rsidRPr="00420410">
          <w:rPr>
            <w:rStyle w:val="Hyperlink"/>
          </w:rPr>
          <w:t>https://doi.org/10.18637/jss.v074.i11</w:t>
        </w:r>
      </w:hyperlink>
      <w:r w:rsidRPr="00420410">
        <w:t xml:space="preserve"> </w:t>
      </w:r>
    </w:p>
    <w:p w14:paraId="6AE8320C" w14:textId="27771631" w:rsidR="00420410" w:rsidRPr="00420410" w:rsidRDefault="00420410" w:rsidP="00420410">
      <w:pPr>
        <w:pStyle w:val="EndNoteBibliography"/>
        <w:ind w:left="720" w:hanging="720"/>
      </w:pPr>
      <w:r w:rsidRPr="00420410">
        <w:lastRenderedPageBreak/>
        <w:t xml:space="preserve">Nuijten, M. B., Hartgerink, C. H. J., van Assen, M. A. L. M., Epskamp, S., &amp; Wicherts, J. M. (2016). The prevalence of statistical reporting errors in psychology (1985–2013). </w:t>
      </w:r>
      <w:r w:rsidRPr="00420410">
        <w:rPr>
          <w:i/>
        </w:rPr>
        <w:t>Behavior Research Methods, 48</w:t>
      </w:r>
      <w:r w:rsidRPr="00420410">
        <w:t xml:space="preserve">(4), 1205-1226. </w:t>
      </w:r>
      <w:hyperlink r:id="rId78" w:history="1">
        <w:r w:rsidRPr="00420410">
          <w:rPr>
            <w:rStyle w:val="Hyperlink"/>
          </w:rPr>
          <w:t>https://doi.org/10.3758/s13428-015-0664-2</w:t>
        </w:r>
      </w:hyperlink>
      <w:r w:rsidRPr="00420410">
        <w:t xml:space="preserve"> </w:t>
      </w:r>
    </w:p>
    <w:p w14:paraId="1B24DC78" w14:textId="0072C629" w:rsidR="00420410" w:rsidRPr="00420410" w:rsidRDefault="00420410" w:rsidP="00420410">
      <w:pPr>
        <w:pStyle w:val="EndNoteBibliography"/>
        <w:ind w:left="720" w:hanging="720"/>
      </w:pPr>
      <w:r w:rsidRPr="00420410">
        <w:t xml:space="preserve">Open Science Collaboration. (2015). Estimating the reproducibility of psychological science. </w:t>
      </w:r>
      <w:r w:rsidRPr="00420410">
        <w:rPr>
          <w:i/>
        </w:rPr>
        <w:t>Science, 349</w:t>
      </w:r>
      <w:r w:rsidRPr="00420410">
        <w:t xml:space="preserve">(6251), aac4716. </w:t>
      </w:r>
      <w:hyperlink r:id="rId79" w:history="1">
        <w:r w:rsidRPr="00420410">
          <w:rPr>
            <w:rStyle w:val="Hyperlink"/>
          </w:rPr>
          <w:t>https://doi.org/doi:10.1126/science.aac4716</w:t>
        </w:r>
      </w:hyperlink>
      <w:r w:rsidRPr="00420410">
        <w:t xml:space="preserve"> </w:t>
      </w:r>
    </w:p>
    <w:p w14:paraId="38D99EFA" w14:textId="29EB4F32" w:rsidR="00420410" w:rsidRPr="00420410" w:rsidRDefault="00420410" w:rsidP="00420410">
      <w:pPr>
        <w:pStyle w:val="EndNoteBibliography"/>
        <w:ind w:left="720" w:hanging="720"/>
      </w:pPr>
      <w:r w:rsidRPr="00420410">
        <w:t xml:space="preserve">Quintana, D. S. (2020). </w:t>
      </w:r>
      <w:r w:rsidRPr="00420410">
        <w:rPr>
          <w:i/>
        </w:rPr>
        <w:t>Five things about open and reproducible science that every early career researcher should know</w:t>
      </w:r>
      <w:r w:rsidRPr="00420410">
        <w:t xml:space="preserve">. </w:t>
      </w:r>
      <w:hyperlink r:id="rId80" w:history="1">
        <w:r w:rsidRPr="00420410">
          <w:rPr>
            <w:rStyle w:val="Hyperlink"/>
          </w:rPr>
          <w:t>https://osf.io/2jt9u</w:t>
        </w:r>
      </w:hyperlink>
    </w:p>
    <w:p w14:paraId="23A7D95E" w14:textId="736034B6" w:rsidR="00420410" w:rsidRPr="00420410" w:rsidRDefault="00420410" w:rsidP="00420410">
      <w:pPr>
        <w:pStyle w:val="EndNoteBibliography"/>
        <w:ind w:left="720" w:hanging="720"/>
      </w:pPr>
      <w:r w:rsidRPr="00420410">
        <w:t xml:space="preserve">R Core Team. (2022). R: A language and environment for statistical computing (version 4.2.1) [Computer software]. </w:t>
      </w:r>
      <w:r w:rsidRPr="00420410">
        <w:rPr>
          <w:i/>
        </w:rPr>
        <w:t>R Foundation for Statistical Computing</w:t>
      </w:r>
      <w:r w:rsidRPr="00420410">
        <w:t xml:space="preserve">, Vienna, Austria. </w:t>
      </w:r>
      <w:hyperlink r:id="rId81" w:history="1">
        <w:r w:rsidRPr="00420410">
          <w:rPr>
            <w:rStyle w:val="Hyperlink"/>
          </w:rPr>
          <w:t>https://www.R-project.org/</w:t>
        </w:r>
      </w:hyperlink>
      <w:r w:rsidRPr="00420410">
        <w:t xml:space="preserve"> </w:t>
      </w:r>
    </w:p>
    <w:p w14:paraId="1B1A866C" w14:textId="77777777" w:rsidR="00420410" w:rsidRPr="00420410" w:rsidRDefault="00420410" w:rsidP="00420410">
      <w:pPr>
        <w:pStyle w:val="EndNoteBibliography"/>
        <w:ind w:left="720" w:hanging="720"/>
      </w:pPr>
      <w:r w:rsidRPr="00420410">
        <w:t xml:space="preserve">Rawat, S., &amp; Meena, S. (2014). Publish or perish: Where are we heading? </w:t>
      </w:r>
      <w:r w:rsidRPr="00420410">
        <w:rPr>
          <w:i/>
        </w:rPr>
        <w:t>Journal of Research in Medical Sciences, 19</w:t>
      </w:r>
      <w:r w:rsidRPr="00420410">
        <w:t xml:space="preserve">(2), 87-89. </w:t>
      </w:r>
    </w:p>
    <w:p w14:paraId="4E8549B4" w14:textId="454727FA" w:rsidR="00420410" w:rsidRPr="00420410" w:rsidRDefault="00420410" w:rsidP="00420410">
      <w:pPr>
        <w:pStyle w:val="EndNoteBibliography"/>
        <w:ind w:left="720" w:hanging="720"/>
      </w:pPr>
      <w:r w:rsidRPr="00420410">
        <w:t xml:space="preserve">Rubin, M. (2020). Does preregistration improve the credibility of research findings? </w:t>
      </w:r>
      <w:r w:rsidRPr="00420410">
        <w:rPr>
          <w:i/>
        </w:rPr>
        <w:t>The Quantitative Methods for Psychology, 16</w:t>
      </w:r>
      <w:r w:rsidRPr="00420410">
        <w:t xml:space="preserve">(4), 376–390. </w:t>
      </w:r>
      <w:hyperlink r:id="rId82" w:history="1">
        <w:r w:rsidRPr="00420410">
          <w:rPr>
            <w:rStyle w:val="Hyperlink"/>
          </w:rPr>
          <w:t>https://doi.org/10.20982/tqmp.16.4.p376</w:t>
        </w:r>
      </w:hyperlink>
      <w:r w:rsidRPr="00420410">
        <w:t xml:space="preserve"> </w:t>
      </w:r>
    </w:p>
    <w:p w14:paraId="689E07C1" w14:textId="2AF06D8C" w:rsidR="00420410" w:rsidRPr="00420410" w:rsidRDefault="00420410" w:rsidP="00420410">
      <w:pPr>
        <w:pStyle w:val="EndNoteBibliography"/>
        <w:ind w:left="720" w:hanging="720"/>
      </w:pPr>
      <w:r w:rsidRPr="00420410">
        <w:t xml:space="preserve">Rubin, M., &amp; Donkin, C. (2022). Exploratory hypothesis tests can be more compelling than confirmatory hypothesis tests. </w:t>
      </w:r>
      <w:r w:rsidRPr="00420410">
        <w:rPr>
          <w:i/>
        </w:rPr>
        <w:t>Philosophical Psychology</w:t>
      </w:r>
      <w:r w:rsidRPr="00420410">
        <w:t xml:space="preserve">, 1-29. </w:t>
      </w:r>
      <w:hyperlink r:id="rId83" w:history="1">
        <w:r w:rsidRPr="00420410">
          <w:rPr>
            <w:rStyle w:val="Hyperlink"/>
          </w:rPr>
          <w:t>https://doi.org/10.1080/09515089.2022.2113771</w:t>
        </w:r>
      </w:hyperlink>
      <w:r w:rsidRPr="00420410">
        <w:t xml:space="preserve"> </w:t>
      </w:r>
    </w:p>
    <w:p w14:paraId="22D9F831" w14:textId="0B42A872" w:rsidR="00420410" w:rsidRPr="00420410" w:rsidRDefault="00420410" w:rsidP="00420410">
      <w:pPr>
        <w:pStyle w:val="EndNoteBibliography"/>
        <w:ind w:left="720" w:hanging="720"/>
      </w:pPr>
      <w:r w:rsidRPr="00420410">
        <w:t xml:space="preserve">Sarewitz, D. (2016). The pressure to publish pushes down quality. </w:t>
      </w:r>
      <w:r w:rsidRPr="00420410">
        <w:rPr>
          <w:i/>
        </w:rPr>
        <w:t>Nature, 533</w:t>
      </w:r>
      <w:r w:rsidRPr="00420410">
        <w:t xml:space="preserve">(7602), 147-147. </w:t>
      </w:r>
      <w:hyperlink r:id="rId84" w:history="1">
        <w:r w:rsidRPr="00420410">
          <w:rPr>
            <w:rStyle w:val="Hyperlink"/>
          </w:rPr>
          <w:t>https://doi.org/10.1038/533147a</w:t>
        </w:r>
      </w:hyperlink>
      <w:r w:rsidRPr="00420410">
        <w:t xml:space="preserve"> </w:t>
      </w:r>
    </w:p>
    <w:p w14:paraId="1F4F042D" w14:textId="1AAABFD9" w:rsidR="00420410" w:rsidRPr="00420410" w:rsidRDefault="00420410" w:rsidP="00420410">
      <w:pPr>
        <w:pStyle w:val="EndNoteBibliography"/>
        <w:ind w:left="720" w:hanging="720"/>
      </w:pPr>
      <w:r w:rsidRPr="00420410">
        <w:t xml:space="preserve">Schwab, S., Janiaud, P., Dayan, M., Amrhein, V., Panczak, R., Palagi, P. M., Hemkens, L. G., Ramon, M., Rothen, N., Senn, S., Furrer, E., &amp; Held, L. (2022). Ten simple rules for </w:t>
      </w:r>
      <w:r w:rsidRPr="00420410">
        <w:lastRenderedPageBreak/>
        <w:t xml:space="preserve">good research practice. </w:t>
      </w:r>
      <w:r w:rsidRPr="00420410">
        <w:rPr>
          <w:i/>
        </w:rPr>
        <w:t>PLoS Computational Biology, 18</w:t>
      </w:r>
      <w:r w:rsidRPr="00420410">
        <w:t xml:space="preserve">(6), e1010139. </w:t>
      </w:r>
      <w:hyperlink r:id="rId85" w:history="1">
        <w:r w:rsidRPr="00420410">
          <w:rPr>
            <w:rStyle w:val="Hyperlink"/>
          </w:rPr>
          <w:t>https://doi.org/10.1371/journal.pcbi.1010139</w:t>
        </w:r>
      </w:hyperlink>
      <w:r w:rsidRPr="00420410">
        <w:t xml:space="preserve"> </w:t>
      </w:r>
    </w:p>
    <w:p w14:paraId="13F0A13E" w14:textId="601FF8CF" w:rsidR="00420410" w:rsidRPr="00420410" w:rsidRDefault="00420410" w:rsidP="00420410">
      <w:pPr>
        <w:pStyle w:val="EndNoteBibliography"/>
        <w:ind w:left="720" w:hanging="720"/>
      </w:pPr>
      <w:r w:rsidRPr="00420410">
        <w:t xml:space="preserve">Schwartz, B. (2023). Psychology’s increased rigor is good news. But is it only good news? </w:t>
      </w:r>
      <w:r w:rsidRPr="00420410">
        <w:rPr>
          <w:i/>
        </w:rPr>
        <w:t>Behavioral Scientist</w:t>
      </w:r>
      <w:r w:rsidRPr="00420410">
        <w:t xml:space="preserve">. </w:t>
      </w:r>
      <w:hyperlink r:id="rId86" w:history="1">
        <w:r w:rsidRPr="00420410">
          <w:rPr>
            <w:rStyle w:val="Hyperlink"/>
          </w:rPr>
          <w:t>https://behavioralscientist.org/psychologys-increased-rigor-is-good-news-but-is-it-only-good-news/</w:t>
        </w:r>
      </w:hyperlink>
    </w:p>
    <w:p w14:paraId="4762B845" w14:textId="2C267427" w:rsidR="00420410" w:rsidRPr="00420410" w:rsidRDefault="00420410" w:rsidP="00420410">
      <w:pPr>
        <w:pStyle w:val="EndNoteBibliography"/>
        <w:ind w:left="720" w:hanging="720"/>
      </w:pPr>
      <w:r w:rsidRPr="00420410">
        <w:t xml:space="preserve">Serghiou, S., &amp; Ioannidis, J. P. A. (2018). Altmetric scores, citations, and publication of studies posted as preprints. </w:t>
      </w:r>
      <w:r w:rsidRPr="00420410">
        <w:rPr>
          <w:i/>
        </w:rPr>
        <w:t>JAMA, 319</w:t>
      </w:r>
      <w:r w:rsidRPr="00420410">
        <w:t xml:space="preserve">(4), 402-404. </w:t>
      </w:r>
      <w:hyperlink r:id="rId87" w:history="1">
        <w:r w:rsidRPr="00420410">
          <w:rPr>
            <w:rStyle w:val="Hyperlink"/>
          </w:rPr>
          <w:t>https://doi.org/10.1001/jama.2017.21168</w:t>
        </w:r>
      </w:hyperlink>
      <w:r w:rsidRPr="00420410">
        <w:t xml:space="preserve"> </w:t>
      </w:r>
    </w:p>
    <w:p w14:paraId="5DDFE7F1" w14:textId="2B0C565C" w:rsidR="00420410" w:rsidRPr="00420410" w:rsidRDefault="00420410" w:rsidP="00420410">
      <w:pPr>
        <w:pStyle w:val="EndNoteBibliography"/>
        <w:ind w:left="720" w:hanging="720"/>
      </w:pPr>
      <w:r w:rsidRPr="00420410">
        <w:t xml:space="preserve">Thibault, R. T., Kovacs, M., Hardwicke, T. E., Sarafoglou, A., &amp; Munafo, M. (2023). Reducing bias in secondary data analysis via an Explore and Confirm Analysis Workflow (ECAW): A proposal and survey of observational researchers. </w:t>
      </w:r>
      <w:hyperlink r:id="rId88" w:history="1">
        <w:r w:rsidRPr="00420410">
          <w:rPr>
            <w:rStyle w:val="Hyperlink"/>
          </w:rPr>
          <w:t>https://doi.org/10.31222/osf.io/md2xz</w:t>
        </w:r>
      </w:hyperlink>
      <w:r w:rsidRPr="00420410">
        <w:t xml:space="preserve"> </w:t>
      </w:r>
    </w:p>
    <w:p w14:paraId="6CB2A4F2" w14:textId="50C50C45" w:rsidR="00420410" w:rsidRPr="00420410" w:rsidRDefault="00420410" w:rsidP="00420410">
      <w:pPr>
        <w:pStyle w:val="EndNoteBibliography"/>
        <w:ind w:left="720" w:hanging="720"/>
      </w:pPr>
      <w:r w:rsidRPr="00420410">
        <w:t xml:space="preserve">Wagenmakers, E.-J., Wetzels, R., Borsboom, D., van der Maas, H. L. J., &amp; Kievit, R. A. (2012). An agenda for purely confirmatory research. </w:t>
      </w:r>
      <w:r w:rsidRPr="00420410">
        <w:rPr>
          <w:i/>
        </w:rPr>
        <w:t>Perspectives on Psychological Science, 7</w:t>
      </w:r>
      <w:r w:rsidRPr="00420410">
        <w:t xml:space="preserve">(6), 632-638. </w:t>
      </w:r>
      <w:hyperlink r:id="rId89" w:history="1">
        <w:r w:rsidRPr="00420410">
          <w:rPr>
            <w:rStyle w:val="Hyperlink"/>
          </w:rPr>
          <w:t>https://doi.org/10.1177/1745691612463078</w:t>
        </w:r>
      </w:hyperlink>
      <w:r w:rsidRPr="00420410">
        <w:t xml:space="preserve"> </w:t>
      </w:r>
    </w:p>
    <w:p w14:paraId="27604EA3" w14:textId="5C0B015C" w:rsidR="00420410" w:rsidRPr="00420410" w:rsidRDefault="00420410" w:rsidP="00420410">
      <w:pPr>
        <w:pStyle w:val="EndNoteBibliography"/>
        <w:ind w:left="720" w:hanging="720"/>
      </w:pPr>
      <w:r w:rsidRPr="00420410">
        <w:t xml:space="preserve">Wicherts, J. M., Veldkamp, C. L. S., Augusteijn, H. E. M., Bakker, M., van Aert, R. C. M., &amp; van Assen, M. A. L. M. (2016). Degrees of freedom in planning, running, analyzing, and reporting psychological studies: A checklist to avoid p-hacking. </w:t>
      </w:r>
      <w:r w:rsidRPr="00420410">
        <w:rPr>
          <w:i/>
        </w:rPr>
        <w:t>Frontiers in Psychology, 7</w:t>
      </w:r>
      <w:r w:rsidRPr="00420410">
        <w:t xml:space="preserve">. </w:t>
      </w:r>
      <w:hyperlink r:id="rId90" w:history="1">
        <w:r w:rsidRPr="00420410">
          <w:rPr>
            <w:rStyle w:val="Hyperlink"/>
          </w:rPr>
          <w:t>https://doi.org/10.3389/fpsyg.2016.01832</w:t>
        </w:r>
      </w:hyperlink>
      <w:r w:rsidRPr="00420410">
        <w:t xml:space="preserve"> </w:t>
      </w:r>
    </w:p>
    <w:p w14:paraId="163FEAD3" w14:textId="7635ACB2" w:rsidR="00420410" w:rsidRPr="00420410" w:rsidRDefault="00420410" w:rsidP="00420410">
      <w:pPr>
        <w:pStyle w:val="EndNoteBibliography"/>
        <w:ind w:left="720" w:hanging="720"/>
      </w:pPr>
      <w:r w:rsidRPr="00420410">
        <w:t xml:space="preserve">Wiggins, B. J., &amp; Christopherson, C. D. (2019). The replication crisis in psychology: An overview for theoretical and philosophical psychology. </w:t>
      </w:r>
      <w:r w:rsidRPr="00420410">
        <w:rPr>
          <w:i/>
        </w:rPr>
        <w:t>Journal of Theoretical and Philosophical Psychology, 39</w:t>
      </w:r>
      <w:r w:rsidRPr="00420410">
        <w:t xml:space="preserve">, 202-217. </w:t>
      </w:r>
      <w:hyperlink r:id="rId91" w:history="1">
        <w:r w:rsidRPr="00420410">
          <w:rPr>
            <w:rStyle w:val="Hyperlink"/>
          </w:rPr>
          <w:t>https://doi.org/10.1037/teo0000137</w:t>
        </w:r>
      </w:hyperlink>
      <w:r w:rsidRPr="00420410">
        <w:t xml:space="preserve"> </w:t>
      </w:r>
    </w:p>
    <w:p w14:paraId="24E41651" w14:textId="31D367BF" w:rsidR="00916014" w:rsidRPr="0076205D" w:rsidRDefault="00112AF0" w:rsidP="00C25359">
      <w:pPr>
        <w:spacing w:line="360" w:lineRule="auto"/>
        <w:rPr>
          <w:lang w:val="fr-CA"/>
        </w:rPr>
      </w:pPr>
      <w:r w:rsidRPr="0076205D">
        <w:rPr>
          <w:lang w:val="fr-CA"/>
        </w:rPr>
        <w:fldChar w:fldCharType="end"/>
      </w:r>
    </w:p>
    <w:sectPr w:rsidR="00916014" w:rsidRPr="0076205D">
      <w:headerReference w:type="default" r:id="rId9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EA5D6" w14:textId="77777777" w:rsidR="003C33D5" w:rsidRDefault="003C33D5" w:rsidP="00BB06AD">
      <w:pPr>
        <w:spacing w:line="240" w:lineRule="auto"/>
      </w:pPr>
      <w:r>
        <w:separator/>
      </w:r>
    </w:p>
  </w:endnote>
  <w:endnote w:type="continuationSeparator" w:id="0">
    <w:p w14:paraId="7394F085" w14:textId="77777777" w:rsidR="003C33D5" w:rsidRDefault="003C33D5" w:rsidP="00BB06AD">
      <w:pPr>
        <w:spacing w:line="240" w:lineRule="auto"/>
      </w:pPr>
      <w:r>
        <w:continuationSeparator/>
      </w:r>
    </w:p>
  </w:endnote>
  <w:endnote w:type="continuationNotice" w:id="1">
    <w:p w14:paraId="1F0D002C" w14:textId="77777777" w:rsidR="003C33D5" w:rsidRDefault="003C33D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83DA" w14:textId="77777777" w:rsidR="003C33D5" w:rsidRDefault="003C33D5" w:rsidP="00BB06AD">
      <w:pPr>
        <w:spacing w:line="240" w:lineRule="auto"/>
      </w:pPr>
      <w:r>
        <w:separator/>
      </w:r>
    </w:p>
  </w:footnote>
  <w:footnote w:type="continuationSeparator" w:id="0">
    <w:p w14:paraId="3E6DCF20" w14:textId="77777777" w:rsidR="003C33D5" w:rsidRDefault="003C33D5" w:rsidP="00BB06AD">
      <w:pPr>
        <w:spacing w:line="240" w:lineRule="auto"/>
      </w:pPr>
      <w:r>
        <w:continuationSeparator/>
      </w:r>
    </w:p>
  </w:footnote>
  <w:footnote w:type="continuationNotice" w:id="1">
    <w:p w14:paraId="168039DD" w14:textId="77777777" w:rsidR="003C33D5" w:rsidRDefault="003C33D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lang w:val="fr-CA"/>
      </w:rPr>
      <w:id w:val="840274367"/>
      <w:docPartObj>
        <w:docPartGallery w:val="Page Numbers (Top of Page)"/>
        <w:docPartUnique/>
      </w:docPartObj>
    </w:sdtPr>
    <w:sdtEndPr>
      <w:rPr>
        <w:noProof/>
      </w:rPr>
    </w:sdtEndPr>
    <w:sdtContent>
      <w:p w14:paraId="72039A76" w14:textId="534B30D7" w:rsidR="00FC401E" w:rsidRPr="00781D09" w:rsidRDefault="004F4B47" w:rsidP="00781D09">
        <w:pPr>
          <w:tabs>
            <w:tab w:val="center" w:pos="4680"/>
            <w:tab w:val="right" w:pos="9781"/>
          </w:tabs>
          <w:spacing w:line="240" w:lineRule="auto"/>
          <w:rPr>
            <w:rFonts w:cs="Times New Roman"/>
            <w:szCs w:val="24"/>
            <w:lang w:val="fr-CA"/>
          </w:rPr>
        </w:pPr>
        <w:r w:rsidRPr="003A41BB">
          <w:rPr>
            <w:rFonts w:cs="Times New Roman"/>
            <w:szCs w:val="24"/>
            <w:lang w:val="fr-CA"/>
          </w:rPr>
          <w:t xml:space="preserve">BONNES </w:t>
        </w:r>
        <w:r w:rsidR="00A42C41">
          <w:rPr>
            <w:rFonts w:cs="Times New Roman"/>
            <w:szCs w:val="24"/>
            <w:lang w:val="fr-CA"/>
          </w:rPr>
          <w:t xml:space="preserve">PRATIQUES </w:t>
        </w:r>
        <w:r w:rsidRPr="003A41BB">
          <w:rPr>
            <w:rFonts w:cs="Times New Roman"/>
            <w:szCs w:val="24"/>
            <w:lang w:val="fr-CA"/>
          </w:rPr>
          <w:t xml:space="preserve">ET </w:t>
        </w:r>
        <w:r w:rsidR="00AA36AD">
          <w:rPr>
            <w:rFonts w:cs="Times New Roman"/>
            <w:szCs w:val="24"/>
            <w:lang w:val="fr-CA"/>
          </w:rPr>
          <w:t>SCIENCE OUVERTE</w:t>
        </w:r>
        <w:r>
          <w:rPr>
            <w:rFonts w:cs="Times New Roman"/>
            <w:szCs w:val="24"/>
            <w:lang w:val="fr-CA"/>
          </w:rPr>
          <w:tab/>
        </w:r>
        <w:r w:rsidRPr="00781D09">
          <w:rPr>
            <w:rFonts w:cs="Times New Roman"/>
            <w:szCs w:val="24"/>
            <w:lang w:val="fr-CA"/>
          </w:rPr>
          <w:fldChar w:fldCharType="begin"/>
        </w:r>
        <w:r w:rsidRPr="00781D09">
          <w:rPr>
            <w:rFonts w:cs="Times New Roman"/>
            <w:szCs w:val="24"/>
            <w:lang w:val="fr-CA"/>
          </w:rPr>
          <w:instrText xml:space="preserve"> PAGE   \* MERGEFORMAT </w:instrText>
        </w:r>
        <w:r w:rsidRPr="00781D09">
          <w:rPr>
            <w:rFonts w:cs="Times New Roman"/>
            <w:szCs w:val="24"/>
            <w:lang w:val="fr-CA"/>
          </w:rPr>
          <w:fldChar w:fldCharType="separate"/>
        </w:r>
        <w:r w:rsidRPr="00781D09">
          <w:rPr>
            <w:rFonts w:cs="Times New Roman"/>
            <w:szCs w:val="24"/>
            <w:lang w:val="fr-CA"/>
          </w:rPr>
          <w:t>1</w:t>
        </w:r>
        <w:r w:rsidRPr="00781D09">
          <w:rPr>
            <w:rFonts w:cs="Times New Roman"/>
            <w:noProof/>
            <w:szCs w:val="24"/>
            <w:lang w:val="fr-CA"/>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31F70"/>
    <w:multiLevelType w:val="hybridMultilevel"/>
    <w:tmpl w:val="725002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FD3FDA"/>
    <w:multiLevelType w:val="hybridMultilevel"/>
    <w:tmpl w:val="ACF0ED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DE4C71"/>
    <w:multiLevelType w:val="hybridMultilevel"/>
    <w:tmpl w:val="B1244E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5B33AF"/>
    <w:multiLevelType w:val="hybridMultilevel"/>
    <w:tmpl w:val="E9529B2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798C36A8"/>
    <w:multiLevelType w:val="hybridMultilevel"/>
    <w:tmpl w:val="31A629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8033171">
    <w:abstractNumId w:val="4"/>
  </w:num>
  <w:num w:numId="2" w16cid:durableId="101149825">
    <w:abstractNumId w:val="3"/>
  </w:num>
  <w:num w:numId="3" w16cid:durableId="2134513166">
    <w:abstractNumId w:val="1"/>
  </w:num>
  <w:num w:numId="4" w16cid:durableId="1534463118">
    <w:abstractNumId w:val="0"/>
  </w:num>
  <w:num w:numId="5" w16cid:durableId="18344481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riault, Rémi">
    <w15:presenceInfo w15:providerId="AD" w15:userId="S::ha291011@ens.uqam.ca::b8a3a2e0-2131-4735-977c-3ba6b57ca1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2d59wppke9dt5e5ttpxpzdoa5ae9dwedfp9&quot;&gt;2022.02.02_My FULL EndNote Library&lt;record-ids&gt;&lt;item&gt;3387&lt;/item&gt;&lt;item&gt;3568&lt;/item&gt;&lt;item&gt;3569&lt;/item&gt;&lt;item&gt;3570&lt;/item&gt;&lt;item&gt;3571&lt;/item&gt;&lt;item&gt;3572&lt;/item&gt;&lt;item&gt;3573&lt;/item&gt;&lt;item&gt;3574&lt;/item&gt;&lt;item&gt;3575&lt;/item&gt;&lt;item&gt;3576&lt;/item&gt;&lt;item&gt;3578&lt;/item&gt;&lt;item&gt;3579&lt;/item&gt;&lt;item&gt;3581&lt;/item&gt;&lt;item&gt;3582&lt;/item&gt;&lt;item&gt;3583&lt;/item&gt;&lt;item&gt;3584&lt;/item&gt;&lt;item&gt;3585&lt;/item&gt;&lt;item&gt;3586&lt;/item&gt;&lt;item&gt;3587&lt;/item&gt;&lt;item&gt;3588&lt;/item&gt;&lt;item&gt;3589&lt;/item&gt;&lt;item&gt;3590&lt;/item&gt;&lt;item&gt;3592&lt;/item&gt;&lt;item&gt;3593&lt;/item&gt;&lt;item&gt;3613&lt;/item&gt;&lt;item&gt;3614&lt;/item&gt;&lt;item&gt;3615&lt;/item&gt;&lt;item&gt;3616&lt;/item&gt;&lt;item&gt;3617&lt;/item&gt;&lt;item&gt;3618&lt;/item&gt;&lt;item&gt;3619&lt;/item&gt;&lt;item&gt;3620&lt;/item&gt;&lt;item&gt;3621&lt;/item&gt;&lt;item&gt;3629&lt;/item&gt;&lt;item&gt;3630&lt;/item&gt;&lt;item&gt;3631&lt;/item&gt;&lt;item&gt;3632&lt;/item&gt;&lt;/record-ids&gt;&lt;/item&gt;&lt;/Libraries&gt;"/>
  </w:docVars>
  <w:rsids>
    <w:rsidRoot w:val="00BB06AD"/>
    <w:rsid w:val="00000E55"/>
    <w:rsid w:val="00001790"/>
    <w:rsid w:val="00003767"/>
    <w:rsid w:val="00005069"/>
    <w:rsid w:val="00005099"/>
    <w:rsid w:val="000051C8"/>
    <w:rsid w:val="000059C2"/>
    <w:rsid w:val="00005F8B"/>
    <w:rsid w:val="00006833"/>
    <w:rsid w:val="00010963"/>
    <w:rsid w:val="00011075"/>
    <w:rsid w:val="000110FD"/>
    <w:rsid w:val="000123C9"/>
    <w:rsid w:val="00012D2B"/>
    <w:rsid w:val="00013FC9"/>
    <w:rsid w:val="0001448B"/>
    <w:rsid w:val="000152AA"/>
    <w:rsid w:val="00015BC7"/>
    <w:rsid w:val="00015C32"/>
    <w:rsid w:val="00015C87"/>
    <w:rsid w:val="00016808"/>
    <w:rsid w:val="00017129"/>
    <w:rsid w:val="00017F5F"/>
    <w:rsid w:val="000208EE"/>
    <w:rsid w:val="00020CD1"/>
    <w:rsid w:val="00021427"/>
    <w:rsid w:val="0002154D"/>
    <w:rsid w:val="0002181F"/>
    <w:rsid w:val="000219DF"/>
    <w:rsid w:val="000222FC"/>
    <w:rsid w:val="00022463"/>
    <w:rsid w:val="00022C40"/>
    <w:rsid w:val="00023E8D"/>
    <w:rsid w:val="00024036"/>
    <w:rsid w:val="00024537"/>
    <w:rsid w:val="000245C5"/>
    <w:rsid w:val="00024D05"/>
    <w:rsid w:val="00024FFF"/>
    <w:rsid w:val="0002616F"/>
    <w:rsid w:val="0002649C"/>
    <w:rsid w:val="000267AB"/>
    <w:rsid w:val="00026ACA"/>
    <w:rsid w:val="00026E9F"/>
    <w:rsid w:val="00027132"/>
    <w:rsid w:val="00027899"/>
    <w:rsid w:val="00030250"/>
    <w:rsid w:val="00030411"/>
    <w:rsid w:val="000306F7"/>
    <w:rsid w:val="00030900"/>
    <w:rsid w:val="00030B87"/>
    <w:rsid w:val="00031054"/>
    <w:rsid w:val="00031098"/>
    <w:rsid w:val="0003129D"/>
    <w:rsid w:val="000316D9"/>
    <w:rsid w:val="00031909"/>
    <w:rsid w:val="00031D17"/>
    <w:rsid w:val="00032B0B"/>
    <w:rsid w:val="00033179"/>
    <w:rsid w:val="0003417B"/>
    <w:rsid w:val="00035213"/>
    <w:rsid w:val="0003557A"/>
    <w:rsid w:val="00036219"/>
    <w:rsid w:val="00037073"/>
    <w:rsid w:val="00037F91"/>
    <w:rsid w:val="00040B44"/>
    <w:rsid w:val="00040F05"/>
    <w:rsid w:val="000410AB"/>
    <w:rsid w:val="00041323"/>
    <w:rsid w:val="00042A18"/>
    <w:rsid w:val="00042B3D"/>
    <w:rsid w:val="000433EF"/>
    <w:rsid w:val="000434FE"/>
    <w:rsid w:val="00043C34"/>
    <w:rsid w:val="00044073"/>
    <w:rsid w:val="00044505"/>
    <w:rsid w:val="00044BAE"/>
    <w:rsid w:val="00045731"/>
    <w:rsid w:val="0004576B"/>
    <w:rsid w:val="00046581"/>
    <w:rsid w:val="0004692B"/>
    <w:rsid w:val="00046B83"/>
    <w:rsid w:val="00046F4A"/>
    <w:rsid w:val="000476E7"/>
    <w:rsid w:val="00047C79"/>
    <w:rsid w:val="00047E33"/>
    <w:rsid w:val="000505A0"/>
    <w:rsid w:val="00051382"/>
    <w:rsid w:val="00053768"/>
    <w:rsid w:val="000540BF"/>
    <w:rsid w:val="000549D9"/>
    <w:rsid w:val="00054AC1"/>
    <w:rsid w:val="00054B59"/>
    <w:rsid w:val="00055C07"/>
    <w:rsid w:val="000561A4"/>
    <w:rsid w:val="00057A91"/>
    <w:rsid w:val="000611F3"/>
    <w:rsid w:val="00062715"/>
    <w:rsid w:val="000634D0"/>
    <w:rsid w:val="000652BD"/>
    <w:rsid w:val="0006729C"/>
    <w:rsid w:val="000673B0"/>
    <w:rsid w:val="000675AB"/>
    <w:rsid w:val="000701F9"/>
    <w:rsid w:val="00070403"/>
    <w:rsid w:val="00070D3B"/>
    <w:rsid w:val="000716F5"/>
    <w:rsid w:val="00071D5B"/>
    <w:rsid w:val="00071E0E"/>
    <w:rsid w:val="00072028"/>
    <w:rsid w:val="0007253F"/>
    <w:rsid w:val="0007267F"/>
    <w:rsid w:val="00072856"/>
    <w:rsid w:val="000729E3"/>
    <w:rsid w:val="00074C81"/>
    <w:rsid w:val="00077DA8"/>
    <w:rsid w:val="00080EB2"/>
    <w:rsid w:val="000810CE"/>
    <w:rsid w:val="000815D3"/>
    <w:rsid w:val="000816F6"/>
    <w:rsid w:val="00081B20"/>
    <w:rsid w:val="000836B3"/>
    <w:rsid w:val="000837EA"/>
    <w:rsid w:val="00083991"/>
    <w:rsid w:val="00084209"/>
    <w:rsid w:val="00084326"/>
    <w:rsid w:val="0008441F"/>
    <w:rsid w:val="000850E2"/>
    <w:rsid w:val="00085B62"/>
    <w:rsid w:val="0008755F"/>
    <w:rsid w:val="00087D8E"/>
    <w:rsid w:val="00090151"/>
    <w:rsid w:val="00090890"/>
    <w:rsid w:val="00090D8F"/>
    <w:rsid w:val="000917BD"/>
    <w:rsid w:val="00091D0E"/>
    <w:rsid w:val="000929FB"/>
    <w:rsid w:val="00092F88"/>
    <w:rsid w:val="00093E6F"/>
    <w:rsid w:val="0009482A"/>
    <w:rsid w:val="000948AB"/>
    <w:rsid w:val="000959E9"/>
    <w:rsid w:val="00095EC7"/>
    <w:rsid w:val="00096627"/>
    <w:rsid w:val="00096989"/>
    <w:rsid w:val="00096A62"/>
    <w:rsid w:val="00096D6E"/>
    <w:rsid w:val="00097DB2"/>
    <w:rsid w:val="000A0623"/>
    <w:rsid w:val="000A10B2"/>
    <w:rsid w:val="000A14E3"/>
    <w:rsid w:val="000A2031"/>
    <w:rsid w:val="000A2310"/>
    <w:rsid w:val="000A36A2"/>
    <w:rsid w:val="000A38EE"/>
    <w:rsid w:val="000A39FE"/>
    <w:rsid w:val="000A3CFB"/>
    <w:rsid w:val="000A489B"/>
    <w:rsid w:val="000A68CE"/>
    <w:rsid w:val="000A6C1B"/>
    <w:rsid w:val="000A7897"/>
    <w:rsid w:val="000B0318"/>
    <w:rsid w:val="000B03B4"/>
    <w:rsid w:val="000B0A8D"/>
    <w:rsid w:val="000B1090"/>
    <w:rsid w:val="000B190B"/>
    <w:rsid w:val="000B1FC8"/>
    <w:rsid w:val="000B2053"/>
    <w:rsid w:val="000B249D"/>
    <w:rsid w:val="000B2870"/>
    <w:rsid w:val="000B368C"/>
    <w:rsid w:val="000B3909"/>
    <w:rsid w:val="000B4CC3"/>
    <w:rsid w:val="000B5B36"/>
    <w:rsid w:val="000B6768"/>
    <w:rsid w:val="000B77F2"/>
    <w:rsid w:val="000B7B22"/>
    <w:rsid w:val="000C25A7"/>
    <w:rsid w:val="000C265F"/>
    <w:rsid w:val="000C2E8E"/>
    <w:rsid w:val="000C349C"/>
    <w:rsid w:val="000C360A"/>
    <w:rsid w:val="000C3E0A"/>
    <w:rsid w:val="000C3EF6"/>
    <w:rsid w:val="000C3FA2"/>
    <w:rsid w:val="000C464F"/>
    <w:rsid w:val="000C4651"/>
    <w:rsid w:val="000C4B51"/>
    <w:rsid w:val="000C63A4"/>
    <w:rsid w:val="000C68DD"/>
    <w:rsid w:val="000D00F9"/>
    <w:rsid w:val="000D0B47"/>
    <w:rsid w:val="000D1CB2"/>
    <w:rsid w:val="000D2729"/>
    <w:rsid w:val="000D322E"/>
    <w:rsid w:val="000D3A1E"/>
    <w:rsid w:val="000D3FA1"/>
    <w:rsid w:val="000D4260"/>
    <w:rsid w:val="000D4CA5"/>
    <w:rsid w:val="000D659C"/>
    <w:rsid w:val="000D7863"/>
    <w:rsid w:val="000D78D2"/>
    <w:rsid w:val="000D7EC9"/>
    <w:rsid w:val="000E0869"/>
    <w:rsid w:val="000E1DE2"/>
    <w:rsid w:val="000E2988"/>
    <w:rsid w:val="000E2E96"/>
    <w:rsid w:val="000E338D"/>
    <w:rsid w:val="000E3E78"/>
    <w:rsid w:val="000E57A0"/>
    <w:rsid w:val="000F1744"/>
    <w:rsid w:val="000F177C"/>
    <w:rsid w:val="000F26E2"/>
    <w:rsid w:val="000F2775"/>
    <w:rsid w:val="000F39EE"/>
    <w:rsid w:val="000F3DC8"/>
    <w:rsid w:val="000F4635"/>
    <w:rsid w:val="000F5529"/>
    <w:rsid w:val="000F59AA"/>
    <w:rsid w:val="000F5BA4"/>
    <w:rsid w:val="000F6576"/>
    <w:rsid w:val="000F6F2B"/>
    <w:rsid w:val="000F70D6"/>
    <w:rsid w:val="000F7589"/>
    <w:rsid w:val="000F76E9"/>
    <w:rsid w:val="0010016D"/>
    <w:rsid w:val="00101016"/>
    <w:rsid w:val="00101668"/>
    <w:rsid w:val="00101E4C"/>
    <w:rsid w:val="001024E2"/>
    <w:rsid w:val="00103479"/>
    <w:rsid w:val="00103E42"/>
    <w:rsid w:val="0010515D"/>
    <w:rsid w:val="001055E2"/>
    <w:rsid w:val="00105726"/>
    <w:rsid w:val="0010582A"/>
    <w:rsid w:val="00105DF8"/>
    <w:rsid w:val="001071F1"/>
    <w:rsid w:val="0010755A"/>
    <w:rsid w:val="001075DB"/>
    <w:rsid w:val="00107729"/>
    <w:rsid w:val="00107EE8"/>
    <w:rsid w:val="0011019E"/>
    <w:rsid w:val="00110856"/>
    <w:rsid w:val="00110F93"/>
    <w:rsid w:val="001110E6"/>
    <w:rsid w:val="00111540"/>
    <w:rsid w:val="00111E3A"/>
    <w:rsid w:val="00112AF0"/>
    <w:rsid w:val="001154BE"/>
    <w:rsid w:val="00115BFB"/>
    <w:rsid w:val="001161D2"/>
    <w:rsid w:val="00120BF1"/>
    <w:rsid w:val="00121957"/>
    <w:rsid w:val="00121C1A"/>
    <w:rsid w:val="001220C4"/>
    <w:rsid w:val="001224D8"/>
    <w:rsid w:val="001226CD"/>
    <w:rsid w:val="00122EBC"/>
    <w:rsid w:val="00124423"/>
    <w:rsid w:val="001245D6"/>
    <w:rsid w:val="00124774"/>
    <w:rsid w:val="00124F32"/>
    <w:rsid w:val="001252F4"/>
    <w:rsid w:val="00125336"/>
    <w:rsid w:val="0012587A"/>
    <w:rsid w:val="00126B46"/>
    <w:rsid w:val="001272BC"/>
    <w:rsid w:val="0012746A"/>
    <w:rsid w:val="00127820"/>
    <w:rsid w:val="00127EBF"/>
    <w:rsid w:val="00130CC6"/>
    <w:rsid w:val="00131746"/>
    <w:rsid w:val="00132024"/>
    <w:rsid w:val="0013254D"/>
    <w:rsid w:val="0013423B"/>
    <w:rsid w:val="00134527"/>
    <w:rsid w:val="00134D65"/>
    <w:rsid w:val="00135276"/>
    <w:rsid w:val="0013560F"/>
    <w:rsid w:val="001357C9"/>
    <w:rsid w:val="00135FCF"/>
    <w:rsid w:val="00136624"/>
    <w:rsid w:val="00137651"/>
    <w:rsid w:val="00137D8D"/>
    <w:rsid w:val="00140CA8"/>
    <w:rsid w:val="00141028"/>
    <w:rsid w:val="00141960"/>
    <w:rsid w:val="00142026"/>
    <w:rsid w:val="001420B9"/>
    <w:rsid w:val="00143596"/>
    <w:rsid w:val="00143668"/>
    <w:rsid w:val="00143C5B"/>
    <w:rsid w:val="00143E5C"/>
    <w:rsid w:val="00145109"/>
    <w:rsid w:val="001458F5"/>
    <w:rsid w:val="001466F0"/>
    <w:rsid w:val="00146CB8"/>
    <w:rsid w:val="00146F1A"/>
    <w:rsid w:val="0014764B"/>
    <w:rsid w:val="001506DB"/>
    <w:rsid w:val="00150DA6"/>
    <w:rsid w:val="00150DAD"/>
    <w:rsid w:val="001512D6"/>
    <w:rsid w:val="00152C82"/>
    <w:rsid w:val="00153683"/>
    <w:rsid w:val="001545FF"/>
    <w:rsid w:val="00154DA2"/>
    <w:rsid w:val="00154E6A"/>
    <w:rsid w:val="00155B86"/>
    <w:rsid w:val="001560F5"/>
    <w:rsid w:val="00156AFE"/>
    <w:rsid w:val="0015704B"/>
    <w:rsid w:val="00157ADC"/>
    <w:rsid w:val="00161B6E"/>
    <w:rsid w:val="00161EAE"/>
    <w:rsid w:val="00162BE4"/>
    <w:rsid w:val="001636D2"/>
    <w:rsid w:val="00165125"/>
    <w:rsid w:val="00165489"/>
    <w:rsid w:val="0016594A"/>
    <w:rsid w:val="001662FF"/>
    <w:rsid w:val="001665BB"/>
    <w:rsid w:val="00167233"/>
    <w:rsid w:val="001708B7"/>
    <w:rsid w:val="00171046"/>
    <w:rsid w:val="00171653"/>
    <w:rsid w:val="001719A5"/>
    <w:rsid w:val="00171AD9"/>
    <w:rsid w:val="00171DBB"/>
    <w:rsid w:val="00171E59"/>
    <w:rsid w:val="001722D3"/>
    <w:rsid w:val="001723F8"/>
    <w:rsid w:val="0017365F"/>
    <w:rsid w:val="00173747"/>
    <w:rsid w:val="00173C7F"/>
    <w:rsid w:val="0017427B"/>
    <w:rsid w:val="00174E97"/>
    <w:rsid w:val="00175998"/>
    <w:rsid w:val="00175CEF"/>
    <w:rsid w:val="00176276"/>
    <w:rsid w:val="001766A8"/>
    <w:rsid w:val="0017746F"/>
    <w:rsid w:val="001802E4"/>
    <w:rsid w:val="00180827"/>
    <w:rsid w:val="00180EF6"/>
    <w:rsid w:val="00181F89"/>
    <w:rsid w:val="001826CC"/>
    <w:rsid w:val="00182E46"/>
    <w:rsid w:val="0018306B"/>
    <w:rsid w:val="0018337E"/>
    <w:rsid w:val="00183AF4"/>
    <w:rsid w:val="00183C1B"/>
    <w:rsid w:val="00183DF8"/>
    <w:rsid w:val="00184587"/>
    <w:rsid w:val="001845E9"/>
    <w:rsid w:val="0018474D"/>
    <w:rsid w:val="00184B89"/>
    <w:rsid w:val="00185947"/>
    <w:rsid w:val="00185BC9"/>
    <w:rsid w:val="001866D2"/>
    <w:rsid w:val="001868EF"/>
    <w:rsid w:val="00187783"/>
    <w:rsid w:val="00187948"/>
    <w:rsid w:val="00187C56"/>
    <w:rsid w:val="00191A7A"/>
    <w:rsid w:val="00191A9F"/>
    <w:rsid w:val="001922C9"/>
    <w:rsid w:val="0019270A"/>
    <w:rsid w:val="00193D89"/>
    <w:rsid w:val="00194EF7"/>
    <w:rsid w:val="00195B69"/>
    <w:rsid w:val="0019604A"/>
    <w:rsid w:val="00196352"/>
    <w:rsid w:val="001965A3"/>
    <w:rsid w:val="001969F2"/>
    <w:rsid w:val="00196A50"/>
    <w:rsid w:val="001A0033"/>
    <w:rsid w:val="001A0470"/>
    <w:rsid w:val="001A04BC"/>
    <w:rsid w:val="001A1995"/>
    <w:rsid w:val="001A2232"/>
    <w:rsid w:val="001A23D5"/>
    <w:rsid w:val="001A24F1"/>
    <w:rsid w:val="001A2F00"/>
    <w:rsid w:val="001A38F0"/>
    <w:rsid w:val="001A412A"/>
    <w:rsid w:val="001A4D6F"/>
    <w:rsid w:val="001A5D55"/>
    <w:rsid w:val="001A6674"/>
    <w:rsid w:val="001A6911"/>
    <w:rsid w:val="001A6CE4"/>
    <w:rsid w:val="001A6FA6"/>
    <w:rsid w:val="001A7A38"/>
    <w:rsid w:val="001A7FF8"/>
    <w:rsid w:val="001B05E9"/>
    <w:rsid w:val="001B1371"/>
    <w:rsid w:val="001B180E"/>
    <w:rsid w:val="001B194F"/>
    <w:rsid w:val="001B1BDE"/>
    <w:rsid w:val="001B24DD"/>
    <w:rsid w:val="001B31BC"/>
    <w:rsid w:val="001B3A95"/>
    <w:rsid w:val="001B474E"/>
    <w:rsid w:val="001B4AAD"/>
    <w:rsid w:val="001B4B57"/>
    <w:rsid w:val="001B4BD0"/>
    <w:rsid w:val="001B4DCC"/>
    <w:rsid w:val="001B54FA"/>
    <w:rsid w:val="001B5D1B"/>
    <w:rsid w:val="001B6691"/>
    <w:rsid w:val="001B66B5"/>
    <w:rsid w:val="001B7DC4"/>
    <w:rsid w:val="001C0353"/>
    <w:rsid w:val="001C0AB3"/>
    <w:rsid w:val="001C0D64"/>
    <w:rsid w:val="001C1AFD"/>
    <w:rsid w:val="001C1E5A"/>
    <w:rsid w:val="001C23B7"/>
    <w:rsid w:val="001C3466"/>
    <w:rsid w:val="001C55C0"/>
    <w:rsid w:val="001C55C1"/>
    <w:rsid w:val="001C599C"/>
    <w:rsid w:val="001C6A43"/>
    <w:rsid w:val="001C73A5"/>
    <w:rsid w:val="001C744C"/>
    <w:rsid w:val="001C7882"/>
    <w:rsid w:val="001D0B89"/>
    <w:rsid w:val="001D0E3C"/>
    <w:rsid w:val="001D0FA0"/>
    <w:rsid w:val="001D12BE"/>
    <w:rsid w:val="001D1943"/>
    <w:rsid w:val="001D22AF"/>
    <w:rsid w:val="001D281D"/>
    <w:rsid w:val="001D2B09"/>
    <w:rsid w:val="001D3AD5"/>
    <w:rsid w:val="001D412E"/>
    <w:rsid w:val="001D4CEB"/>
    <w:rsid w:val="001D4E4A"/>
    <w:rsid w:val="001D589E"/>
    <w:rsid w:val="001D5A25"/>
    <w:rsid w:val="001D60AC"/>
    <w:rsid w:val="001D67CE"/>
    <w:rsid w:val="001D6A67"/>
    <w:rsid w:val="001D6B25"/>
    <w:rsid w:val="001D7D8E"/>
    <w:rsid w:val="001D7DF2"/>
    <w:rsid w:val="001E0211"/>
    <w:rsid w:val="001E0400"/>
    <w:rsid w:val="001E0E9F"/>
    <w:rsid w:val="001E142B"/>
    <w:rsid w:val="001E1679"/>
    <w:rsid w:val="001E1C6F"/>
    <w:rsid w:val="001E3B5E"/>
    <w:rsid w:val="001E3BC1"/>
    <w:rsid w:val="001E3F53"/>
    <w:rsid w:val="001E4092"/>
    <w:rsid w:val="001E4520"/>
    <w:rsid w:val="001E508C"/>
    <w:rsid w:val="001E51FE"/>
    <w:rsid w:val="001E5C64"/>
    <w:rsid w:val="001E5EBC"/>
    <w:rsid w:val="001E61D5"/>
    <w:rsid w:val="001E6DD7"/>
    <w:rsid w:val="001E7E84"/>
    <w:rsid w:val="001F14B2"/>
    <w:rsid w:val="001F1691"/>
    <w:rsid w:val="001F1705"/>
    <w:rsid w:val="001F3333"/>
    <w:rsid w:val="001F3384"/>
    <w:rsid w:val="001F3653"/>
    <w:rsid w:val="001F3A30"/>
    <w:rsid w:val="001F3E4B"/>
    <w:rsid w:val="001F446B"/>
    <w:rsid w:val="001F4C18"/>
    <w:rsid w:val="001F518A"/>
    <w:rsid w:val="001F5958"/>
    <w:rsid w:val="001F6070"/>
    <w:rsid w:val="001F7079"/>
    <w:rsid w:val="001F7D31"/>
    <w:rsid w:val="002000C4"/>
    <w:rsid w:val="002001EE"/>
    <w:rsid w:val="00200289"/>
    <w:rsid w:val="00200824"/>
    <w:rsid w:val="0020115E"/>
    <w:rsid w:val="002014B8"/>
    <w:rsid w:val="00201B7D"/>
    <w:rsid w:val="00202675"/>
    <w:rsid w:val="00202C40"/>
    <w:rsid w:val="00202E81"/>
    <w:rsid w:val="00205B97"/>
    <w:rsid w:val="00205F99"/>
    <w:rsid w:val="002062EA"/>
    <w:rsid w:val="002071D1"/>
    <w:rsid w:val="00207E69"/>
    <w:rsid w:val="002101B4"/>
    <w:rsid w:val="002102A2"/>
    <w:rsid w:val="0021074C"/>
    <w:rsid w:val="00210D0B"/>
    <w:rsid w:val="00211315"/>
    <w:rsid w:val="002119C4"/>
    <w:rsid w:val="00211E30"/>
    <w:rsid w:val="00212823"/>
    <w:rsid w:val="00214187"/>
    <w:rsid w:val="00214D7B"/>
    <w:rsid w:val="00214DC6"/>
    <w:rsid w:val="002151D9"/>
    <w:rsid w:val="00216162"/>
    <w:rsid w:val="00221250"/>
    <w:rsid w:val="00221874"/>
    <w:rsid w:val="00223DC7"/>
    <w:rsid w:val="00224710"/>
    <w:rsid w:val="00224BA7"/>
    <w:rsid w:val="00224CB6"/>
    <w:rsid w:val="00225BF9"/>
    <w:rsid w:val="00226600"/>
    <w:rsid w:val="002307ED"/>
    <w:rsid w:val="00231660"/>
    <w:rsid w:val="0023171D"/>
    <w:rsid w:val="00232B47"/>
    <w:rsid w:val="00232E7B"/>
    <w:rsid w:val="0023313C"/>
    <w:rsid w:val="002336ED"/>
    <w:rsid w:val="00233AC3"/>
    <w:rsid w:val="00233C45"/>
    <w:rsid w:val="00234A32"/>
    <w:rsid w:val="0023504C"/>
    <w:rsid w:val="00235D2B"/>
    <w:rsid w:val="00236B46"/>
    <w:rsid w:val="00237603"/>
    <w:rsid w:val="00237720"/>
    <w:rsid w:val="0023775A"/>
    <w:rsid w:val="00241574"/>
    <w:rsid w:val="00242ECF"/>
    <w:rsid w:val="002437A2"/>
    <w:rsid w:val="002437A6"/>
    <w:rsid w:val="00243B57"/>
    <w:rsid w:val="00244B89"/>
    <w:rsid w:val="00244CC4"/>
    <w:rsid w:val="00245358"/>
    <w:rsid w:val="00245D6E"/>
    <w:rsid w:val="00245DBB"/>
    <w:rsid w:val="00246C2F"/>
    <w:rsid w:val="00247257"/>
    <w:rsid w:val="00247A7E"/>
    <w:rsid w:val="00250202"/>
    <w:rsid w:val="00250B59"/>
    <w:rsid w:val="002510B7"/>
    <w:rsid w:val="00251835"/>
    <w:rsid w:val="00251BDC"/>
    <w:rsid w:val="00252452"/>
    <w:rsid w:val="00252A47"/>
    <w:rsid w:val="00253A7E"/>
    <w:rsid w:val="00253C2C"/>
    <w:rsid w:val="0025494D"/>
    <w:rsid w:val="00254C35"/>
    <w:rsid w:val="00254CBD"/>
    <w:rsid w:val="002552A8"/>
    <w:rsid w:val="0025568D"/>
    <w:rsid w:val="00255695"/>
    <w:rsid w:val="0025670F"/>
    <w:rsid w:val="002567AB"/>
    <w:rsid w:val="0025692E"/>
    <w:rsid w:val="00256986"/>
    <w:rsid w:val="00257604"/>
    <w:rsid w:val="00257939"/>
    <w:rsid w:val="00257A28"/>
    <w:rsid w:val="00257C68"/>
    <w:rsid w:val="00257E9D"/>
    <w:rsid w:val="00260B64"/>
    <w:rsid w:val="00260EFA"/>
    <w:rsid w:val="00261496"/>
    <w:rsid w:val="002617DB"/>
    <w:rsid w:val="00261D7B"/>
    <w:rsid w:val="00263605"/>
    <w:rsid w:val="002646B1"/>
    <w:rsid w:val="00265D43"/>
    <w:rsid w:val="00266C40"/>
    <w:rsid w:val="00267A32"/>
    <w:rsid w:val="00267D81"/>
    <w:rsid w:val="0027007B"/>
    <w:rsid w:val="002706E7"/>
    <w:rsid w:val="00271E67"/>
    <w:rsid w:val="002727BA"/>
    <w:rsid w:val="00273C64"/>
    <w:rsid w:val="00273F07"/>
    <w:rsid w:val="00273FA1"/>
    <w:rsid w:val="00274EAE"/>
    <w:rsid w:val="00275A04"/>
    <w:rsid w:val="00275A6B"/>
    <w:rsid w:val="00276658"/>
    <w:rsid w:val="00276970"/>
    <w:rsid w:val="002769D7"/>
    <w:rsid w:val="00276FCA"/>
    <w:rsid w:val="002778BF"/>
    <w:rsid w:val="0028080B"/>
    <w:rsid w:val="00280B81"/>
    <w:rsid w:val="002826F3"/>
    <w:rsid w:val="00282BF0"/>
    <w:rsid w:val="0028331C"/>
    <w:rsid w:val="00284027"/>
    <w:rsid w:val="002847D8"/>
    <w:rsid w:val="00284BFD"/>
    <w:rsid w:val="00285849"/>
    <w:rsid w:val="00285A1E"/>
    <w:rsid w:val="00285BA2"/>
    <w:rsid w:val="0028792C"/>
    <w:rsid w:val="00290914"/>
    <w:rsid w:val="00290DBB"/>
    <w:rsid w:val="00290F70"/>
    <w:rsid w:val="0029204E"/>
    <w:rsid w:val="00292ACF"/>
    <w:rsid w:val="00293A96"/>
    <w:rsid w:val="00294534"/>
    <w:rsid w:val="00295015"/>
    <w:rsid w:val="002958D5"/>
    <w:rsid w:val="00295A2C"/>
    <w:rsid w:val="00295BE8"/>
    <w:rsid w:val="00295D3D"/>
    <w:rsid w:val="00296EA2"/>
    <w:rsid w:val="0029724B"/>
    <w:rsid w:val="00297910"/>
    <w:rsid w:val="00297AEC"/>
    <w:rsid w:val="002A02B0"/>
    <w:rsid w:val="002A06CB"/>
    <w:rsid w:val="002A13A7"/>
    <w:rsid w:val="002A166D"/>
    <w:rsid w:val="002A1CD8"/>
    <w:rsid w:val="002A1F45"/>
    <w:rsid w:val="002A2048"/>
    <w:rsid w:val="002A2701"/>
    <w:rsid w:val="002A3291"/>
    <w:rsid w:val="002A3AF7"/>
    <w:rsid w:val="002A40EF"/>
    <w:rsid w:val="002A44CF"/>
    <w:rsid w:val="002A47E3"/>
    <w:rsid w:val="002A5028"/>
    <w:rsid w:val="002A5772"/>
    <w:rsid w:val="002A60D1"/>
    <w:rsid w:val="002A61CA"/>
    <w:rsid w:val="002A6BFC"/>
    <w:rsid w:val="002A7742"/>
    <w:rsid w:val="002B122F"/>
    <w:rsid w:val="002B1277"/>
    <w:rsid w:val="002B1B68"/>
    <w:rsid w:val="002B2D8C"/>
    <w:rsid w:val="002B4B87"/>
    <w:rsid w:val="002B5D12"/>
    <w:rsid w:val="002B5D89"/>
    <w:rsid w:val="002C002B"/>
    <w:rsid w:val="002C0DE3"/>
    <w:rsid w:val="002C1CE8"/>
    <w:rsid w:val="002C2844"/>
    <w:rsid w:val="002C29B4"/>
    <w:rsid w:val="002C334F"/>
    <w:rsid w:val="002C4CB2"/>
    <w:rsid w:val="002C58DA"/>
    <w:rsid w:val="002C5948"/>
    <w:rsid w:val="002C601C"/>
    <w:rsid w:val="002C67ED"/>
    <w:rsid w:val="002C6D73"/>
    <w:rsid w:val="002C75DA"/>
    <w:rsid w:val="002D0663"/>
    <w:rsid w:val="002D0D0C"/>
    <w:rsid w:val="002D0EF7"/>
    <w:rsid w:val="002D1D90"/>
    <w:rsid w:val="002D3432"/>
    <w:rsid w:val="002D393E"/>
    <w:rsid w:val="002D468B"/>
    <w:rsid w:val="002D5C19"/>
    <w:rsid w:val="002D5CA7"/>
    <w:rsid w:val="002D68E0"/>
    <w:rsid w:val="002D6B1E"/>
    <w:rsid w:val="002D7EE5"/>
    <w:rsid w:val="002E0195"/>
    <w:rsid w:val="002E149A"/>
    <w:rsid w:val="002E18A8"/>
    <w:rsid w:val="002E2A01"/>
    <w:rsid w:val="002E2D57"/>
    <w:rsid w:val="002E2FE8"/>
    <w:rsid w:val="002E3921"/>
    <w:rsid w:val="002E41BA"/>
    <w:rsid w:val="002E4CE9"/>
    <w:rsid w:val="002E51B7"/>
    <w:rsid w:val="002E60EB"/>
    <w:rsid w:val="002E6479"/>
    <w:rsid w:val="002E7E00"/>
    <w:rsid w:val="002F1E99"/>
    <w:rsid w:val="002F1EB0"/>
    <w:rsid w:val="002F30C2"/>
    <w:rsid w:val="002F3539"/>
    <w:rsid w:val="002F354A"/>
    <w:rsid w:val="002F38B3"/>
    <w:rsid w:val="002F409B"/>
    <w:rsid w:val="002F48D8"/>
    <w:rsid w:val="002F796F"/>
    <w:rsid w:val="002F7B43"/>
    <w:rsid w:val="00301C9B"/>
    <w:rsid w:val="00302F57"/>
    <w:rsid w:val="003034AE"/>
    <w:rsid w:val="00303C68"/>
    <w:rsid w:val="00303FCC"/>
    <w:rsid w:val="00304044"/>
    <w:rsid w:val="00304458"/>
    <w:rsid w:val="00304659"/>
    <w:rsid w:val="00304B46"/>
    <w:rsid w:val="00305886"/>
    <w:rsid w:val="0030751E"/>
    <w:rsid w:val="003109F4"/>
    <w:rsid w:val="00310CC8"/>
    <w:rsid w:val="00310FE2"/>
    <w:rsid w:val="0031132D"/>
    <w:rsid w:val="00311368"/>
    <w:rsid w:val="00311694"/>
    <w:rsid w:val="003127D0"/>
    <w:rsid w:val="00312DCC"/>
    <w:rsid w:val="00313313"/>
    <w:rsid w:val="003134A9"/>
    <w:rsid w:val="003143AE"/>
    <w:rsid w:val="00314419"/>
    <w:rsid w:val="0031495D"/>
    <w:rsid w:val="00315719"/>
    <w:rsid w:val="003157C2"/>
    <w:rsid w:val="00315F8B"/>
    <w:rsid w:val="0031655A"/>
    <w:rsid w:val="00316628"/>
    <w:rsid w:val="00316982"/>
    <w:rsid w:val="0031728E"/>
    <w:rsid w:val="0031736E"/>
    <w:rsid w:val="00317967"/>
    <w:rsid w:val="003205AE"/>
    <w:rsid w:val="00320B1A"/>
    <w:rsid w:val="00320EF4"/>
    <w:rsid w:val="00321901"/>
    <w:rsid w:val="00321C83"/>
    <w:rsid w:val="003225B4"/>
    <w:rsid w:val="0032322E"/>
    <w:rsid w:val="003244AD"/>
    <w:rsid w:val="00324B71"/>
    <w:rsid w:val="00325E70"/>
    <w:rsid w:val="00326909"/>
    <w:rsid w:val="0032716C"/>
    <w:rsid w:val="00327708"/>
    <w:rsid w:val="0032776A"/>
    <w:rsid w:val="003310A9"/>
    <w:rsid w:val="00331118"/>
    <w:rsid w:val="00331479"/>
    <w:rsid w:val="00331BD5"/>
    <w:rsid w:val="00331D1E"/>
    <w:rsid w:val="00332A52"/>
    <w:rsid w:val="003339CE"/>
    <w:rsid w:val="00333D6C"/>
    <w:rsid w:val="00334045"/>
    <w:rsid w:val="003369C6"/>
    <w:rsid w:val="00337121"/>
    <w:rsid w:val="00337C5C"/>
    <w:rsid w:val="003413B3"/>
    <w:rsid w:val="00341ACD"/>
    <w:rsid w:val="00341E92"/>
    <w:rsid w:val="00341F6C"/>
    <w:rsid w:val="0034289D"/>
    <w:rsid w:val="00342F69"/>
    <w:rsid w:val="0034317B"/>
    <w:rsid w:val="0034321A"/>
    <w:rsid w:val="00345168"/>
    <w:rsid w:val="003459A8"/>
    <w:rsid w:val="00345ACB"/>
    <w:rsid w:val="00345C70"/>
    <w:rsid w:val="00346126"/>
    <w:rsid w:val="0034620C"/>
    <w:rsid w:val="003462C5"/>
    <w:rsid w:val="003465A7"/>
    <w:rsid w:val="0034685D"/>
    <w:rsid w:val="00346906"/>
    <w:rsid w:val="00346FDC"/>
    <w:rsid w:val="003478C1"/>
    <w:rsid w:val="00347CF4"/>
    <w:rsid w:val="00350315"/>
    <w:rsid w:val="0035144D"/>
    <w:rsid w:val="00352518"/>
    <w:rsid w:val="00352F8C"/>
    <w:rsid w:val="00353866"/>
    <w:rsid w:val="00354195"/>
    <w:rsid w:val="003542D1"/>
    <w:rsid w:val="00354338"/>
    <w:rsid w:val="003552ED"/>
    <w:rsid w:val="00356AB1"/>
    <w:rsid w:val="00356DC3"/>
    <w:rsid w:val="003573AC"/>
    <w:rsid w:val="003577B9"/>
    <w:rsid w:val="003579E9"/>
    <w:rsid w:val="00357E04"/>
    <w:rsid w:val="00360F4C"/>
    <w:rsid w:val="00361C0C"/>
    <w:rsid w:val="00362F3B"/>
    <w:rsid w:val="003635E6"/>
    <w:rsid w:val="00363DDF"/>
    <w:rsid w:val="00364743"/>
    <w:rsid w:val="00365E77"/>
    <w:rsid w:val="00365FE2"/>
    <w:rsid w:val="003665C4"/>
    <w:rsid w:val="00366735"/>
    <w:rsid w:val="00366AFB"/>
    <w:rsid w:val="00366D5D"/>
    <w:rsid w:val="00366FAB"/>
    <w:rsid w:val="00367836"/>
    <w:rsid w:val="003679A2"/>
    <w:rsid w:val="00367FCF"/>
    <w:rsid w:val="00370161"/>
    <w:rsid w:val="00371963"/>
    <w:rsid w:val="00372320"/>
    <w:rsid w:val="00372751"/>
    <w:rsid w:val="00373DB0"/>
    <w:rsid w:val="00373EA7"/>
    <w:rsid w:val="00374C31"/>
    <w:rsid w:val="00374DE9"/>
    <w:rsid w:val="00375B45"/>
    <w:rsid w:val="00377181"/>
    <w:rsid w:val="003777CE"/>
    <w:rsid w:val="00377A20"/>
    <w:rsid w:val="00377C30"/>
    <w:rsid w:val="00377C59"/>
    <w:rsid w:val="003810C5"/>
    <w:rsid w:val="0038151C"/>
    <w:rsid w:val="00381BFF"/>
    <w:rsid w:val="003824C9"/>
    <w:rsid w:val="0038261C"/>
    <w:rsid w:val="00382AA0"/>
    <w:rsid w:val="00383071"/>
    <w:rsid w:val="003835F6"/>
    <w:rsid w:val="00383987"/>
    <w:rsid w:val="003839EB"/>
    <w:rsid w:val="00383AD5"/>
    <w:rsid w:val="00383EBD"/>
    <w:rsid w:val="0038417D"/>
    <w:rsid w:val="003843D7"/>
    <w:rsid w:val="00384585"/>
    <w:rsid w:val="003857AE"/>
    <w:rsid w:val="00386ABB"/>
    <w:rsid w:val="0038746B"/>
    <w:rsid w:val="00390328"/>
    <w:rsid w:val="00390B5D"/>
    <w:rsid w:val="00391254"/>
    <w:rsid w:val="003914F4"/>
    <w:rsid w:val="00392E22"/>
    <w:rsid w:val="003935A9"/>
    <w:rsid w:val="003940AE"/>
    <w:rsid w:val="0039439E"/>
    <w:rsid w:val="00394677"/>
    <w:rsid w:val="00394D0C"/>
    <w:rsid w:val="00394F70"/>
    <w:rsid w:val="00395ADC"/>
    <w:rsid w:val="00395D22"/>
    <w:rsid w:val="00396F4A"/>
    <w:rsid w:val="003976A3"/>
    <w:rsid w:val="00397FCE"/>
    <w:rsid w:val="003A0BF4"/>
    <w:rsid w:val="003A0CCD"/>
    <w:rsid w:val="003A1489"/>
    <w:rsid w:val="003A3026"/>
    <w:rsid w:val="003A3411"/>
    <w:rsid w:val="003A3BA5"/>
    <w:rsid w:val="003A4446"/>
    <w:rsid w:val="003A49DF"/>
    <w:rsid w:val="003A519A"/>
    <w:rsid w:val="003A52B6"/>
    <w:rsid w:val="003A55E7"/>
    <w:rsid w:val="003A5651"/>
    <w:rsid w:val="003A5947"/>
    <w:rsid w:val="003A5FC7"/>
    <w:rsid w:val="003A6281"/>
    <w:rsid w:val="003A683B"/>
    <w:rsid w:val="003A6DD9"/>
    <w:rsid w:val="003A7A1D"/>
    <w:rsid w:val="003A7E38"/>
    <w:rsid w:val="003A7EFB"/>
    <w:rsid w:val="003B015E"/>
    <w:rsid w:val="003B08E4"/>
    <w:rsid w:val="003B09A4"/>
    <w:rsid w:val="003B1810"/>
    <w:rsid w:val="003B18D1"/>
    <w:rsid w:val="003B39AB"/>
    <w:rsid w:val="003B455B"/>
    <w:rsid w:val="003B4C98"/>
    <w:rsid w:val="003B4F44"/>
    <w:rsid w:val="003B5302"/>
    <w:rsid w:val="003B63D3"/>
    <w:rsid w:val="003B7260"/>
    <w:rsid w:val="003C0815"/>
    <w:rsid w:val="003C09F3"/>
    <w:rsid w:val="003C0A2A"/>
    <w:rsid w:val="003C0AC7"/>
    <w:rsid w:val="003C0DF2"/>
    <w:rsid w:val="003C104F"/>
    <w:rsid w:val="003C1DED"/>
    <w:rsid w:val="003C23DC"/>
    <w:rsid w:val="003C25ED"/>
    <w:rsid w:val="003C29C3"/>
    <w:rsid w:val="003C33D5"/>
    <w:rsid w:val="003C39EB"/>
    <w:rsid w:val="003C3FFD"/>
    <w:rsid w:val="003C488A"/>
    <w:rsid w:val="003C4F41"/>
    <w:rsid w:val="003C5083"/>
    <w:rsid w:val="003C5355"/>
    <w:rsid w:val="003C5DB3"/>
    <w:rsid w:val="003C6A53"/>
    <w:rsid w:val="003C7187"/>
    <w:rsid w:val="003C7E12"/>
    <w:rsid w:val="003D06E6"/>
    <w:rsid w:val="003D13C7"/>
    <w:rsid w:val="003D1B4C"/>
    <w:rsid w:val="003D213B"/>
    <w:rsid w:val="003D217A"/>
    <w:rsid w:val="003D2BE0"/>
    <w:rsid w:val="003D367D"/>
    <w:rsid w:val="003D3763"/>
    <w:rsid w:val="003D4481"/>
    <w:rsid w:val="003D46E3"/>
    <w:rsid w:val="003D5117"/>
    <w:rsid w:val="003D52FA"/>
    <w:rsid w:val="003D573D"/>
    <w:rsid w:val="003D59DA"/>
    <w:rsid w:val="003D5E9F"/>
    <w:rsid w:val="003D63A2"/>
    <w:rsid w:val="003D6424"/>
    <w:rsid w:val="003D65C8"/>
    <w:rsid w:val="003D68A9"/>
    <w:rsid w:val="003E0D3C"/>
    <w:rsid w:val="003E1390"/>
    <w:rsid w:val="003E22C7"/>
    <w:rsid w:val="003E31E5"/>
    <w:rsid w:val="003E3491"/>
    <w:rsid w:val="003E3AD0"/>
    <w:rsid w:val="003F0266"/>
    <w:rsid w:val="003F0787"/>
    <w:rsid w:val="003F282C"/>
    <w:rsid w:val="003F2910"/>
    <w:rsid w:val="003F422E"/>
    <w:rsid w:val="003F5369"/>
    <w:rsid w:val="003F59C9"/>
    <w:rsid w:val="003F5A91"/>
    <w:rsid w:val="003F6399"/>
    <w:rsid w:val="003F659F"/>
    <w:rsid w:val="003F6882"/>
    <w:rsid w:val="003F73B3"/>
    <w:rsid w:val="003F747C"/>
    <w:rsid w:val="003F79E9"/>
    <w:rsid w:val="00400186"/>
    <w:rsid w:val="00400213"/>
    <w:rsid w:val="004016B2"/>
    <w:rsid w:val="00401B41"/>
    <w:rsid w:val="0040294A"/>
    <w:rsid w:val="00403743"/>
    <w:rsid w:val="0040383E"/>
    <w:rsid w:val="00403C45"/>
    <w:rsid w:val="00403EC1"/>
    <w:rsid w:val="004046A5"/>
    <w:rsid w:val="00407652"/>
    <w:rsid w:val="004078CB"/>
    <w:rsid w:val="00407BEA"/>
    <w:rsid w:val="00407C17"/>
    <w:rsid w:val="00410083"/>
    <w:rsid w:val="00410688"/>
    <w:rsid w:val="004109C7"/>
    <w:rsid w:val="004140E1"/>
    <w:rsid w:val="00414C76"/>
    <w:rsid w:val="00415BF9"/>
    <w:rsid w:val="00417C1D"/>
    <w:rsid w:val="00420410"/>
    <w:rsid w:val="00420A1F"/>
    <w:rsid w:val="0042150A"/>
    <w:rsid w:val="00422A58"/>
    <w:rsid w:val="00423AC5"/>
    <w:rsid w:val="004243A2"/>
    <w:rsid w:val="0042509B"/>
    <w:rsid w:val="004256F3"/>
    <w:rsid w:val="00425929"/>
    <w:rsid w:val="0042617F"/>
    <w:rsid w:val="004279D5"/>
    <w:rsid w:val="00430966"/>
    <w:rsid w:val="00430CD1"/>
    <w:rsid w:val="00430E71"/>
    <w:rsid w:val="004310AF"/>
    <w:rsid w:val="0043126B"/>
    <w:rsid w:val="0043143D"/>
    <w:rsid w:val="00431C7D"/>
    <w:rsid w:val="00432842"/>
    <w:rsid w:val="00433AC3"/>
    <w:rsid w:val="004341F8"/>
    <w:rsid w:val="004347B0"/>
    <w:rsid w:val="00434D4B"/>
    <w:rsid w:val="00434F1A"/>
    <w:rsid w:val="00434F8F"/>
    <w:rsid w:val="0043554E"/>
    <w:rsid w:val="00436D9B"/>
    <w:rsid w:val="00437B5C"/>
    <w:rsid w:val="00440009"/>
    <w:rsid w:val="004402A9"/>
    <w:rsid w:val="004403EB"/>
    <w:rsid w:val="00440565"/>
    <w:rsid w:val="004409D1"/>
    <w:rsid w:val="004414FB"/>
    <w:rsid w:val="004418A7"/>
    <w:rsid w:val="00441CE3"/>
    <w:rsid w:val="00442163"/>
    <w:rsid w:val="004422E0"/>
    <w:rsid w:val="00442D6C"/>
    <w:rsid w:val="00442F0C"/>
    <w:rsid w:val="00443504"/>
    <w:rsid w:val="00443981"/>
    <w:rsid w:val="004443C5"/>
    <w:rsid w:val="00444A56"/>
    <w:rsid w:val="00445167"/>
    <w:rsid w:val="00445531"/>
    <w:rsid w:val="00445607"/>
    <w:rsid w:val="00445924"/>
    <w:rsid w:val="00445A35"/>
    <w:rsid w:val="00450385"/>
    <w:rsid w:val="00450A42"/>
    <w:rsid w:val="00450E01"/>
    <w:rsid w:val="0045211B"/>
    <w:rsid w:val="00452815"/>
    <w:rsid w:val="0045297D"/>
    <w:rsid w:val="0045343B"/>
    <w:rsid w:val="00454003"/>
    <w:rsid w:val="004540B1"/>
    <w:rsid w:val="00454307"/>
    <w:rsid w:val="00454BA9"/>
    <w:rsid w:val="00455734"/>
    <w:rsid w:val="00455B3F"/>
    <w:rsid w:val="00455FDD"/>
    <w:rsid w:val="00456473"/>
    <w:rsid w:val="00456510"/>
    <w:rsid w:val="00457112"/>
    <w:rsid w:val="004573C8"/>
    <w:rsid w:val="0045757D"/>
    <w:rsid w:val="00461FE0"/>
    <w:rsid w:val="00462010"/>
    <w:rsid w:val="0046239D"/>
    <w:rsid w:val="00462996"/>
    <w:rsid w:val="00462BEB"/>
    <w:rsid w:val="0046388E"/>
    <w:rsid w:val="0046412D"/>
    <w:rsid w:val="00464357"/>
    <w:rsid w:val="004647A0"/>
    <w:rsid w:val="00464A73"/>
    <w:rsid w:val="004659B4"/>
    <w:rsid w:val="00466063"/>
    <w:rsid w:val="004661BD"/>
    <w:rsid w:val="004662FA"/>
    <w:rsid w:val="00466829"/>
    <w:rsid w:val="00466EE4"/>
    <w:rsid w:val="0047085F"/>
    <w:rsid w:val="004708E5"/>
    <w:rsid w:val="00470CB3"/>
    <w:rsid w:val="0047174C"/>
    <w:rsid w:val="00471977"/>
    <w:rsid w:val="004729D3"/>
    <w:rsid w:val="00472B33"/>
    <w:rsid w:val="00472EBC"/>
    <w:rsid w:val="004732E0"/>
    <w:rsid w:val="00474199"/>
    <w:rsid w:val="00474450"/>
    <w:rsid w:val="004747CA"/>
    <w:rsid w:val="0047480E"/>
    <w:rsid w:val="004750BA"/>
    <w:rsid w:val="00475513"/>
    <w:rsid w:val="00475871"/>
    <w:rsid w:val="0047656F"/>
    <w:rsid w:val="00476A3D"/>
    <w:rsid w:val="0047706A"/>
    <w:rsid w:val="0047759E"/>
    <w:rsid w:val="004775CC"/>
    <w:rsid w:val="00480CD6"/>
    <w:rsid w:val="00480E64"/>
    <w:rsid w:val="00481A0E"/>
    <w:rsid w:val="00481B9C"/>
    <w:rsid w:val="004821DE"/>
    <w:rsid w:val="00482971"/>
    <w:rsid w:val="004831F9"/>
    <w:rsid w:val="00483220"/>
    <w:rsid w:val="00483541"/>
    <w:rsid w:val="00484534"/>
    <w:rsid w:val="00485309"/>
    <w:rsid w:val="00485A62"/>
    <w:rsid w:val="00485B19"/>
    <w:rsid w:val="00485E94"/>
    <w:rsid w:val="0048613B"/>
    <w:rsid w:val="004868E4"/>
    <w:rsid w:val="00486964"/>
    <w:rsid w:val="0048772B"/>
    <w:rsid w:val="00490453"/>
    <w:rsid w:val="00490673"/>
    <w:rsid w:val="00490B8B"/>
    <w:rsid w:val="004917E2"/>
    <w:rsid w:val="00491DBD"/>
    <w:rsid w:val="00492511"/>
    <w:rsid w:val="00492D49"/>
    <w:rsid w:val="00492D53"/>
    <w:rsid w:val="0049310A"/>
    <w:rsid w:val="0049340B"/>
    <w:rsid w:val="00493CCC"/>
    <w:rsid w:val="00494368"/>
    <w:rsid w:val="00494D9B"/>
    <w:rsid w:val="00495796"/>
    <w:rsid w:val="00495F64"/>
    <w:rsid w:val="00497EEC"/>
    <w:rsid w:val="00497F42"/>
    <w:rsid w:val="004A08D6"/>
    <w:rsid w:val="004A093C"/>
    <w:rsid w:val="004A0B42"/>
    <w:rsid w:val="004A1120"/>
    <w:rsid w:val="004A1171"/>
    <w:rsid w:val="004A1F67"/>
    <w:rsid w:val="004A26BB"/>
    <w:rsid w:val="004A2934"/>
    <w:rsid w:val="004A2A22"/>
    <w:rsid w:val="004A2F07"/>
    <w:rsid w:val="004A4038"/>
    <w:rsid w:val="004A4218"/>
    <w:rsid w:val="004A49D6"/>
    <w:rsid w:val="004A4F98"/>
    <w:rsid w:val="004A504A"/>
    <w:rsid w:val="004A5E94"/>
    <w:rsid w:val="004A6065"/>
    <w:rsid w:val="004A661B"/>
    <w:rsid w:val="004A6D63"/>
    <w:rsid w:val="004B057D"/>
    <w:rsid w:val="004B09C5"/>
    <w:rsid w:val="004B1BC4"/>
    <w:rsid w:val="004B217B"/>
    <w:rsid w:val="004B2507"/>
    <w:rsid w:val="004B2835"/>
    <w:rsid w:val="004B2E2C"/>
    <w:rsid w:val="004B385C"/>
    <w:rsid w:val="004B40BE"/>
    <w:rsid w:val="004B41DF"/>
    <w:rsid w:val="004B458D"/>
    <w:rsid w:val="004B488A"/>
    <w:rsid w:val="004B4E6B"/>
    <w:rsid w:val="004B5259"/>
    <w:rsid w:val="004B533B"/>
    <w:rsid w:val="004B57AB"/>
    <w:rsid w:val="004B59A3"/>
    <w:rsid w:val="004B6195"/>
    <w:rsid w:val="004B61D7"/>
    <w:rsid w:val="004B6857"/>
    <w:rsid w:val="004C052E"/>
    <w:rsid w:val="004C1A3A"/>
    <w:rsid w:val="004C21D6"/>
    <w:rsid w:val="004C22AA"/>
    <w:rsid w:val="004C2D09"/>
    <w:rsid w:val="004C3FE3"/>
    <w:rsid w:val="004C5A20"/>
    <w:rsid w:val="004C6065"/>
    <w:rsid w:val="004C637C"/>
    <w:rsid w:val="004C6E35"/>
    <w:rsid w:val="004C706B"/>
    <w:rsid w:val="004C7E8C"/>
    <w:rsid w:val="004D05BC"/>
    <w:rsid w:val="004D09BD"/>
    <w:rsid w:val="004D2032"/>
    <w:rsid w:val="004D3671"/>
    <w:rsid w:val="004D4C2E"/>
    <w:rsid w:val="004D4D77"/>
    <w:rsid w:val="004D5F5F"/>
    <w:rsid w:val="004D680F"/>
    <w:rsid w:val="004E0467"/>
    <w:rsid w:val="004E1AAA"/>
    <w:rsid w:val="004E2693"/>
    <w:rsid w:val="004E2C7F"/>
    <w:rsid w:val="004E38E2"/>
    <w:rsid w:val="004E3D8C"/>
    <w:rsid w:val="004E3E31"/>
    <w:rsid w:val="004E4C6B"/>
    <w:rsid w:val="004E5061"/>
    <w:rsid w:val="004E59C4"/>
    <w:rsid w:val="004E5D16"/>
    <w:rsid w:val="004E6FB5"/>
    <w:rsid w:val="004E71EA"/>
    <w:rsid w:val="004F07E2"/>
    <w:rsid w:val="004F1E61"/>
    <w:rsid w:val="004F2438"/>
    <w:rsid w:val="004F3117"/>
    <w:rsid w:val="004F31DF"/>
    <w:rsid w:val="004F323C"/>
    <w:rsid w:val="004F3403"/>
    <w:rsid w:val="004F4B47"/>
    <w:rsid w:val="004F5BB2"/>
    <w:rsid w:val="004F6DA4"/>
    <w:rsid w:val="004F722E"/>
    <w:rsid w:val="004F7B03"/>
    <w:rsid w:val="00500D80"/>
    <w:rsid w:val="005015F6"/>
    <w:rsid w:val="0050194D"/>
    <w:rsid w:val="00501E73"/>
    <w:rsid w:val="00501E74"/>
    <w:rsid w:val="005020E9"/>
    <w:rsid w:val="00503115"/>
    <w:rsid w:val="00503D55"/>
    <w:rsid w:val="005056E4"/>
    <w:rsid w:val="0050611F"/>
    <w:rsid w:val="0050617F"/>
    <w:rsid w:val="00506725"/>
    <w:rsid w:val="005076BC"/>
    <w:rsid w:val="00507F3D"/>
    <w:rsid w:val="00507FD4"/>
    <w:rsid w:val="0051042A"/>
    <w:rsid w:val="00510F90"/>
    <w:rsid w:val="00512970"/>
    <w:rsid w:val="00512EE2"/>
    <w:rsid w:val="00513B5D"/>
    <w:rsid w:val="00515212"/>
    <w:rsid w:val="005157F0"/>
    <w:rsid w:val="00515A57"/>
    <w:rsid w:val="00515CFA"/>
    <w:rsid w:val="005168A2"/>
    <w:rsid w:val="005168C1"/>
    <w:rsid w:val="00517223"/>
    <w:rsid w:val="0052043C"/>
    <w:rsid w:val="005211EF"/>
    <w:rsid w:val="00521444"/>
    <w:rsid w:val="005218A2"/>
    <w:rsid w:val="00521ECA"/>
    <w:rsid w:val="005220E7"/>
    <w:rsid w:val="0052275F"/>
    <w:rsid w:val="00523562"/>
    <w:rsid w:val="00523C35"/>
    <w:rsid w:val="00525757"/>
    <w:rsid w:val="00526097"/>
    <w:rsid w:val="005263AC"/>
    <w:rsid w:val="005271FF"/>
    <w:rsid w:val="0052788A"/>
    <w:rsid w:val="005302AB"/>
    <w:rsid w:val="00531200"/>
    <w:rsid w:val="005318E6"/>
    <w:rsid w:val="00532C82"/>
    <w:rsid w:val="00532FED"/>
    <w:rsid w:val="0053404E"/>
    <w:rsid w:val="005359A8"/>
    <w:rsid w:val="00535B6B"/>
    <w:rsid w:val="00535D60"/>
    <w:rsid w:val="0053722A"/>
    <w:rsid w:val="005401D8"/>
    <w:rsid w:val="00540FCE"/>
    <w:rsid w:val="00541FCF"/>
    <w:rsid w:val="0054236F"/>
    <w:rsid w:val="005430CC"/>
    <w:rsid w:val="005440D6"/>
    <w:rsid w:val="00544C5C"/>
    <w:rsid w:val="00545860"/>
    <w:rsid w:val="00545EAE"/>
    <w:rsid w:val="00546CD3"/>
    <w:rsid w:val="00546E76"/>
    <w:rsid w:val="00546F51"/>
    <w:rsid w:val="005472FF"/>
    <w:rsid w:val="00547585"/>
    <w:rsid w:val="00547D80"/>
    <w:rsid w:val="005505DF"/>
    <w:rsid w:val="00550DE3"/>
    <w:rsid w:val="00550FA9"/>
    <w:rsid w:val="00551398"/>
    <w:rsid w:val="00553A6C"/>
    <w:rsid w:val="00553AC1"/>
    <w:rsid w:val="0055464E"/>
    <w:rsid w:val="00554C79"/>
    <w:rsid w:val="00554FD0"/>
    <w:rsid w:val="005553D5"/>
    <w:rsid w:val="00555C3C"/>
    <w:rsid w:val="0055639E"/>
    <w:rsid w:val="00557616"/>
    <w:rsid w:val="00557843"/>
    <w:rsid w:val="00557902"/>
    <w:rsid w:val="005579D3"/>
    <w:rsid w:val="00557CF4"/>
    <w:rsid w:val="00560532"/>
    <w:rsid w:val="00560DE3"/>
    <w:rsid w:val="005620B7"/>
    <w:rsid w:val="00562B92"/>
    <w:rsid w:val="005635BD"/>
    <w:rsid w:val="00563B95"/>
    <w:rsid w:val="00563E56"/>
    <w:rsid w:val="005642A0"/>
    <w:rsid w:val="00564CEC"/>
    <w:rsid w:val="005662DB"/>
    <w:rsid w:val="0056692A"/>
    <w:rsid w:val="00566E5A"/>
    <w:rsid w:val="005705EC"/>
    <w:rsid w:val="0057130B"/>
    <w:rsid w:val="00573125"/>
    <w:rsid w:val="00573146"/>
    <w:rsid w:val="0057372D"/>
    <w:rsid w:val="00574311"/>
    <w:rsid w:val="00575AB8"/>
    <w:rsid w:val="00575FFC"/>
    <w:rsid w:val="00576421"/>
    <w:rsid w:val="0057686E"/>
    <w:rsid w:val="00577300"/>
    <w:rsid w:val="005776FB"/>
    <w:rsid w:val="00580D6D"/>
    <w:rsid w:val="00582128"/>
    <w:rsid w:val="005826AA"/>
    <w:rsid w:val="00582797"/>
    <w:rsid w:val="005832D1"/>
    <w:rsid w:val="005832FA"/>
    <w:rsid w:val="0058338D"/>
    <w:rsid w:val="00583B7B"/>
    <w:rsid w:val="00583C93"/>
    <w:rsid w:val="00584175"/>
    <w:rsid w:val="005841F6"/>
    <w:rsid w:val="005847FE"/>
    <w:rsid w:val="00584CAE"/>
    <w:rsid w:val="005854AF"/>
    <w:rsid w:val="005855E0"/>
    <w:rsid w:val="005864A9"/>
    <w:rsid w:val="005864CD"/>
    <w:rsid w:val="005868E1"/>
    <w:rsid w:val="00586FE3"/>
    <w:rsid w:val="00587227"/>
    <w:rsid w:val="005906A1"/>
    <w:rsid w:val="0059078B"/>
    <w:rsid w:val="00591737"/>
    <w:rsid w:val="005922DF"/>
    <w:rsid w:val="00593D02"/>
    <w:rsid w:val="00593D87"/>
    <w:rsid w:val="00594A15"/>
    <w:rsid w:val="005957B5"/>
    <w:rsid w:val="005958A7"/>
    <w:rsid w:val="005959F9"/>
    <w:rsid w:val="005975AE"/>
    <w:rsid w:val="00597EB1"/>
    <w:rsid w:val="005A090C"/>
    <w:rsid w:val="005A0A01"/>
    <w:rsid w:val="005A290C"/>
    <w:rsid w:val="005A3293"/>
    <w:rsid w:val="005A44F2"/>
    <w:rsid w:val="005A4C51"/>
    <w:rsid w:val="005A4F48"/>
    <w:rsid w:val="005A5456"/>
    <w:rsid w:val="005A64C0"/>
    <w:rsid w:val="005A71B9"/>
    <w:rsid w:val="005B0264"/>
    <w:rsid w:val="005B0E81"/>
    <w:rsid w:val="005B2319"/>
    <w:rsid w:val="005B2FC1"/>
    <w:rsid w:val="005B393D"/>
    <w:rsid w:val="005B3CFE"/>
    <w:rsid w:val="005B4B83"/>
    <w:rsid w:val="005B6400"/>
    <w:rsid w:val="005B67F6"/>
    <w:rsid w:val="005B712A"/>
    <w:rsid w:val="005B7504"/>
    <w:rsid w:val="005B7A1E"/>
    <w:rsid w:val="005B7A8F"/>
    <w:rsid w:val="005B7F24"/>
    <w:rsid w:val="005C091E"/>
    <w:rsid w:val="005C1468"/>
    <w:rsid w:val="005C152A"/>
    <w:rsid w:val="005C1E55"/>
    <w:rsid w:val="005C24C6"/>
    <w:rsid w:val="005C3470"/>
    <w:rsid w:val="005C3564"/>
    <w:rsid w:val="005C40BE"/>
    <w:rsid w:val="005C4FF9"/>
    <w:rsid w:val="005C5FE5"/>
    <w:rsid w:val="005C6306"/>
    <w:rsid w:val="005C6574"/>
    <w:rsid w:val="005C6B95"/>
    <w:rsid w:val="005C6E1D"/>
    <w:rsid w:val="005C7099"/>
    <w:rsid w:val="005C7355"/>
    <w:rsid w:val="005C7D99"/>
    <w:rsid w:val="005D06CE"/>
    <w:rsid w:val="005D0F6C"/>
    <w:rsid w:val="005D1E11"/>
    <w:rsid w:val="005D2782"/>
    <w:rsid w:val="005D2A2E"/>
    <w:rsid w:val="005D34AA"/>
    <w:rsid w:val="005D38C3"/>
    <w:rsid w:val="005D4C35"/>
    <w:rsid w:val="005D532E"/>
    <w:rsid w:val="005D625F"/>
    <w:rsid w:val="005D69C5"/>
    <w:rsid w:val="005D6ECA"/>
    <w:rsid w:val="005D6F82"/>
    <w:rsid w:val="005D79B7"/>
    <w:rsid w:val="005D7C71"/>
    <w:rsid w:val="005E020B"/>
    <w:rsid w:val="005E0545"/>
    <w:rsid w:val="005E0710"/>
    <w:rsid w:val="005E1BCB"/>
    <w:rsid w:val="005E1F75"/>
    <w:rsid w:val="005E3844"/>
    <w:rsid w:val="005E39BE"/>
    <w:rsid w:val="005E4064"/>
    <w:rsid w:val="005E4B47"/>
    <w:rsid w:val="005E559E"/>
    <w:rsid w:val="005E5806"/>
    <w:rsid w:val="005E5EE0"/>
    <w:rsid w:val="005E672C"/>
    <w:rsid w:val="005E7F7F"/>
    <w:rsid w:val="005F0BE0"/>
    <w:rsid w:val="005F0D00"/>
    <w:rsid w:val="005F143F"/>
    <w:rsid w:val="005F1A81"/>
    <w:rsid w:val="005F2793"/>
    <w:rsid w:val="005F27A2"/>
    <w:rsid w:val="005F2AA6"/>
    <w:rsid w:val="005F2CFC"/>
    <w:rsid w:val="005F357D"/>
    <w:rsid w:val="005F4158"/>
    <w:rsid w:val="005F44D3"/>
    <w:rsid w:val="005F519F"/>
    <w:rsid w:val="005F554E"/>
    <w:rsid w:val="005F5940"/>
    <w:rsid w:val="005F6035"/>
    <w:rsid w:val="005F65F2"/>
    <w:rsid w:val="006001DE"/>
    <w:rsid w:val="006004A7"/>
    <w:rsid w:val="0060102B"/>
    <w:rsid w:val="00601FF8"/>
    <w:rsid w:val="0060262B"/>
    <w:rsid w:val="00602880"/>
    <w:rsid w:val="00602DF2"/>
    <w:rsid w:val="006056F4"/>
    <w:rsid w:val="00605862"/>
    <w:rsid w:val="00606F61"/>
    <w:rsid w:val="0060732E"/>
    <w:rsid w:val="00607596"/>
    <w:rsid w:val="00610542"/>
    <w:rsid w:val="006110F9"/>
    <w:rsid w:val="006118AF"/>
    <w:rsid w:val="00611C62"/>
    <w:rsid w:val="00613527"/>
    <w:rsid w:val="00614049"/>
    <w:rsid w:val="00614491"/>
    <w:rsid w:val="00614ED3"/>
    <w:rsid w:val="00615D76"/>
    <w:rsid w:val="00616705"/>
    <w:rsid w:val="006168FF"/>
    <w:rsid w:val="00620754"/>
    <w:rsid w:val="00621EBD"/>
    <w:rsid w:val="006221C8"/>
    <w:rsid w:val="0062291F"/>
    <w:rsid w:val="0062292E"/>
    <w:rsid w:val="006230F7"/>
    <w:rsid w:val="00623400"/>
    <w:rsid w:val="00624D95"/>
    <w:rsid w:val="00631BCB"/>
    <w:rsid w:val="00631DA7"/>
    <w:rsid w:val="006328C1"/>
    <w:rsid w:val="00632EA2"/>
    <w:rsid w:val="006330E2"/>
    <w:rsid w:val="0063351F"/>
    <w:rsid w:val="00633978"/>
    <w:rsid w:val="006344EC"/>
    <w:rsid w:val="00635CCB"/>
    <w:rsid w:val="00636623"/>
    <w:rsid w:val="0063726D"/>
    <w:rsid w:val="0064010B"/>
    <w:rsid w:val="00640305"/>
    <w:rsid w:val="006403E5"/>
    <w:rsid w:val="00640609"/>
    <w:rsid w:val="00640EE6"/>
    <w:rsid w:val="00641348"/>
    <w:rsid w:val="00641507"/>
    <w:rsid w:val="00641877"/>
    <w:rsid w:val="00642108"/>
    <w:rsid w:val="0064238C"/>
    <w:rsid w:val="00642CB5"/>
    <w:rsid w:val="0064398F"/>
    <w:rsid w:val="006456A8"/>
    <w:rsid w:val="00646965"/>
    <w:rsid w:val="00647262"/>
    <w:rsid w:val="006475F7"/>
    <w:rsid w:val="00647767"/>
    <w:rsid w:val="00647C98"/>
    <w:rsid w:val="00650D77"/>
    <w:rsid w:val="00650FD8"/>
    <w:rsid w:val="00651839"/>
    <w:rsid w:val="0065355E"/>
    <w:rsid w:val="00653DA7"/>
    <w:rsid w:val="006546EA"/>
    <w:rsid w:val="00654745"/>
    <w:rsid w:val="0065490E"/>
    <w:rsid w:val="00655637"/>
    <w:rsid w:val="006576A2"/>
    <w:rsid w:val="00657C79"/>
    <w:rsid w:val="006605A8"/>
    <w:rsid w:val="00660C89"/>
    <w:rsid w:val="0066106D"/>
    <w:rsid w:val="00662B16"/>
    <w:rsid w:val="00662C97"/>
    <w:rsid w:val="00662EF1"/>
    <w:rsid w:val="00662FC2"/>
    <w:rsid w:val="00663D7F"/>
    <w:rsid w:val="006647FD"/>
    <w:rsid w:val="006666CF"/>
    <w:rsid w:val="00666DC1"/>
    <w:rsid w:val="00666DC8"/>
    <w:rsid w:val="006700A1"/>
    <w:rsid w:val="0067088B"/>
    <w:rsid w:val="00670E50"/>
    <w:rsid w:val="006712B3"/>
    <w:rsid w:val="006718A6"/>
    <w:rsid w:val="00671ABB"/>
    <w:rsid w:val="0067304B"/>
    <w:rsid w:val="006731E4"/>
    <w:rsid w:val="0067412C"/>
    <w:rsid w:val="006743D4"/>
    <w:rsid w:val="006751BA"/>
    <w:rsid w:val="00675FAB"/>
    <w:rsid w:val="00676EA8"/>
    <w:rsid w:val="006778DD"/>
    <w:rsid w:val="00680B54"/>
    <w:rsid w:val="0068293D"/>
    <w:rsid w:val="00682B7B"/>
    <w:rsid w:val="00682FD4"/>
    <w:rsid w:val="00683DC6"/>
    <w:rsid w:val="00684C35"/>
    <w:rsid w:val="0068515F"/>
    <w:rsid w:val="006856A6"/>
    <w:rsid w:val="006856CA"/>
    <w:rsid w:val="00686249"/>
    <w:rsid w:val="006870A7"/>
    <w:rsid w:val="00690D01"/>
    <w:rsid w:val="00691AC9"/>
    <w:rsid w:val="00692B0D"/>
    <w:rsid w:val="006931D7"/>
    <w:rsid w:val="0069329F"/>
    <w:rsid w:val="00693AF5"/>
    <w:rsid w:val="00694BC3"/>
    <w:rsid w:val="00695339"/>
    <w:rsid w:val="00695777"/>
    <w:rsid w:val="00695A58"/>
    <w:rsid w:val="00695FE1"/>
    <w:rsid w:val="00696360"/>
    <w:rsid w:val="00697EA1"/>
    <w:rsid w:val="00697ECD"/>
    <w:rsid w:val="006A1933"/>
    <w:rsid w:val="006A1D8C"/>
    <w:rsid w:val="006A33AF"/>
    <w:rsid w:val="006A35AC"/>
    <w:rsid w:val="006A36E3"/>
    <w:rsid w:val="006A37CD"/>
    <w:rsid w:val="006A3B08"/>
    <w:rsid w:val="006A3DFF"/>
    <w:rsid w:val="006A53DB"/>
    <w:rsid w:val="006A5526"/>
    <w:rsid w:val="006A5603"/>
    <w:rsid w:val="006A6AC7"/>
    <w:rsid w:val="006A7013"/>
    <w:rsid w:val="006A7043"/>
    <w:rsid w:val="006A7112"/>
    <w:rsid w:val="006B06FF"/>
    <w:rsid w:val="006B093C"/>
    <w:rsid w:val="006B11CE"/>
    <w:rsid w:val="006B15BE"/>
    <w:rsid w:val="006B211D"/>
    <w:rsid w:val="006B2D8B"/>
    <w:rsid w:val="006B3058"/>
    <w:rsid w:val="006B4245"/>
    <w:rsid w:val="006B53C8"/>
    <w:rsid w:val="006B65DC"/>
    <w:rsid w:val="006B72D2"/>
    <w:rsid w:val="006B7AB8"/>
    <w:rsid w:val="006C0712"/>
    <w:rsid w:val="006C0C10"/>
    <w:rsid w:val="006C0DAB"/>
    <w:rsid w:val="006C14E8"/>
    <w:rsid w:val="006C18B2"/>
    <w:rsid w:val="006C1EDA"/>
    <w:rsid w:val="006C3142"/>
    <w:rsid w:val="006C402F"/>
    <w:rsid w:val="006C4D5C"/>
    <w:rsid w:val="006C6026"/>
    <w:rsid w:val="006C7089"/>
    <w:rsid w:val="006C78AF"/>
    <w:rsid w:val="006D0F50"/>
    <w:rsid w:val="006D135B"/>
    <w:rsid w:val="006D154C"/>
    <w:rsid w:val="006D18A4"/>
    <w:rsid w:val="006D1963"/>
    <w:rsid w:val="006D1A5C"/>
    <w:rsid w:val="006D2023"/>
    <w:rsid w:val="006D238D"/>
    <w:rsid w:val="006D2869"/>
    <w:rsid w:val="006D2CF3"/>
    <w:rsid w:val="006D2EB9"/>
    <w:rsid w:val="006D3223"/>
    <w:rsid w:val="006D3DC3"/>
    <w:rsid w:val="006D3DFD"/>
    <w:rsid w:val="006D4357"/>
    <w:rsid w:val="006D4AA8"/>
    <w:rsid w:val="006D4E62"/>
    <w:rsid w:val="006D4EB0"/>
    <w:rsid w:val="006D4F1C"/>
    <w:rsid w:val="006D5145"/>
    <w:rsid w:val="006D5C42"/>
    <w:rsid w:val="006D70DD"/>
    <w:rsid w:val="006D723F"/>
    <w:rsid w:val="006D76C7"/>
    <w:rsid w:val="006D7A79"/>
    <w:rsid w:val="006E06FC"/>
    <w:rsid w:val="006E0983"/>
    <w:rsid w:val="006E0A5A"/>
    <w:rsid w:val="006E1D71"/>
    <w:rsid w:val="006E1E5D"/>
    <w:rsid w:val="006E21D7"/>
    <w:rsid w:val="006E2334"/>
    <w:rsid w:val="006E2357"/>
    <w:rsid w:val="006E2F39"/>
    <w:rsid w:val="006E3234"/>
    <w:rsid w:val="006E3ACE"/>
    <w:rsid w:val="006E5CC1"/>
    <w:rsid w:val="006E6217"/>
    <w:rsid w:val="006E65FF"/>
    <w:rsid w:val="006E6A3E"/>
    <w:rsid w:val="006E6A9C"/>
    <w:rsid w:val="006E7351"/>
    <w:rsid w:val="006E73F0"/>
    <w:rsid w:val="006E7461"/>
    <w:rsid w:val="006E7A35"/>
    <w:rsid w:val="006E7F87"/>
    <w:rsid w:val="006F0A8F"/>
    <w:rsid w:val="006F0A9C"/>
    <w:rsid w:val="006F0AA7"/>
    <w:rsid w:val="006F0EC1"/>
    <w:rsid w:val="006F1BB4"/>
    <w:rsid w:val="006F31C6"/>
    <w:rsid w:val="006F3342"/>
    <w:rsid w:val="006F3346"/>
    <w:rsid w:val="006F40BF"/>
    <w:rsid w:val="006F4269"/>
    <w:rsid w:val="006F42DC"/>
    <w:rsid w:val="006F50BA"/>
    <w:rsid w:val="006F5D5F"/>
    <w:rsid w:val="006F7591"/>
    <w:rsid w:val="006F7778"/>
    <w:rsid w:val="007004D4"/>
    <w:rsid w:val="00702587"/>
    <w:rsid w:val="00702F29"/>
    <w:rsid w:val="00703D55"/>
    <w:rsid w:val="00704133"/>
    <w:rsid w:val="00705002"/>
    <w:rsid w:val="00705BAA"/>
    <w:rsid w:val="007060DE"/>
    <w:rsid w:val="007073E4"/>
    <w:rsid w:val="00711124"/>
    <w:rsid w:val="007115C5"/>
    <w:rsid w:val="00711D91"/>
    <w:rsid w:val="00712323"/>
    <w:rsid w:val="0071350A"/>
    <w:rsid w:val="00713BC5"/>
    <w:rsid w:val="00715D92"/>
    <w:rsid w:val="00715DB0"/>
    <w:rsid w:val="00716B22"/>
    <w:rsid w:val="00716C25"/>
    <w:rsid w:val="00716C8B"/>
    <w:rsid w:val="00717F26"/>
    <w:rsid w:val="0072099D"/>
    <w:rsid w:val="00720CDC"/>
    <w:rsid w:val="00721070"/>
    <w:rsid w:val="00721AD0"/>
    <w:rsid w:val="00721D76"/>
    <w:rsid w:val="00723241"/>
    <w:rsid w:val="007235B4"/>
    <w:rsid w:val="00723D3E"/>
    <w:rsid w:val="007248F9"/>
    <w:rsid w:val="0072495A"/>
    <w:rsid w:val="00724AB9"/>
    <w:rsid w:val="00724C53"/>
    <w:rsid w:val="00725869"/>
    <w:rsid w:val="0072633D"/>
    <w:rsid w:val="00726DCC"/>
    <w:rsid w:val="00726EB8"/>
    <w:rsid w:val="007273A4"/>
    <w:rsid w:val="00727B57"/>
    <w:rsid w:val="007315DB"/>
    <w:rsid w:val="007320DF"/>
    <w:rsid w:val="00732DCF"/>
    <w:rsid w:val="00732ED0"/>
    <w:rsid w:val="00733262"/>
    <w:rsid w:val="007336DD"/>
    <w:rsid w:val="00735143"/>
    <w:rsid w:val="007371C7"/>
    <w:rsid w:val="007374FA"/>
    <w:rsid w:val="0073767D"/>
    <w:rsid w:val="00737D63"/>
    <w:rsid w:val="0074045F"/>
    <w:rsid w:val="0074066B"/>
    <w:rsid w:val="00740A53"/>
    <w:rsid w:val="00740B5A"/>
    <w:rsid w:val="00741251"/>
    <w:rsid w:val="00741725"/>
    <w:rsid w:val="00741BA8"/>
    <w:rsid w:val="00741F18"/>
    <w:rsid w:val="00743661"/>
    <w:rsid w:val="00743D93"/>
    <w:rsid w:val="00743E60"/>
    <w:rsid w:val="0074455B"/>
    <w:rsid w:val="00744856"/>
    <w:rsid w:val="00745841"/>
    <w:rsid w:val="00746BF9"/>
    <w:rsid w:val="007477CD"/>
    <w:rsid w:val="00747FAC"/>
    <w:rsid w:val="007521FF"/>
    <w:rsid w:val="0075284F"/>
    <w:rsid w:val="00752E58"/>
    <w:rsid w:val="00753325"/>
    <w:rsid w:val="00753D85"/>
    <w:rsid w:val="007553D3"/>
    <w:rsid w:val="00755542"/>
    <w:rsid w:val="00760369"/>
    <w:rsid w:val="00761FD4"/>
    <w:rsid w:val="0076205D"/>
    <w:rsid w:val="007625A1"/>
    <w:rsid w:val="00762CF7"/>
    <w:rsid w:val="0076341C"/>
    <w:rsid w:val="00763EE6"/>
    <w:rsid w:val="007646E0"/>
    <w:rsid w:val="007656A6"/>
    <w:rsid w:val="007658F8"/>
    <w:rsid w:val="00765E6A"/>
    <w:rsid w:val="007665C7"/>
    <w:rsid w:val="00766F5D"/>
    <w:rsid w:val="0076742F"/>
    <w:rsid w:val="00767FCF"/>
    <w:rsid w:val="00771BA2"/>
    <w:rsid w:val="00771BB8"/>
    <w:rsid w:val="00771CEA"/>
    <w:rsid w:val="0077367E"/>
    <w:rsid w:val="00774C71"/>
    <w:rsid w:val="007758A3"/>
    <w:rsid w:val="007776FC"/>
    <w:rsid w:val="007802BB"/>
    <w:rsid w:val="007804A1"/>
    <w:rsid w:val="00780E70"/>
    <w:rsid w:val="00781654"/>
    <w:rsid w:val="007821E5"/>
    <w:rsid w:val="007834B1"/>
    <w:rsid w:val="007841F8"/>
    <w:rsid w:val="00784CAF"/>
    <w:rsid w:val="00784CB6"/>
    <w:rsid w:val="00785676"/>
    <w:rsid w:val="00785A01"/>
    <w:rsid w:val="0078600A"/>
    <w:rsid w:val="007860D6"/>
    <w:rsid w:val="00786289"/>
    <w:rsid w:val="0078681E"/>
    <w:rsid w:val="00786D6F"/>
    <w:rsid w:val="0078758F"/>
    <w:rsid w:val="00787A10"/>
    <w:rsid w:val="00790350"/>
    <w:rsid w:val="00790A49"/>
    <w:rsid w:val="00792505"/>
    <w:rsid w:val="00792B44"/>
    <w:rsid w:val="00794061"/>
    <w:rsid w:val="00794241"/>
    <w:rsid w:val="007944C2"/>
    <w:rsid w:val="0079485D"/>
    <w:rsid w:val="00794C0C"/>
    <w:rsid w:val="00795296"/>
    <w:rsid w:val="0079640F"/>
    <w:rsid w:val="007965E4"/>
    <w:rsid w:val="007A106E"/>
    <w:rsid w:val="007A1535"/>
    <w:rsid w:val="007A250B"/>
    <w:rsid w:val="007A262C"/>
    <w:rsid w:val="007A2796"/>
    <w:rsid w:val="007A5066"/>
    <w:rsid w:val="007A5EAA"/>
    <w:rsid w:val="007A64B4"/>
    <w:rsid w:val="007A7D0B"/>
    <w:rsid w:val="007B2CDA"/>
    <w:rsid w:val="007B2FCF"/>
    <w:rsid w:val="007B3B88"/>
    <w:rsid w:val="007B410A"/>
    <w:rsid w:val="007B5187"/>
    <w:rsid w:val="007B5D4B"/>
    <w:rsid w:val="007B6185"/>
    <w:rsid w:val="007B64B2"/>
    <w:rsid w:val="007B6A52"/>
    <w:rsid w:val="007B6CAF"/>
    <w:rsid w:val="007B6F63"/>
    <w:rsid w:val="007B735D"/>
    <w:rsid w:val="007C00F5"/>
    <w:rsid w:val="007C01BF"/>
    <w:rsid w:val="007C08C8"/>
    <w:rsid w:val="007C0972"/>
    <w:rsid w:val="007C09D9"/>
    <w:rsid w:val="007C100C"/>
    <w:rsid w:val="007C1886"/>
    <w:rsid w:val="007C1B28"/>
    <w:rsid w:val="007C1CBD"/>
    <w:rsid w:val="007C2952"/>
    <w:rsid w:val="007C2E3C"/>
    <w:rsid w:val="007C2FF8"/>
    <w:rsid w:val="007C3363"/>
    <w:rsid w:val="007C490C"/>
    <w:rsid w:val="007C4E49"/>
    <w:rsid w:val="007C52B7"/>
    <w:rsid w:val="007C549B"/>
    <w:rsid w:val="007C5689"/>
    <w:rsid w:val="007C671A"/>
    <w:rsid w:val="007C685B"/>
    <w:rsid w:val="007C6963"/>
    <w:rsid w:val="007C7C91"/>
    <w:rsid w:val="007C7FC5"/>
    <w:rsid w:val="007D0D5A"/>
    <w:rsid w:val="007D1646"/>
    <w:rsid w:val="007D1BCE"/>
    <w:rsid w:val="007D1E5F"/>
    <w:rsid w:val="007D20CC"/>
    <w:rsid w:val="007D2550"/>
    <w:rsid w:val="007D25E8"/>
    <w:rsid w:val="007D27C9"/>
    <w:rsid w:val="007D31E4"/>
    <w:rsid w:val="007D46BC"/>
    <w:rsid w:val="007D4DEB"/>
    <w:rsid w:val="007D54CC"/>
    <w:rsid w:val="007D5E6C"/>
    <w:rsid w:val="007D5E7D"/>
    <w:rsid w:val="007D606D"/>
    <w:rsid w:val="007D6191"/>
    <w:rsid w:val="007D7EA2"/>
    <w:rsid w:val="007E01B8"/>
    <w:rsid w:val="007E01D5"/>
    <w:rsid w:val="007E0B18"/>
    <w:rsid w:val="007E0B48"/>
    <w:rsid w:val="007E23BB"/>
    <w:rsid w:val="007E2615"/>
    <w:rsid w:val="007E35E3"/>
    <w:rsid w:val="007E3B06"/>
    <w:rsid w:val="007E3BF0"/>
    <w:rsid w:val="007E4C29"/>
    <w:rsid w:val="007E51FD"/>
    <w:rsid w:val="007E6B53"/>
    <w:rsid w:val="007E6CD5"/>
    <w:rsid w:val="007E75CD"/>
    <w:rsid w:val="007F068B"/>
    <w:rsid w:val="007F07A3"/>
    <w:rsid w:val="007F2491"/>
    <w:rsid w:val="007F298A"/>
    <w:rsid w:val="007F2BE4"/>
    <w:rsid w:val="007F377C"/>
    <w:rsid w:val="007F3B77"/>
    <w:rsid w:val="007F48B3"/>
    <w:rsid w:val="007F4B49"/>
    <w:rsid w:val="007F58E0"/>
    <w:rsid w:val="007F5C81"/>
    <w:rsid w:val="007F65F8"/>
    <w:rsid w:val="007F6CB3"/>
    <w:rsid w:val="007F717F"/>
    <w:rsid w:val="007F74FF"/>
    <w:rsid w:val="008006D1"/>
    <w:rsid w:val="008006F6"/>
    <w:rsid w:val="00801B4D"/>
    <w:rsid w:val="00801E19"/>
    <w:rsid w:val="00802DAC"/>
    <w:rsid w:val="00802E11"/>
    <w:rsid w:val="0080314D"/>
    <w:rsid w:val="00803480"/>
    <w:rsid w:val="0080366E"/>
    <w:rsid w:val="00804514"/>
    <w:rsid w:val="00805843"/>
    <w:rsid w:val="00805BE2"/>
    <w:rsid w:val="00806220"/>
    <w:rsid w:val="00806B3E"/>
    <w:rsid w:val="00810559"/>
    <w:rsid w:val="00810D47"/>
    <w:rsid w:val="00811410"/>
    <w:rsid w:val="00811C8E"/>
    <w:rsid w:val="0081269A"/>
    <w:rsid w:val="008128F5"/>
    <w:rsid w:val="00813DBC"/>
    <w:rsid w:val="00813EA3"/>
    <w:rsid w:val="0081452A"/>
    <w:rsid w:val="0081494F"/>
    <w:rsid w:val="00815297"/>
    <w:rsid w:val="00815B1F"/>
    <w:rsid w:val="00815B8E"/>
    <w:rsid w:val="00816F0F"/>
    <w:rsid w:val="00817461"/>
    <w:rsid w:val="008177E3"/>
    <w:rsid w:val="00817CE3"/>
    <w:rsid w:val="00817E02"/>
    <w:rsid w:val="00820599"/>
    <w:rsid w:val="00820751"/>
    <w:rsid w:val="008210C5"/>
    <w:rsid w:val="008217E8"/>
    <w:rsid w:val="0082251C"/>
    <w:rsid w:val="0082351F"/>
    <w:rsid w:val="00823891"/>
    <w:rsid w:val="008238FD"/>
    <w:rsid w:val="00823D8F"/>
    <w:rsid w:val="008247A4"/>
    <w:rsid w:val="00824A3C"/>
    <w:rsid w:val="00824A42"/>
    <w:rsid w:val="00824E76"/>
    <w:rsid w:val="00825487"/>
    <w:rsid w:val="00825A90"/>
    <w:rsid w:val="00825C91"/>
    <w:rsid w:val="0082609F"/>
    <w:rsid w:val="0082636C"/>
    <w:rsid w:val="0082667D"/>
    <w:rsid w:val="00826AEC"/>
    <w:rsid w:val="00826EB5"/>
    <w:rsid w:val="00827295"/>
    <w:rsid w:val="008303AD"/>
    <w:rsid w:val="00832ABF"/>
    <w:rsid w:val="00833471"/>
    <w:rsid w:val="00833B35"/>
    <w:rsid w:val="00834B2D"/>
    <w:rsid w:val="00835138"/>
    <w:rsid w:val="00835623"/>
    <w:rsid w:val="0083593D"/>
    <w:rsid w:val="00835ADB"/>
    <w:rsid w:val="00840360"/>
    <w:rsid w:val="008404FC"/>
    <w:rsid w:val="008415B8"/>
    <w:rsid w:val="00843319"/>
    <w:rsid w:val="0084612D"/>
    <w:rsid w:val="0084769D"/>
    <w:rsid w:val="008477EE"/>
    <w:rsid w:val="00847BA9"/>
    <w:rsid w:val="00850658"/>
    <w:rsid w:val="00850749"/>
    <w:rsid w:val="00850A39"/>
    <w:rsid w:val="00850BF1"/>
    <w:rsid w:val="008518B8"/>
    <w:rsid w:val="00852AE8"/>
    <w:rsid w:val="00852BAC"/>
    <w:rsid w:val="00852EC1"/>
    <w:rsid w:val="0085338E"/>
    <w:rsid w:val="008536F0"/>
    <w:rsid w:val="00853955"/>
    <w:rsid w:val="00855162"/>
    <w:rsid w:val="00856DED"/>
    <w:rsid w:val="00857A96"/>
    <w:rsid w:val="00857B66"/>
    <w:rsid w:val="00857E21"/>
    <w:rsid w:val="00860F29"/>
    <w:rsid w:val="00861630"/>
    <w:rsid w:val="008620D9"/>
    <w:rsid w:val="0086215B"/>
    <w:rsid w:val="00862C87"/>
    <w:rsid w:val="0086321E"/>
    <w:rsid w:val="008635EF"/>
    <w:rsid w:val="0086387D"/>
    <w:rsid w:val="0086399F"/>
    <w:rsid w:val="00863DCE"/>
    <w:rsid w:val="008641CC"/>
    <w:rsid w:val="00864419"/>
    <w:rsid w:val="00865037"/>
    <w:rsid w:val="008654A2"/>
    <w:rsid w:val="008663C0"/>
    <w:rsid w:val="008668C1"/>
    <w:rsid w:val="00866B6F"/>
    <w:rsid w:val="00866EB1"/>
    <w:rsid w:val="008679F5"/>
    <w:rsid w:val="00870725"/>
    <w:rsid w:val="00870AE3"/>
    <w:rsid w:val="00870E6D"/>
    <w:rsid w:val="00871081"/>
    <w:rsid w:val="0087115F"/>
    <w:rsid w:val="00871172"/>
    <w:rsid w:val="00871731"/>
    <w:rsid w:val="0087373F"/>
    <w:rsid w:val="008742FC"/>
    <w:rsid w:val="0087509E"/>
    <w:rsid w:val="008757BD"/>
    <w:rsid w:val="008760A1"/>
    <w:rsid w:val="00876EE7"/>
    <w:rsid w:val="00876F27"/>
    <w:rsid w:val="00876F30"/>
    <w:rsid w:val="00881029"/>
    <w:rsid w:val="008816BB"/>
    <w:rsid w:val="00881800"/>
    <w:rsid w:val="00881C60"/>
    <w:rsid w:val="00882863"/>
    <w:rsid w:val="00882F5D"/>
    <w:rsid w:val="008833AD"/>
    <w:rsid w:val="0088342B"/>
    <w:rsid w:val="0088364F"/>
    <w:rsid w:val="0088409F"/>
    <w:rsid w:val="00884A96"/>
    <w:rsid w:val="00884F57"/>
    <w:rsid w:val="008850EC"/>
    <w:rsid w:val="00885382"/>
    <w:rsid w:val="00885F50"/>
    <w:rsid w:val="00885FA6"/>
    <w:rsid w:val="008862FE"/>
    <w:rsid w:val="00886ADB"/>
    <w:rsid w:val="00886C56"/>
    <w:rsid w:val="00886E44"/>
    <w:rsid w:val="00886F09"/>
    <w:rsid w:val="0088769D"/>
    <w:rsid w:val="00887CC1"/>
    <w:rsid w:val="00890657"/>
    <w:rsid w:val="008908CE"/>
    <w:rsid w:val="0089151B"/>
    <w:rsid w:val="00891AE7"/>
    <w:rsid w:val="00891BF5"/>
    <w:rsid w:val="00892C3E"/>
    <w:rsid w:val="00892D6F"/>
    <w:rsid w:val="00892E41"/>
    <w:rsid w:val="008942DF"/>
    <w:rsid w:val="00894439"/>
    <w:rsid w:val="00894D5E"/>
    <w:rsid w:val="00895A0F"/>
    <w:rsid w:val="00896226"/>
    <w:rsid w:val="00896788"/>
    <w:rsid w:val="008969B5"/>
    <w:rsid w:val="00897220"/>
    <w:rsid w:val="008973AA"/>
    <w:rsid w:val="00897739"/>
    <w:rsid w:val="00897C42"/>
    <w:rsid w:val="008A0652"/>
    <w:rsid w:val="008A0B13"/>
    <w:rsid w:val="008A13D2"/>
    <w:rsid w:val="008A1F22"/>
    <w:rsid w:val="008A1F48"/>
    <w:rsid w:val="008A1F81"/>
    <w:rsid w:val="008A2AAB"/>
    <w:rsid w:val="008A2B7F"/>
    <w:rsid w:val="008A30A2"/>
    <w:rsid w:val="008A363A"/>
    <w:rsid w:val="008A3847"/>
    <w:rsid w:val="008A39F5"/>
    <w:rsid w:val="008A5C28"/>
    <w:rsid w:val="008A6330"/>
    <w:rsid w:val="008B03A1"/>
    <w:rsid w:val="008B0E51"/>
    <w:rsid w:val="008B1F0D"/>
    <w:rsid w:val="008B2386"/>
    <w:rsid w:val="008B24CE"/>
    <w:rsid w:val="008B2527"/>
    <w:rsid w:val="008B277E"/>
    <w:rsid w:val="008B2858"/>
    <w:rsid w:val="008B2CC8"/>
    <w:rsid w:val="008B374F"/>
    <w:rsid w:val="008B3EEB"/>
    <w:rsid w:val="008B4843"/>
    <w:rsid w:val="008B6877"/>
    <w:rsid w:val="008B7338"/>
    <w:rsid w:val="008B7B5A"/>
    <w:rsid w:val="008C0375"/>
    <w:rsid w:val="008C0FF4"/>
    <w:rsid w:val="008C19D1"/>
    <w:rsid w:val="008C2BA5"/>
    <w:rsid w:val="008C2DBC"/>
    <w:rsid w:val="008C3956"/>
    <w:rsid w:val="008C3BBB"/>
    <w:rsid w:val="008C3E9E"/>
    <w:rsid w:val="008C3FB9"/>
    <w:rsid w:val="008C413F"/>
    <w:rsid w:val="008C44D0"/>
    <w:rsid w:val="008C4EAF"/>
    <w:rsid w:val="008C6211"/>
    <w:rsid w:val="008C65DC"/>
    <w:rsid w:val="008C66C1"/>
    <w:rsid w:val="008C6902"/>
    <w:rsid w:val="008C6CF6"/>
    <w:rsid w:val="008D020A"/>
    <w:rsid w:val="008D0781"/>
    <w:rsid w:val="008D1B86"/>
    <w:rsid w:val="008D1C43"/>
    <w:rsid w:val="008D30E5"/>
    <w:rsid w:val="008D4D7B"/>
    <w:rsid w:val="008D4F94"/>
    <w:rsid w:val="008D5028"/>
    <w:rsid w:val="008D55FC"/>
    <w:rsid w:val="008D56E3"/>
    <w:rsid w:val="008D5BC0"/>
    <w:rsid w:val="008D6164"/>
    <w:rsid w:val="008D76B1"/>
    <w:rsid w:val="008E0C02"/>
    <w:rsid w:val="008E1882"/>
    <w:rsid w:val="008E19B9"/>
    <w:rsid w:val="008E2522"/>
    <w:rsid w:val="008E2891"/>
    <w:rsid w:val="008E2953"/>
    <w:rsid w:val="008E2A41"/>
    <w:rsid w:val="008E2FC8"/>
    <w:rsid w:val="008E3498"/>
    <w:rsid w:val="008E3D3F"/>
    <w:rsid w:val="008E4355"/>
    <w:rsid w:val="008E4574"/>
    <w:rsid w:val="008E47DB"/>
    <w:rsid w:val="008E4ADA"/>
    <w:rsid w:val="008E5489"/>
    <w:rsid w:val="008E58C2"/>
    <w:rsid w:val="008E5A7C"/>
    <w:rsid w:val="008E5C6D"/>
    <w:rsid w:val="008E6068"/>
    <w:rsid w:val="008E7B1D"/>
    <w:rsid w:val="008E7C0F"/>
    <w:rsid w:val="008F09D9"/>
    <w:rsid w:val="008F0CB3"/>
    <w:rsid w:val="008F12B0"/>
    <w:rsid w:val="008F1713"/>
    <w:rsid w:val="008F40F7"/>
    <w:rsid w:val="008F41A9"/>
    <w:rsid w:val="008F44E8"/>
    <w:rsid w:val="008F4E03"/>
    <w:rsid w:val="008F543B"/>
    <w:rsid w:val="008F5885"/>
    <w:rsid w:val="008F6044"/>
    <w:rsid w:val="008F6F5B"/>
    <w:rsid w:val="008F7CED"/>
    <w:rsid w:val="00900F9D"/>
    <w:rsid w:val="0090201F"/>
    <w:rsid w:val="00902E92"/>
    <w:rsid w:val="0090314F"/>
    <w:rsid w:val="009040F4"/>
    <w:rsid w:val="00905EB2"/>
    <w:rsid w:val="0090798C"/>
    <w:rsid w:val="00907BC9"/>
    <w:rsid w:val="00907C23"/>
    <w:rsid w:val="00907E36"/>
    <w:rsid w:val="00907F86"/>
    <w:rsid w:val="00910781"/>
    <w:rsid w:val="00910D4D"/>
    <w:rsid w:val="0091118F"/>
    <w:rsid w:val="0091136F"/>
    <w:rsid w:val="009117E6"/>
    <w:rsid w:val="00912295"/>
    <w:rsid w:val="009130A1"/>
    <w:rsid w:val="0091496F"/>
    <w:rsid w:val="009151E3"/>
    <w:rsid w:val="00916014"/>
    <w:rsid w:val="00916A31"/>
    <w:rsid w:val="00916A3E"/>
    <w:rsid w:val="00916AED"/>
    <w:rsid w:val="00916DB6"/>
    <w:rsid w:val="009203CB"/>
    <w:rsid w:val="00920D0F"/>
    <w:rsid w:val="00920F36"/>
    <w:rsid w:val="00921056"/>
    <w:rsid w:val="009216BA"/>
    <w:rsid w:val="00923238"/>
    <w:rsid w:val="00923962"/>
    <w:rsid w:val="00923AAF"/>
    <w:rsid w:val="00923FD9"/>
    <w:rsid w:val="00924146"/>
    <w:rsid w:val="00924324"/>
    <w:rsid w:val="009243B8"/>
    <w:rsid w:val="009255A5"/>
    <w:rsid w:val="009255F0"/>
    <w:rsid w:val="0092606B"/>
    <w:rsid w:val="0092620B"/>
    <w:rsid w:val="009262D1"/>
    <w:rsid w:val="00926397"/>
    <w:rsid w:val="00927396"/>
    <w:rsid w:val="009278BA"/>
    <w:rsid w:val="00930361"/>
    <w:rsid w:val="00930522"/>
    <w:rsid w:val="00932551"/>
    <w:rsid w:val="00932816"/>
    <w:rsid w:val="00933113"/>
    <w:rsid w:val="00933B13"/>
    <w:rsid w:val="009349AB"/>
    <w:rsid w:val="00934DCF"/>
    <w:rsid w:val="009351B9"/>
    <w:rsid w:val="009366FA"/>
    <w:rsid w:val="009373D3"/>
    <w:rsid w:val="0093764A"/>
    <w:rsid w:val="009378E0"/>
    <w:rsid w:val="00937C2D"/>
    <w:rsid w:val="0094005D"/>
    <w:rsid w:val="00940699"/>
    <w:rsid w:val="009408D1"/>
    <w:rsid w:val="00941792"/>
    <w:rsid w:val="009417E5"/>
    <w:rsid w:val="00942E0B"/>
    <w:rsid w:val="00943A57"/>
    <w:rsid w:val="00943D78"/>
    <w:rsid w:val="0094491F"/>
    <w:rsid w:val="00945189"/>
    <w:rsid w:val="00945196"/>
    <w:rsid w:val="0094555E"/>
    <w:rsid w:val="00946161"/>
    <w:rsid w:val="00946213"/>
    <w:rsid w:val="00947BF1"/>
    <w:rsid w:val="00947CC9"/>
    <w:rsid w:val="00947DB2"/>
    <w:rsid w:val="00947FE0"/>
    <w:rsid w:val="0095030B"/>
    <w:rsid w:val="009507FF"/>
    <w:rsid w:val="00951C24"/>
    <w:rsid w:val="009524FE"/>
    <w:rsid w:val="0095298F"/>
    <w:rsid w:val="00952C25"/>
    <w:rsid w:val="0095555A"/>
    <w:rsid w:val="00955BCF"/>
    <w:rsid w:val="009566BA"/>
    <w:rsid w:val="00956701"/>
    <w:rsid w:val="00957167"/>
    <w:rsid w:val="00957858"/>
    <w:rsid w:val="00960341"/>
    <w:rsid w:val="00960766"/>
    <w:rsid w:val="00962E9D"/>
    <w:rsid w:val="009631DF"/>
    <w:rsid w:val="009635B1"/>
    <w:rsid w:val="00963712"/>
    <w:rsid w:val="00963911"/>
    <w:rsid w:val="009647B1"/>
    <w:rsid w:val="009655A8"/>
    <w:rsid w:val="009666C1"/>
    <w:rsid w:val="009675BB"/>
    <w:rsid w:val="009675F2"/>
    <w:rsid w:val="0097142B"/>
    <w:rsid w:val="00971DD1"/>
    <w:rsid w:val="00971E10"/>
    <w:rsid w:val="00971EBE"/>
    <w:rsid w:val="00972239"/>
    <w:rsid w:val="00973B9D"/>
    <w:rsid w:val="0097460F"/>
    <w:rsid w:val="00975756"/>
    <w:rsid w:val="00975961"/>
    <w:rsid w:val="00975D76"/>
    <w:rsid w:val="00975DA7"/>
    <w:rsid w:val="0098012B"/>
    <w:rsid w:val="00981552"/>
    <w:rsid w:val="009820EB"/>
    <w:rsid w:val="00982A1D"/>
    <w:rsid w:val="00982BE6"/>
    <w:rsid w:val="00982C48"/>
    <w:rsid w:val="009839C9"/>
    <w:rsid w:val="00984269"/>
    <w:rsid w:val="00984A45"/>
    <w:rsid w:val="009851EC"/>
    <w:rsid w:val="00985D31"/>
    <w:rsid w:val="009866D7"/>
    <w:rsid w:val="0098719D"/>
    <w:rsid w:val="00990177"/>
    <w:rsid w:val="00990443"/>
    <w:rsid w:val="009911BE"/>
    <w:rsid w:val="00991D92"/>
    <w:rsid w:val="00992A69"/>
    <w:rsid w:val="00992B4D"/>
    <w:rsid w:val="0099336B"/>
    <w:rsid w:val="0099370F"/>
    <w:rsid w:val="00994611"/>
    <w:rsid w:val="00995367"/>
    <w:rsid w:val="00995907"/>
    <w:rsid w:val="00996798"/>
    <w:rsid w:val="009A085E"/>
    <w:rsid w:val="009A0CEF"/>
    <w:rsid w:val="009A1DC6"/>
    <w:rsid w:val="009A20C6"/>
    <w:rsid w:val="009A2374"/>
    <w:rsid w:val="009A3A79"/>
    <w:rsid w:val="009A3B91"/>
    <w:rsid w:val="009A4B2D"/>
    <w:rsid w:val="009A50F0"/>
    <w:rsid w:val="009A530D"/>
    <w:rsid w:val="009A554E"/>
    <w:rsid w:val="009A57ED"/>
    <w:rsid w:val="009A5FAD"/>
    <w:rsid w:val="009A5FF2"/>
    <w:rsid w:val="009A7156"/>
    <w:rsid w:val="009A7D72"/>
    <w:rsid w:val="009B0E09"/>
    <w:rsid w:val="009B150C"/>
    <w:rsid w:val="009B17C8"/>
    <w:rsid w:val="009B2919"/>
    <w:rsid w:val="009B2A36"/>
    <w:rsid w:val="009B2EDE"/>
    <w:rsid w:val="009B2FC8"/>
    <w:rsid w:val="009B332C"/>
    <w:rsid w:val="009B4290"/>
    <w:rsid w:val="009B438B"/>
    <w:rsid w:val="009B468E"/>
    <w:rsid w:val="009B4DB5"/>
    <w:rsid w:val="009B5A1C"/>
    <w:rsid w:val="009B5B48"/>
    <w:rsid w:val="009B5FB6"/>
    <w:rsid w:val="009B6466"/>
    <w:rsid w:val="009B6EB2"/>
    <w:rsid w:val="009B73D0"/>
    <w:rsid w:val="009C0430"/>
    <w:rsid w:val="009C16C9"/>
    <w:rsid w:val="009C36E1"/>
    <w:rsid w:val="009C526B"/>
    <w:rsid w:val="009C5282"/>
    <w:rsid w:val="009C58A2"/>
    <w:rsid w:val="009C6446"/>
    <w:rsid w:val="009C6810"/>
    <w:rsid w:val="009C6F83"/>
    <w:rsid w:val="009C7317"/>
    <w:rsid w:val="009C7FA0"/>
    <w:rsid w:val="009D0588"/>
    <w:rsid w:val="009D0BDC"/>
    <w:rsid w:val="009D0ECA"/>
    <w:rsid w:val="009D119F"/>
    <w:rsid w:val="009D1D4C"/>
    <w:rsid w:val="009D1EC6"/>
    <w:rsid w:val="009D2E12"/>
    <w:rsid w:val="009D302C"/>
    <w:rsid w:val="009D3475"/>
    <w:rsid w:val="009D4F2F"/>
    <w:rsid w:val="009D5565"/>
    <w:rsid w:val="009D56AB"/>
    <w:rsid w:val="009D5F0B"/>
    <w:rsid w:val="009D6157"/>
    <w:rsid w:val="009D61BE"/>
    <w:rsid w:val="009D6E5D"/>
    <w:rsid w:val="009D6F4E"/>
    <w:rsid w:val="009D7CDC"/>
    <w:rsid w:val="009D7D01"/>
    <w:rsid w:val="009D7F11"/>
    <w:rsid w:val="009E1B16"/>
    <w:rsid w:val="009E1B96"/>
    <w:rsid w:val="009E1C25"/>
    <w:rsid w:val="009E22F5"/>
    <w:rsid w:val="009E2394"/>
    <w:rsid w:val="009E2FBD"/>
    <w:rsid w:val="009E324E"/>
    <w:rsid w:val="009E3726"/>
    <w:rsid w:val="009E4815"/>
    <w:rsid w:val="009E4D12"/>
    <w:rsid w:val="009F0114"/>
    <w:rsid w:val="009F01E6"/>
    <w:rsid w:val="009F0729"/>
    <w:rsid w:val="009F0CEF"/>
    <w:rsid w:val="009F17F4"/>
    <w:rsid w:val="009F1948"/>
    <w:rsid w:val="009F2075"/>
    <w:rsid w:val="009F37CB"/>
    <w:rsid w:val="009F3AFA"/>
    <w:rsid w:val="009F4593"/>
    <w:rsid w:val="009F4688"/>
    <w:rsid w:val="009F4BAA"/>
    <w:rsid w:val="009F539A"/>
    <w:rsid w:val="009F5551"/>
    <w:rsid w:val="009F61E7"/>
    <w:rsid w:val="009F708E"/>
    <w:rsid w:val="009F7DB0"/>
    <w:rsid w:val="00A0059F"/>
    <w:rsid w:val="00A00FFF"/>
    <w:rsid w:val="00A01A9B"/>
    <w:rsid w:val="00A01AE3"/>
    <w:rsid w:val="00A021E1"/>
    <w:rsid w:val="00A02F73"/>
    <w:rsid w:val="00A036FC"/>
    <w:rsid w:val="00A04DA0"/>
    <w:rsid w:val="00A057A1"/>
    <w:rsid w:val="00A061A5"/>
    <w:rsid w:val="00A064D4"/>
    <w:rsid w:val="00A0675C"/>
    <w:rsid w:val="00A067B9"/>
    <w:rsid w:val="00A06D15"/>
    <w:rsid w:val="00A06DCC"/>
    <w:rsid w:val="00A0734D"/>
    <w:rsid w:val="00A10509"/>
    <w:rsid w:val="00A10A51"/>
    <w:rsid w:val="00A117A4"/>
    <w:rsid w:val="00A11D31"/>
    <w:rsid w:val="00A12EB0"/>
    <w:rsid w:val="00A13092"/>
    <w:rsid w:val="00A13EC9"/>
    <w:rsid w:val="00A14626"/>
    <w:rsid w:val="00A14B78"/>
    <w:rsid w:val="00A153D8"/>
    <w:rsid w:val="00A1540D"/>
    <w:rsid w:val="00A15924"/>
    <w:rsid w:val="00A15C14"/>
    <w:rsid w:val="00A167B8"/>
    <w:rsid w:val="00A16EB3"/>
    <w:rsid w:val="00A1746D"/>
    <w:rsid w:val="00A17837"/>
    <w:rsid w:val="00A17C9C"/>
    <w:rsid w:val="00A201A6"/>
    <w:rsid w:val="00A20D1E"/>
    <w:rsid w:val="00A212E4"/>
    <w:rsid w:val="00A21330"/>
    <w:rsid w:val="00A2156F"/>
    <w:rsid w:val="00A22D2A"/>
    <w:rsid w:val="00A22D6F"/>
    <w:rsid w:val="00A234BC"/>
    <w:rsid w:val="00A242C0"/>
    <w:rsid w:val="00A24396"/>
    <w:rsid w:val="00A2573B"/>
    <w:rsid w:val="00A25D36"/>
    <w:rsid w:val="00A25E86"/>
    <w:rsid w:val="00A27889"/>
    <w:rsid w:val="00A27A80"/>
    <w:rsid w:val="00A27AE0"/>
    <w:rsid w:val="00A301DB"/>
    <w:rsid w:val="00A30CDC"/>
    <w:rsid w:val="00A316CE"/>
    <w:rsid w:val="00A319F6"/>
    <w:rsid w:val="00A31DFC"/>
    <w:rsid w:val="00A32046"/>
    <w:rsid w:val="00A3224D"/>
    <w:rsid w:val="00A3243F"/>
    <w:rsid w:val="00A32538"/>
    <w:rsid w:val="00A32F92"/>
    <w:rsid w:val="00A3345B"/>
    <w:rsid w:val="00A3353B"/>
    <w:rsid w:val="00A35FE9"/>
    <w:rsid w:val="00A362F1"/>
    <w:rsid w:val="00A365FC"/>
    <w:rsid w:val="00A37602"/>
    <w:rsid w:val="00A377D2"/>
    <w:rsid w:val="00A40684"/>
    <w:rsid w:val="00A41AFA"/>
    <w:rsid w:val="00A42ADC"/>
    <w:rsid w:val="00A42C41"/>
    <w:rsid w:val="00A43CB3"/>
    <w:rsid w:val="00A44002"/>
    <w:rsid w:val="00A441AD"/>
    <w:rsid w:val="00A44322"/>
    <w:rsid w:val="00A44C24"/>
    <w:rsid w:val="00A44DF8"/>
    <w:rsid w:val="00A45565"/>
    <w:rsid w:val="00A45680"/>
    <w:rsid w:val="00A50643"/>
    <w:rsid w:val="00A510DC"/>
    <w:rsid w:val="00A517DF"/>
    <w:rsid w:val="00A51B40"/>
    <w:rsid w:val="00A51CFB"/>
    <w:rsid w:val="00A51E81"/>
    <w:rsid w:val="00A52C23"/>
    <w:rsid w:val="00A52DDD"/>
    <w:rsid w:val="00A52FF1"/>
    <w:rsid w:val="00A5348A"/>
    <w:rsid w:val="00A53C14"/>
    <w:rsid w:val="00A54067"/>
    <w:rsid w:val="00A54591"/>
    <w:rsid w:val="00A55D1E"/>
    <w:rsid w:val="00A561B8"/>
    <w:rsid w:val="00A56E03"/>
    <w:rsid w:val="00A578D6"/>
    <w:rsid w:val="00A57F17"/>
    <w:rsid w:val="00A60B1C"/>
    <w:rsid w:val="00A61723"/>
    <w:rsid w:val="00A618E6"/>
    <w:rsid w:val="00A6195E"/>
    <w:rsid w:val="00A61F6A"/>
    <w:rsid w:val="00A62833"/>
    <w:rsid w:val="00A62BFC"/>
    <w:rsid w:val="00A62CF5"/>
    <w:rsid w:val="00A62F73"/>
    <w:rsid w:val="00A63A08"/>
    <w:rsid w:val="00A63AFE"/>
    <w:rsid w:val="00A6402A"/>
    <w:rsid w:val="00A6459C"/>
    <w:rsid w:val="00A647F5"/>
    <w:rsid w:val="00A64A78"/>
    <w:rsid w:val="00A64CC8"/>
    <w:rsid w:val="00A651B6"/>
    <w:rsid w:val="00A65DA5"/>
    <w:rsid w:val="00A65E78"/>
    <w:rsid w:val="00A6736B"/>
    <w:rsid w:val="00A6763F"/>
    <w:rsid w:val="00A67CFA"/>
    <w:rsid w:val="00A67D64"/>
    <w:rsid w:val="00A70CBC"/>
    <w:rsid w:val="00A711B6"/>
    <w:rsid w:val="00A711FA"/>
    <w:rsid w:val="00A7173A"/>
    <w:rsid w:val="00A7182F"/>
    <w:rsid w:val="00A72B9A"/>
    <w:rsid w:val="00A72BFA"/>
    <w:rsid w:val="00A732C4"/>
    <w:rsid w:val="00A73305"/>
    <w:rsid w:val="00A7351F"/>
    <w:rsid w:val="00A7470F"/>
    <w:rsid w:val="00A74C00"/>
    <w:rsid w:val="00A74E55"/>
    <w:rsid w:val="00A753F2"/>
    <w:rsid w:val="00A75FD4"/>
    <w:rsid w:val="00A76472"/>
    <w:rsid w:val="00A769AD"/>
    <w:rsid w:val="00A76B40"/>
    <w:rsid w:val="00A76CB7"/>
    <w:rsid w:val="00A8045B"/>
    <w:rsid w:val="00A80CAD"/>
    <w:rsid w:val="00A81527"/>
    <w:rsid w:val="00A818BE"/>
    <w:rsid w:val="00A81DE7"/>
    <w:rsid w:val="00A83531"/>
    <w:rsid w:val="00A83EC5"/>
    <w:rsid w:val="00A84B4E"/>
    <w:rsid w:val="00A84DE8"/>
    <w:rsid w:val="00A86055"/>
    <w:rsid w:val="00A8631C"/>
    <w:rsid w:val="00A87788"/>
    <w:rsid w:val="00A877D8"/>
    <w:rsid w:val="00A8785D"/>
    <w:rsid w:val="00A87A40"/>
    <w:rsid w:val="00A87F53"/>
    <w:rsid w:val="00A90CCE"/>
    <w:rsid w:val="00A90E8B"/>
    <w:rsid w:val="00A911B6"/>
    <w:rsid w:val="00A91A49"/>
    <w:rsid w:val="00A91B65"/>
    <w:rsid w:val="00A92223"/>
    <w:rsid w:val="00A92575"/>
    <w:rsid w:val="00A9329D"/>
    <w:rsid w:val="00A934CE"/>
    <w:rsid w:val="00A9362B"/>
    <w:rsid w:val="00A937BF"/>
    <w:rsid w:val="00A93B51"/>
    <w:rsid w:val="00A94F44"/>
    <w:rsid w:val="00A9556D"/>
    <w:rsid w:val="00A95966"/>
    <w:rsid w:val="00A959E8"/>
    <w:rsid w:val="00A95B1A"/>
    <w:rsid w:val="00A95E84"/>
    <w:rsid w:val="00A9602A"/>
    <w:rsid w:val="00A962E3"/>
    <w:rsid w:val="00A9726C"/>
    <w:rsid w:val="00A97439"/>
    <w:rsid w:val="00A97C7B"/>
    <w:rsid w:val="00AA0614"/>
    <w:rsid w:val="00AA0730"/>
    <w:rsid w:val="00AA08C4"/>
    <w:rsid w:val="00AA1C4F"/>
    <w:rsid w:val="00AA2984"/>
    <w:rsid w:val="00AA33FD"/>
    <w:rsid w:val="00AA36AD"/>
    <w:rsid w:val="00AA4DE1"/>
    <w:rsid w:val="00AA50D5"/>
    <w:rsid w:val="00AA6433"/>
    <w:rsid w:val="00AA6CAA"/>
    <w:rsid w:val="00AA6EBB"/>
    <w:rsid w:val="00AA712C"/>
    <w:rsid w:val="00AB07E4"/>
    <w:rsid w:val="00AB1D6D"/>
    <w:rsid w:val="00AB1E43"/>
    <w:rsid w:val="00AB1FD7"/>
    <w:rsid w:val="00AB2EC3"/>
    <w:rsid w:val="00AB4114"/>
    <w:rsid w:val="00AB6184"/>
    <w:rsid w:val="00AB65D5"/>
    <w:rsid w:val="00AB67BD"/>
    <w:rsid w:val="00AB7CBA"/>
    <w:rsid w:val="00AC0190"/>
    <w:rsid w:val="00AC0320"/>
    <w:rsid w:val="00AC1317"/>
    <w:rsid w:val="00AC1471"/>
    <w:rsid w:val="00AC2763"/>
    <w:rsid w:val="00AC2A32"/>
    <w:rsid w:val="00AC2B19"/>
    <w:rsid w:val="00AC2C11"/>
    <w:rsid w:val="00AC322B"/>
    <w:rsid w:val="00AC32E6"/>
    <w:rsid w:val="00AC3610"/>
    <w:rsid w:val="00AC3F5C"/>
    <w:rsid w:val="00AC4904"/>
    <w:rsid w:val="00AC4FF8"/>
    <w:rsid w:val="00AC5BA2"/>
    <w:rsid w:val="00AC5C23"/>
    <w:rsid w:val="00AC6632"/>
    <w:rsid w:val="00AC7645"/>
    <w:rsid w:val="00AC7A76"/>
    <w:rsid w:val="00AD00D5"/>
    <w:rsid w:val="00AD0131"/>
    <w:rsid w:val="00AD0CC7"/>
    <w:rsid w:val="00AD164D"/>
    <w:rsid w:val="00AD1900"/>
    <w:rsid w:val="00AD1F41"/>
    <w:rsid w:val="00AD286E"/>
    <w:rsid w:val="00AD4283"/>
    <w:rsid w:val="00AD4BF8"/>
    <w:rsid w:val="00AD5B74"/>
    <w:rsid w:val="00AD6D70"/>
    <w:rsid w:val="00AE1665"/>
    <w:rsid w:val="00AE1B98"/>
    <w:rsid w:val="00AE2EE5"/>
    <w:rsid w:val="00AE3042"/>
    <w:rsid w:val="00AE3AA3"/>
    <w:rsid w:val="00AE3BDD"/>
    <w:rsid w:val="00AE4394"/>
    <w:rsid w:val="00AE4486"/>
    <w:rsid w:val="00AE4E0D"/>
    <w:rsid w:val="00AE5718"/>
    <w:rsid w:val="00AE5A87"/>
    <w:rsid w:val="00AE6669"/>
    <w:rsid w:val="00AE6B26"/>
    <w:rsid w:val="00AE7025"/>
    <w:rsid w:val="00AE77FC"/>
    <w:rsid w:val="00AE7ABC"/>
    <w:rsid w:val="00AF0187"/>
    <w:rsid w:val="00AF1318"/>
    <w:rsid w:val="00AF193F"/>
    <w:rsid w:val="00AF20D3"/>
    <w:rsid w:val="00AF3858"/>
    <w:rsid w:val="00AF3BED"/>
    <w:rsid w:val="00AF4025"/>
    <w:rsid w:val="00AF45EE"/>
    <w:rsid w:val="00AF4ECE"/>
    <w:rsid w:val="00AF4F18"/>
    <w:rsid w:val="00AF5248"/>
    <w:rsid w:val="00AF5A64"/>
    <w:rsid w:val="00AF6054"/>
    <w:rsid w:val="00AF6FF0"/>
    <w:rsid w:val="00AF70C5"/>
    <w:rsid w:val="00B001B2"/>
    <w:rsid w:val="00B0069E"/>
    <w:rsid w:val="00B00DCE"/>
    <w:rsid w:val="00B01859"/>
    <w:rsid w:val="00B01DE9"/>
    <w:rsid w:val="00B03DC2"/>
    <w:rsid w:val="00B03EB0"/>
    <w:rsid w:val="00B03F40"/>
    <w:rsid w:val="00B03FBC"/>
    <w:rsid w:val="00B04756"/>
    <w:rsid w:val="00B051F5"/>
    <w:rsid w:val="00B058A5"/>
    <w:rsid w:val="00B063D2"/>
    <w:rsid w:val="00B0666D"/>
    <w:rsid w:val="00B06DFB"/>
    <w:rsid w:val="00B0789E"/>
    <w:rsid w:val="00B078F8"/>
    <w:rsid w:val="00B07F34"/>
    <w:rsid w:val="00B104FE"/>
    <w:rsid w:val="00B1138B"/>
    <w:rsid w:val="00B115C7"/>
    <w:rsid w:val="00B11661"/>
    <w:rsid w:val="00B11B5D"/>
    <w:rsid w:val="00B12323"/>
    <w:rsid w:val="00B128D5"/>
    <w:rsid w:val="00B12942"/>
    <w:rsid w:val="00B1335B"/>
    <w:rsid w:val="00B13A44"/>
    <w:rsid w:val="00B13EB3"/>
    <w:rsid w:val="00B14096"/>
    <w:rsid w:val="00B142B9"/>
    <w:rsid w:val="00B146B3"/>
    <w:rsid w:val="00B16257"/>
    <w:rsid w:val="00B16D49"/>
    <w:rsid w:val="00B17A89"/>
    <w:rsid w:val="00B17BD4"/>
    <w:rsid w:val="00B201AD"/>
    <w:rsid w:val="00B206C3"/>
    <w:rsid w:val="00B21CDF"/>
    <w:rsid w:val="00B23380"/>
    <w:rsid w:val="00B234DA"/>
    <w:rsid w:val="00B2354C"/>
    <w:rsid w:val="00B249DE"/>
    <w:rsid w:val="00B265B6"/>
    <w:rsid w:val="00B278BA"/>
    <w:rsid w:val="00B304A2"/>
    <w:rsid w:val="00B30860"/>
    <w:rsid w:val="00B30FC0"/>
    <w:rsid w:val="00B3167E"/>
    <w:rsid w:val="00B319ED"/>
    <w:rsid w:val="00B31F14"/>
    <w:rsid w:val="00B323F4"/>
    <w:rsid w:val="00B32602"/>
    <w:rsid w:val="00B32B40"/>
    <w:rsid w:val="00B33974"/>
    <w:rsid w:val="00B33BC6"/>
    <w:rsid w:val="00B354F0"/>
    <w:rsid w:val="00B35926"/>
    <w:rsid w:val="00B35951"/>
    <w:rsid w:val="00B35E8C"/>
    <w:rsid w:val="00B3604B"/>
    <w:rsid w:val="00B3733A"/>
    <w:rsid w:val="00B37E5F"/>
    <w:rsid w:val="00B401E6"/>
    <w:rsid w:val="00B406AC"/>
    <w:rsid w:val="00B40BE4"/>
    <w:rsid w:val="00B41624"/>
    <w:rsid w:val="00B441DA"/>
    <w:rsid w:val="00B4607B"/>
    <w:rsid w:val="00B467A9"/>
    <w:rsid w:val="00B46B4E"/>
    <w:rsid w:val="00B46D23"/>
    <w:rsid w:val="00B47BD5"/>
    <w:rsid w:val="00B50042"/>
    <w:rsid w:val="00B5045F"/>
    <w:rsid w:val="00B50BD7"/>
    <w:rsid w:val="00B516DB"/>
    <w:rsid w:val="00B537B0"/>
    <w:rsid w:val="00B53832"/>
    <w:rsid w:val="00B558A0"/>
    <w:rsid w:val="00B561B5"/>
    <w:rsid w:val="00B6286D"/>
    <w:rsid w:val="00B62AC6"/>
    <w:rsid w:val="00B6346E"/>
    <w:rsid w:val="00B63BDB"/>
    <w:rsid w:val="00B63EFD"/>
    <w:rsid w:val="00B6513F"/>
    <w:rsid w:val="00B6696F"/>
    <w:rsid w:val="00B66DBA"/>
    <w:rsid w:val="00B670F0"/>
    <w:rsid w:val="00B67A1D"/>
    <w:rsid w:val="00B67E1F"/>
    <w:rsid w:val="00B712D4"/>
    <w:rsid w:val="00B726CE"/>
    <w:rsid w:val="00B735E2"/>
    <w:rsid w:val="00B7421B"/>
    <w:rsid w:val="00B7480D"/>
    <w:rsid w:val="00B7641C"/>
    <w:rsid w:val="00B76A0D"/>
    <w:rsid w:val="00B7726A"/>
    <w:rsid w:val="00B773C7"/>
    <w:rsid w:val="00B776CB"/>
    <w:rsid w:val="00B77804"/>
    <w:rsid w:val="00B82167"/>
    <w:rsid w:val="00B829AD"/>
    <w:rsid w:val="00B82DBF"/>
    <w:rsid w:val="00B835EC"/>
    <w:rsid w:val="00B90335"/>
    <w:rsid w:val="00B903B2"/>
    <w:rsid w:val="00B9048E"/>
    <w:rsid w:val="00B90DD5"/>
    <w:rsid w:val="00B91619"/>
    <w:rsid w:val="00B91F6D"/>
    <w:rsid w:val="00B92519"/>
    <w:rsid w:val="00B945C0"/>
    <w:rsid w:val="00B94618"/>
    <w:rsid w:val="00B94A89"/>
    <w:rsid w:val="00B95591"/>
    <w:rsid w:val="00B95AF9"/>
    <w:rsid w:val="00B95DD1"/>
    <w:rsid w:val="00B95EFA"/>
    <w:rsid w:val="00B95F10"/>
    <w:rsid w:val="00BA1F20"/>
    <w:rsid w:val="00BA2209"/>
    <w:rsid w:val="00BA39CE"/>
    <w:rsid w:val="00BA4508"/>
    <w:rsid w:val="00BA455E"/>
    <w:rsid w:val="00BA45EB"/>
    <w:rsid w:val="00BA4EEB"/>
    <w:rsid w:val="00BA4FBB"/>
    <w:rsid w:val="00BA5201"/>
    <w:rsid w:val="00BA5248"/>
    <w:rsid w:val="00BA55CE"/>
    <w:rsid w:val="00BA5C7A"/>
    <w:rsid w:val="00BA6435"/>
    <w:rsid w:val="00BA6B06"/>
    <w:rsid w:val="00BA6BC3"/>
    <w:rsid w:val="00BA700E"/>
    <w:rsid w:val="00BA7837"/>
    <w:rsid w:val="00BB06AD"/>
    <w:rsid w:val="00BB0C69"/>
    <w:rsid w:val="00BB1934"/>
    <w:rsid w:val="00BB200E"/>
    <w:rsid w:val="00BB2697"/>
    <w:rsid w:val="00BB2784"/>
    <w:rsid w:val="00BB2B28"/>
    <w:rsid w:val="00BB2FE2"/>
    <w:rsid w:val="00BB3308"/>
    <w:rsid w:val="00BB3C99"/>
    <w:rsid w:val="00BB40D2"/>
    <w:rsid w:val="00BB42ED"/>
    <w:rsid w:val="00BB431F"/>
    <w:rsid w:val="00BB476E"/>
    <w:rsid w:val="00BB4E89"/>
    <w:rsid w:val="00BB52F4"/>
    <w:rsid w:val="00BB5F09"/>
    <w:rsid w:val="00BB5F8B"/>
    <w:rsid w:val="00BB663E"/>
    <w:rsid w:val="00BB7CE2"/>
    <w:rsid w:val="00BC0214"/>
    <w:rsid w:val="00BC0E8B"/>
    <w:rsid w:val="00BC135D"/>
    <w:rsid w:val="00BC19D3"/>
    <w:rsid w:val="00BC1B70"/>
    <w:rsid w:val="00BC1BB0"/>
    <w:rsid w:val="00BC2986"/>
    <w:rsid w:val="00BC2FC7"/>
    <w:rsid w:val="00BC3245"/>
    <w:rsid w:val="00BC4134"/>
    <w:rsid w:val="00BC4858"/>
    <w:rsid w:val="00BC4894"/>
    <w:rsid w:val="00BC5FD4"/>
    <w:rsid w:val="00BC667B"/>
    <w:rsid w:val="00BC69B1"/>
    <w:rsid w:val="00BC7076"/>
    <w:rsid w:val="00BC78BF"/>
    <w:rsid w:val="00BD034F"/>
    <w:rsid w:val="00BD0D8F"/>
    <w:rsid w:val="00BD21D6"/>
    <w:rsid w:val="00BD276A"/>
    <w:rsid w:val="00BD30A7"/>
    <w:rsid w:val="00BD325A"/>
    <w:rsid w:val="00BD33A1"/>
    <w:rsid w:val="00BD373B"/>
    <w:rsid w:val="00BD41F6"/>
    <w:rsid w:val="00BD70DD"/>
    <w:rsid w:val="00BD76AB"/>
    <w:rsid w:val="00BD7739"/>
    <w:rsid w:val="00BD7DE3"/>
    <w:rsid w:val="00BE15CB"/>
    <w:rsid w:val="00BE17D6"/>
    <w:rsid w:val="00BE25CF"/>
    <w:rsid w:val="00BE2B6F"/>
    <w:rsid w:val="00BE3445"/>
    <w:rsid w:val="00BE35AB"/>
    <w:rsid w:val="00BE3ECF"/>
    <w:rsid w:val="00BE6B19"/>
    <w:rsid w:val="00BE7D22"/>
    <w:rsid w:val="00BF0701"/>
    <w:rsid w:val="00BF0E1F"/>
    <w:rsid w:val="00BF10BB"/>
    <w:rsid w:val="00BF1778"/>
    <w:rsid w:val="00BF1B20"/>
    <w:rsid w:val="00BF28BA"/>
    <w:rsid w:val="00BF31F9"/>
    <w:rsid w:val="00BF3EB9"/>
    <w:rsid w:val="00BF46F9"/>
    <w:rsid w:val="00C00379"/>
    <w:rsid w:val="00C00BD9"/>
    <w:rsid w:val="00C0131A"/>
    <w:rsid w:val="00C03751"/>
    <w:rsid w:val="00C0390C"/>
    <w:rsid w:val="00C05500"/>
    <w:rsid w:val="00C0795B"/>
    <w:rsid w:val="00C1030E"/>
    <w:rsid w:val="00C10F3E"/>
    <w:rsid w:val="00C111FF"/>
    <w:rsid w:val="00C1125E"/>
    <w:rsid w:val="00C11514"/>
    <w:rsid w:val="00C11FF8"/>
    <w:rsid w:val="00C12470"/>
    <w:rsid w:val="00C12844"/>
    <w:rsid w:val="00C12A47"/>
    <w:rsid w:val="00C12DB3"/>
    <w:rsid w:val="00C134D6"/>
    <w:rsid w:val="00C13BA7"/>
    <w:rsid w:val="00C154B8"/>
    <w:rsid w:val="00C15B47"/>
    <w:rsid w:val="00C16CC6"/>
    <w:rsid w:val="00C17E9B"/>
    <w:rsid w:val="00C20686"/>
    <w:rsid w:val="00C2093A"/>
    <w:rsid w:val="00C215D9"/>
    <w:rsid w:val="00C22622"/>
    <w:rsid w:val="00C2279A"/>
    <w:rsid w:val="00C2406F"/>
    <w:rsid w:val="00C24090"/>
    <w:rsid w:val="00C2444F"/>
    <w:rsid w:val="00C249DA"/>
    <w:rsid w:val="00C25359"/>
    <w:rsid w:val="00C259C4"/>
    <w:rsid w:val="00C25DFB"/>
    <w:rsid w:val="00C25FA5"/>
    <w:rsid w:val="00C26002"/>
    <w:rsid w:val="00C27A1C"/>
    <w:rsid w:val="00C309F8"/>
    <w:rsid w:val="00C311C8"/>
    <w:rsid w:val="00C312DB"/>
    <w:rsid w:val="00C3284D"/>
    <w:rsid w:val="00C32B40"/>
    <w:rsid w:val="00C3301D"/>
    <w:rsid w:val="00C33AED"/>
    <w:rsid w:val="00C35A21"/>
    <w:rsid w:val="00C368DD"/>
    <w:rsid w:val="00C370F5"/>
    <w:rsid w:val="00C3748F"/>
    <w:rsid w:val="00C376B1"/>
    <w:rsid w:val="00C41968"/>
    <w:rsid w:val="00C41F40"/>
    <w:rsid w:val="00C42459"/>
    <w:rsid w:val="00C432FD"/>
    <w:rsid w:val="00C44A15"/>
    <w:rsid w:val="00C44EE0"/>
    <w:rsid w:val="00C45029"/>
    <w:rsid w:val="00C4553E"/>
    <w:rsid w:val="00C45728"/>
    <w:rsid w:val="00C45800"/>
    <w:rsid w:val="00C45C14"/>
    <w:rsid w:val="00C4646E"/>
    <w:rsid w:val="00C46548"/>
    <w:rsid w:val="00C46A54"/>
    <w:rsid w:val="00C47123"/>
    <w:rsid w:val="00C47E4C"/>
    <w:rsid w:val="00C47E51"/>
    <w:rsid w:val="00C504A4"/>
    <w:rsid w:val="00C51665"/>
    <w:rsid w:val="00C51979"/>
    <w:rsid w:val="00C56298"/>
    <w:rsid w:val="00C564D6"/>
    <w:rsid w:val="00C566D6"/>
    <w:rsid w:val="00C56BC4"/>
    <w:rsid w:val="00C575A7"/>
    <w:rsid w:val="00C5763D"/>
    <w:rsid w:val="00C57A13"/>
    <w:rsid w:val="00C57DBC"/>
    <w:rsid w:val="00C60A67"/>
    <w:rsid w:val="00C60DC7"/>
    <w:rsid w:val="00C616C3"/>
    <w:rsid w:val="00C6190F"/>
    <w:rsid w:val="00C61D20"/>
    <w:rsid w:val="00C6223B"/>
    <w:rsid w:val="00C6240A"/>
    <w:rsid w:val="00C63F93"/>
    <w:rsid w:val="00C64A5A"/>
    <w:rsid w:val="00C64B70"/>
    <w:rsid w:val="00C64D98"/>
    <w:rsid w:val="00C653AF"/>
    <w:rsid w:val="00C653F6"/>
    <w:rsid w:val="00C6549C"/>
    <w:rsid w:val="00C6578F"/>
    <w:rsid w:val="00C658F3"/>
    <w:rsid w:val="00C6594C"/>
    <w:rsid w:val="00C65E8D"/>
    <w:rsid w:val="00C66203"/>
    <w:rsid w:val="00C66E84"/>
    <w:rsid w:val="00C67559"/>
    <w:rsid w:val="00C702AB"/>
    <w:rsid w:val="00C7128A"/>
    <w:rsid w:val="00C71A6F"/>
    <w:rsid w:val="00C728D5"/>
    <w:rsid w:val="00C728F2"/>
    <w:rsid w:val="00C72F20"/>
    <w:rsid w:val="00C73E68"/>
    <w:rsid w:val="00C744B0"/>
    <w:rsid w:val="00C74548"/>
    <w:rsid w:val="00C74C27"/>
    <w:rsid w:val="00C754FB"/>
    <w:rsid w:val="00C7558B"/>
    <w:rsid w:val="00C75F15"/>
    <w:rsid w:val="00C75F9F"/>
    <w:rsid w:val="00C769EA"/>
    <w:rsid w:val="00C76D18"/>
    <w:rsid w:val="00C7702D"/>
    <w:rsid w:val="00C7777C"/>
    <w:rsid w:val="00C80153"/>
    <w:rsid w:val="00C8031A"/>
    <w:rsid w:val="00C807E6"/>
    <w:rsid w:val="00C81757"/>
    <w:rsid w:val="00C825E1"/>
    <w:rsid w:val="00C82F4D"/>
    <w:rsid w:val="00C847EB"/>
    <w:rsid w:val="00C85BD6"/>
    <w:rsid w:val="00C85C24"/>
    <w:rsid w:val="00C86537"/>
    <w:rsid w:val="00C866BE"/>
    <w:rsid w:val="00C871FF"/>
    <w:rsid w:val="00C87A54"/>
    <w:rsid w:val="00C87D45"/>
    <w:rsid w:val="00C900D4"/>
    <w:rsid w:val="00C90823"/>
    <w:rsid w:val="00C90E6D"/>
    <w:rsid w:val="00C91584"/>
    <w:rsid w:val="00C9293E"/>
    <w:rsid w:val="00C936F2"/>
    <w:rsid w:val="00C94B05"/>
    <w:rsid w:val="00C94E3A"/>
    <w:rsid w:val="00C95E95"/>
    <w:rsid w:val="00C972F4"/>
    <w:rsid w:val="00C97919"/>
    <w:rsid w:val="00C97B81"/>
    <w:rsid w:val="00CA007D"/>
    <w:rsid w:val="00CA05A1"/>
    <w:rsid w:val="00CA0AFE"/>
    <w:rsid w:val="00CA0C2D"/>
    <w:rsid w:val="00CA1212"/>
    <w:rsid w:val="00CA1790"/>
    <w:rsid w:val="00CA1A39"/>
    <w:rsid w:val="00CA2189"/>
    <w:rsid w:val="00CA3168"/>
    <w:rsid w:val="00CA3EFF"/>
    <w:rsid w:val="00CA41EA"/>
    <w:rsid w:val="00CA47C9"/>
    <w:rsid w:val="00CA4817"/>
    <w:rsid w:val="00CA4BDF"/>
    <w:rsid w:val="00CA501B"/>
    <w:rsid w:val="00CA5610"/>
    <w:rsid w:val="00CA6211"/>
    <w:rsid w:val="00CA6D6B"/>
    <w:rsid w:val="00CA70F0"/>
    <w:rsid w:val="00CA753A"/>
    <w:rsid w:val="00CB000F"/>
    <w:rsid w:val="00CB13D9"/>
    <w:rsid w:val="00CB25A8"/>
    <w:rsid w:val="00CB2604"/>
    <w:rsid w:val="00CB3269"/>
    <w:rsid w:val="00CB333A"/>
    <w:rsid w:val="00CB3485"/>
    <w:rsid w:val="00CB3A56"/>
    <w:rsid w:val="00CB4054"/>
    <w:rsid w:val="00CB4475"/>
    <w:rsid w:val="00CB50F5"/>
    <w:rsid w:val="00CB52C2"/>
    <w:rsid w:val="00CB65EE"/>
    <w:rsid w:val="00CC2FC3"/>
    <w:rsid w:val="00CC3E51"/>
    <w:rsid w:val="00CC4E4E"/>
    <w:rsid w:val="00CC53D5"/>
    <w:rsid w:val="00CC6107"/>
    <w:rsid w:val="00CC66EE"/>
    <w:rsid w:val="00CC7087"/>
    <w:rsid w:val="00CC7E08"/>
    <w:rsid w:val="00CD001A"/>
    <w:rsid w:val="00CD0F51"/>
    <w:rsid w:val="00CD1395"/>
    <w:rsid w:val="00CD3004"/>
    <w:rsid w:val="00CD3015"/>
    <w:rsid w:val="00CD37D6"/>
    <w:rsid w:val="00CD3A2D"/>
    <w:rsid w:val="00CD3AA2"/>
    <w:rsid w:val="00CD517E"/>
    <w:rsid w:val="00CD5BDE"/>
    <w:rsid w:val="00CD5EFE"/>
    <w:rsid w:val="00CD5F3B"/>
    <w:rsid w:val="00CD6455"/>
    <w:rsid w:val="00CD68FE"/>
    <w:rsid w:val="00CD72EA"/>
    <w:rsid w:val="00CD7E0D"/>
    <w:rsid w:val="00CE01A2"/>
    <w:rsid w:val="00CE1692"/>
    <w:rsid w:val="00CE1C65"/>
    <w:rsid w:val="00CE31B7"/>
    <w:rsid w:val="00CE3566"/>
    <w:rsid w:val="00CE4A35"/>
    <w:rsid w:val="00CE5240"/>
    <w:rsid w:val="00CE648F"/>
    <w:rsid w:val="00CF0331"/>
    <w:rsid w:val="00CF241B"/>
    <w:rsid w:val="00CF2D34"/>
    <w:rsid w:val="00CF3606"/>
    <w:rsid w:val="00CF3E8F"/>
    <w:rsid w:val="00CF4684"/>
    <w:rsid w:val="00CF51E5"/>
    <w:rsid w:val="00CF543E"/>
    <w:rsid w:val="00CF654A"/>
    <w:rsid w:val="00CF6DB3"/>
    <w:rsid w:val="00CF7056"/>
    <w:rsid w:val="00CF7161"/>
    <w:rsid w:val="00CF7E12"/>
    <w:rsid w:val="00D00489"/>
    <w:rsid w:val="00D00933"/>
    <w:rsid w:val="00D011EC"/>
    <w:rsid w:val="00D01706"/>
    <w:rsid w:val="00D0172C"/>
    <w:rsid w:val="00D020BA"/>
    <w:rsid w:val="00D02661"/>
    <w:rsid w:val="00D02E2C"/>
    <w:rsid w:val="00D03CFA"/>
    <w:rsid w:val="00D044A6"/>
    <w:rsid w:val="00D04B62"/>
    <w:rsid w:val="00D061A8"/>
    <w:rsid w:val="00D10716"/>
    <w:rsid w:val="00D10F85"/>
    <w:rsid w:val="00D11031"/>
    <w:rsid w:val="00D117AC"/>
    <w:rsid w:val="00D11883"/>
    <w:rsid w:val="00D144F7"/>
    <w:rsid w:val="00D14D8F"/>
    <w:rsid w:val="00D1531F"/>
    <w:rsid w:val="00D156BC"/>
    <w:rsid w:val="00D15A02"/>
    <w:rsid w:val="00D15EF9"/>
    <w:rsid w:val="00D15F6C"/>
    <w:rsid w:val="00D16220"/>
    <w:rsid w:val="00D1639F"/>
    <w:rsid w:val="00D16ADE"/>
    <w:rsid w:val="00D170DB"/>
    <w:rsid w:val="00D17D84"/>
    <w:rsid w:val="00D210F3"/>
    <w:rsid w:val="00D2126A"/>
    <w:rsid w:val="00D215B5"/>
    <w:rsid w:val="00D2260D"/>
    <w:rsid w:val="00D22E09"/>
    <w:rsid w:val="00D23535"/>
    <w:rsid w:val="00D23F6C"/>
    <w:rsid w:val="00D2432C"/>
    <w:rsid w:val="00D247A7"/>
    <w:rsid w:val="00D249EF"/>
    <w:rsid w:val="00D2513D"/>
    <w:rsid w:val="00D2558C"/>
    <w:rsid w:val="00D260EC"/>
    <w:rsid w:val="00D26B63"/>
    <w:rsid w:val="00D270A0"/>
    <w:rsid w:val="00D2787C"/>
    <w:rsid w:val="00D27A6A"/>
    <w:rsid w:val="00D27C53"/>
    <w:rsid w:val="00D27F26"/>
    <w:rsid w:val="00D30F80"/>
    <w:rsid w:val="00D313DA"/>
    <w:rsid w:val="00D317CF"/>
    <w:rsid w:val="00D325BE"/>
    <w:rsid w:val="00D330A2"/>
    <w:rsid w:val="00D33EE1"/>
    <w:rsid w:val="00D353F1"/>
    <w:rsid w:val="00D35CF2"/>
    <w:rsid w:val="00D35D33"/>
    <w:rsid w:val="00D36653"/>
    <w:rsid w:val="00D379BD"/>
    <w:rsid w:val="00D37CBC"/>
    <w:rsid w:val="00D41904"/>
    <w:rsid w:val="00D41E82"/>
    <w:rsid w:val="00D42164"/>
    <w:rsid w:val="00D424FB"/>
    <w:rsid w:val="00D42F8A"/>
    <w:rsid w:val="00D431CF"/>
    <w:rsid w:val="00D44020"/>
    <w:rsid w:val="00D4402C"/>
    <w:rsid w:val="00D44940"/>
    <w:rsid w:val="00D44F94"/>
    <w:rsid w:val="00D47905"/>
    <w:rsid w:val="00D47A6A"/>
    <w:rsid w:val="00D47AF3"/>
    <w:rsid w:val="00D5002B"/>
    <w:rsid w:val="00D5090B"/>
    <w:rsid w:val="00D51D4C"/>
    <w:rsid w:val="00D51F50"/>
    <w:rsid w:val="00D53317"/>
    <w:rsid w:val="00D53DAB"/>
    <w:rsid w:val="00D54CD6"/>
    <w:rsid w:val="00D54F13"/>
    <w:rsid w:val="00D55CCF"/>
    <w:rsid w:val="00D56234"/>
    <w:rsid w:val="00D5659A"/>
    <w:rsid w:val="00D60C80"/>
    <w:rsid w:val="00D61C91"/>
    <w:rsid w:val="00D6210B"/>
    <w:rsid w:val="00D63FF7"/>
    <w:rsid w:val="00D64501"/>
    <w:rsid w:val="00D6451F"/>
    <w:rsid w:val="00D6452C"/>
    <w:rsid w:val="00D64799"/>
    <w:rsid w:val="00D65E9D"/>
    <w:rsid w:val="00D66099"/>
    <w:rsid w:val="00D661C5"/>
    <w:rsid w:val="00D6636D"/>
    <w:rsid w:val="00D669E7"/>
    <w:rsid w:val="00D66E3D"/>
    <w:rsid w:val="00D67322"/>
    <w:rsid w:val="00D67CD9"/>
    <w:rsid w:val="00D67DE3"/>
    <w:rsid w:val="00D67F98"/>
    <w:rsid w:val="00D707B6"/>
    <w:rsid w:val="00D707F2"/>
    <w:rsid w:val="00D70CFF"/>
    <w:rsid w:val="00D71700"/>
    <w:rsid w:val="00D71B1F"/>
    <w:rsid w:val="00D71F4D"/>
    <w:rsid w:val="00D7272B"/>
    <w:rsid w:val="00D73C86"/>
    <w:rsid w:val="00D73F92"/>
    <w:rsid w:val="00D75275"/>
    <w:rsid w:val="00D75445"/>
    <w:rsid w:val="00D7626D"/>
    <w:rsid w:val="00D77677"/>
    <w:rsid w:val="00D777AE"/>
    <w:rsid w:val="00D77FCB"/>
    <w:rsid w:val="00D80F1C"/>
    <w:rsid w:val="00D81030"/>
    <w:rsid w:val="00D818B0"/>
    <w:rsid w:val="00D81F42"/>
    <w:rsid w:val="00D82E44"/>
    <w:rsid w:val="00D832F4"/>
    <w:rsid w:val="00D83CD7"/>
    <w:rsid w:val="00D85E5C"/>
    <w:rsid w:val="00D86907"/>
    <w:rsid w:val="00D902B2"/>
    <w:rsid w:val="00D9088A"/>
    <w:rsid w:val="00D915BF"/>
    <w:rsid w:val="00D9213E"/>
    <w:rsid w:val="00D9238A"/>
    <w:rsid w:val="00D934C5"/>
    <w:rsid w:val="00D93936"/>
    <w:rsid w:val="00D94172"/>
    <w:rsid w:val="00D951EA"/>
    <w:rsid w:val="00D95C92"/>
    <w:rsid w:val="00D964A2"/>
    <w:rsid w:val="00D9690A"/>
    <w:rsid w:val="00D97D66"/>
    <w:rsid w:val="00DA01E9"/>
    <w:rsid w:val="00DA08E4"/>
    <w:rsid w:val="00DA1DB1"/>
    <w:rsid w:val="00DA2601"/>
    <w:rsid w:val="00DA37A9"/>
    <w:rsid w:val="00DA3B6E"/>
    <w:rsid w:val="00DA4207"/>
    <w:rsid w:val="00DA4E33"/>
    <w:rsid w:val="00DA5F26"/>
    <w:rsid w:val="00DA6703"/>
    <w:rsid w:val="00DA675D"/>
    <w:rsid w:val="00DA6BDB"/>
    <w:rsid w:val="00DA7766"/>
    <w:rsid w:val="00DA7A48"/>
    <w:rsid w:val="00DB00FE"/>
    <w:rsid w:val="00DB011B"/>
    <w:rsid w:val="00DB01F7"/>
    <w:rsid w:val="00DB03FA"/>
    <w:rsid w:val="00DB050F"/>
    <w:rsid w:val="00DB0632"/>
    <w:rsid w:val="00DB0B7D"/>
    <w:rsid w:val="00DB146C"/>
    <w:rsid w:val="00DB2049"/>
    <w:rsid w:val="00DB35A4"/>
    <w:rsid w:val="00DB4BE2"/>
    <w:rsid w:val="00DB4C64"/>
    <w:rsid w:val="00DB5A59"/>
    <w:rsid w:val="00DB65C4"/>
    <w:rsid w:val="00DB65F1"/>
    <w:rsid w:val="00DB684A"/>
    <w:rsid w:val="00DB7006"/>
    <w:rsid w:val="00DC0112"/>
    <w:rsid w:val="00DC1010"/>
    <w:rsid w:val="00DC1626"/>
    <w:rsid w:val="00DC2963"/>
    <w:rsid w:val="00DC3597"/>
    <w:rsid w:val="00DC4268"/>
    <w:rsid w:val="00DC4AE1"/>
    <w:rsid w:val="00DC4F1A"/>
    <w:rsid w:val="00DC5108"/>
    <w:rsid w:val="00DC5F97"/>
    <w:rsid w:val="00DC6392"/>
    <w:rsid w:val="00DD0151"/>
    <w:rsid w:val="00DD18E3"/>
    <w:rsid w:val="00DD2954"/>
    <w:rsid w:val="00DD2FFC"/>
    <w:rsid w:val="00DD38A6"/>
    <w:rsid w:val="00DD3B44"/>
    <w:rsid w:val="00DD426A"/>
    <w:rsid w:val="00DD4315"/>
    <w:rsid w:val="00DD4466"/>
    <w:rsid w:val="00DD46EB"/>
    <w:rsid w:val="00DD4876"/>
    <w:rsid w:val="00DD5948"/>
    <w:rsid w:val="00DD70A6"/>
    <w:rsid w:val="00DD76D4"/>
    <w:rsid w:val="00DE0AC8"/>
    <w:rsid w:val="00DE0D12"/>
    <w:rsid w:val="00DE1FF3"/>
    <w:rsid w:val="00DE2088"/>
    <w:rsid w:val="00DE2BFF"/>
    <w:rsid w:val="00DE34EB"/>
    <w:rsid w:val="00DE375A"/>
    <w:rsid w:val="00DE3943"/>
    <w:rsid w:val="00DE446B"/>
    <w:rsid w:val="00DE45F5"/>
    <w:rsid w:val="00DE496B"/>
    <w:rsid w:val="00DE4AAB"/>
    <w:rsid w:val="00DE5068"/>
    <w:rsid w:val="00DE6173"/>
    <w:rsid w:val="00DE6213"/>
    <w:rsid w:val="00DE6390"/>
    <w:rsid w:val="00DF0D47"/>
    <w:rsid w:val="00DF1236"/>
    <w:rsid w:val="00DF1505"/>
    <w:rsid w:val="00DF1E37"/>
    <w:rsid w:val="00DF1FE2"/>
    <w:rsid w:val="00DF2D75"/>
    <w:rsid w:val="00DF3149"/>
    <w:rsid w:val="00DF379E"/>
    <w:rsid w:val="00DF3C8B"/>
    <w:rsid w:val="00DF3D17"/>
    <w:rsid w:val="00DF469B"/>
    <w:rsid w:val="00DF4CAA"/>
    <w:rsid w:val="00DF4E1D"/>
    <w:rsid w:val="00DF501E"/>
    <w:rsid w:val="00DF56F5"/>
    <w:rsid w:val="00DF57E0"/>
    <w:rsid w:val="00DF5E46"/>
    <w:rsid w:val="00DF60AE"/>
    <w:rsid w:val="00E00753"/>
    <w:rsid w:val="00E014DA"/>
    <w:rsid w:val="00E01562"/>
    <w:rsid w:val="00E018D4"/>
    <w:rsid w:val="00E01B76"/>
    <w:rsid w:val="00E02726"/>
    <w:rsid w:val="00E02AF8"/>
    <w:rsid w:val="00E02ECA"/>
    <w:rsid w:val="00E0360C"/>
    <w:rsid w:val="00E036B1"/>
    <w:rsid w:val="00E04388"/>
    <w:rsid w:val="00E0572B"/>
    <w:rsid w:val="00E0589C"/>
    <w:rsid w:val="00E06D0A"/>
    <w:rsid w:val="00E06D0D"/>
    <w:rsid w:val="00E0796D"/>
    <w:rsid w:val="00E100AE"/>
    <w:rsid w:val="00E10961"/>
    <w:rsid w:val="00E10AA0"/>
    <w:rsid w:val="00E10F25"/>
    <w:rsid w:val="00E11035"/>
    <w:rsid w:val="00E11838"/>
    <w:rsid w:val="00E11BB3"/>
    <w:rsid w:val="00E128EC"/>
    <w:rsid w:val="00E12A59"/>
    <w:rsid w:val="00E1356E"/>
    <w:rsid w:val="00E137F0"/>
    <w:rsid w:val="00E13CA1"/>
    <w:rsid w:val="00E14074"/>
    <w:rsid w:val="00E143C3"/>
    <w:rsid w:val="00E14D3F"/>
    <w:rsid w:val="00E14F22"/>
    <w:rsid w:val="00E15362"/>
    <w:rsid w:val="00E15A4F"/>
    <w:rsid w:val="00E15BD5"/>
    <w:rsid w:val="00E16B13"/>
    <w:rsid w:val="00E1725E"/>
    <w:rsid w:val="00E17A91"/>
    <w:rsid w:val="00E17D73"/>
    <w:rsid w:val="00E17F7C"/>
    <w:rsid w:val="00E200F7"/>
    <w:rsid w:val="00E20B79"/>
    <w:rsid w:val="00E21228"/>
    <w:rsid w:val="00E2128E"/>
    <w:rsid w:val="00E21719"/>
    <w:rsid w:val="00E22D0E"/>
    <w:rsid w:val="00E245C9"/>
    <w:rsid w:val="00E24879"/>
    <w:rsid w:val="00E25C72"/>
    <w:rsid w:val="00E27990"/>
    <w:rsid w:val="00E27C8A"/>
    <w:rsid w:val="00E3007B"/>
    <w:rsid w:val="00E3032E"/>
    <w:rsid w:val="00E3058E"/>
    <w:rsid w:val="00E30F96"/>
    <w:rsid w:val="00E31B08"/>
    <w:rsid w:val="00E32003"/>
    <w:rsid w:val="00E32870"/>
    <w:rsid w:val="00E33753"/>
    <w:rsid w:val="00E34824"/>
    <w:rsid w:val="00E348CA"/>
    <w:rsid w:val="00E3570F"/>
    <w:rsid w:val="00E3626D"/>
    <w:rsid w:val="00E363FE"/>
    <w:rsid w:val="00E404A4"/>
    <w:rsid w:val="00E40E3D"/>
    <w:rsid w:val="00E429A0"/>
    <w:rsid w:val="00E4362F"/>
    <w:rsid w:val="00E4407A"/>
    <w:rsid w:val="00E44535"/>
    <w:rsid w:val="00E458B4"/>
    <w:rsid w:val="00E45F13"/>
    <w:rsid w:val="00E46776"/>
    <w:rsid w:val="00E467AE"/>
    <w:rsid w:val="00E4718A"/>
    <w:rsid w:val="00E474B5"/>
    <w:rsid w:val="00E4767D"/>
    <w:rsid w:val="00E50AAB"/>
    <w:rsid w:val="00E50F69"/>
    <w:rsid w:val="00E51069"/>
    <w:rsid w:val="00E52360"/>
    <w:rsid w:val="00E52707"/>
    <w:rsid w:val="00E52B48"/>
    <w:rsid w:val="00E52F06"/>
    <w:rsid w:val="00E52F97"/>
    <w:rsid w:val="00E53DC2"/>
    <w:rsid w:val="00E54199"/>
    <w:rsid w:val="00E54D91"/>
    <w:rsid w:val="00E556A6"/>
    <w:rsid w:val="00E6102C"/>
    <w:rsid w:val="00E61538"/>
    <w:rsid w:val="00E61C9A"/>
    <w:rsid w:val="00E620FF"/>
    <w:rsid w:val="00E625C5"/>
    <w:rsid w:val="00E625E8"/>
    <w:rsid w:val="00E62AFA"/>
    <w:rsid w:val="00E62BC9"/>
    <w:rsid w:val="00E62D8D"/>
    <w:rsid w:val="00E63743"/>
    <w:rsid w:val="00E63C45"/>
    <w:rsid w:val="00E65328"/>
    <w:rsid w:val="00E65646"/>
    <w:rsid w:val="00E65933"/>
    <w:rsid w:val="00E65E2A"/>
    <w:rsid w:val="00E6632E"/>
    <w:rsid w:val="00E665DF"/>
    <w:rsid w:val="00E66EE9"/>
    <w:rsid w:val="00E67186"/>
    <w:rsid w:val="00E67881"/>
    <w:rsid w:val="00E67891"/>
    <w:rsid w:val="00E6796B"/>
    <w:rsid w:val="00E67D89"/>
    <w:rsid w:val="00E70657"/>
    <w:rsid w:val="00E70CEE"/>
    <w:rsid w:val="00E7163B"/>
    <w:rsid w:val="00E7200E"/>
    <w:rsid w:val="00E72B77"/>
    <w:rsid w:val="00E73DCF"/>
    <w:rsid w:val="00E747E0"/>
    <w:rsid w:val="00E748E3"/>
    <w:rsid w:val="00E752DD"/>
    <w:rsid w:val="00E760AB"/>
    <w:rsid w:val="00E77FAB"/>
    <w:rsid w:val="00E77FBE"/>
    <w:rsid w:val="00E805BF"/>
    <w:rsid w:val="00E80680"/>
    <w:rsid w:val="00E81BEC"/>
    <w:rsid w:val="00E81FA1"/>
    <w:rsid w:val="00E84A97"/>
    <w:rsid w:val="00E84D92"/>
    <w:rsid w:val="00E85446"/>
    <w:rsid w:val="00E85665"/>
    <w:rsid w:val="00E869F5"/>
    <w:rsid w:val="00E86A3C"/>
    <w:rsid w:val="00E86DAD"/>
    <w:rsid w:val="00E87EAE"/>
    <w:rsid w:val="00E90460"/>
    <w:rsid w:val="00E917FE"/>
    <w:rsid w:val="00E91FB8"/>
    <w:rsid w:val="00E922E2"/>
    <w:rsid w:val="00E93452"/>
    <w:rsid w:val="00E93B6F"/>
    <w:rsid w:val="00E93E2C"/>
    <w:rsid w:val="00E94782"/>
    <w:rsid w:val="00E95E40"/>
    <w:rsid w:val="00E95FA0"/>
    <w:rsid w:val="00E9641E"/>
    <w:rsid w:val="00E96730"/>
    <w:rsid w:val="00E96867"/>
    <w:rsid w:val="00E96ADE"/>
    <w:rsid w:val="00E96E34"/>
    <w:rsid w:val="00E973C5"/>
    <w:rsid w:val="00E973CE"/>
    <w:rsid w:val="00E9755D"/>
    <w:rsid w:val="00E97D3D"/>
    <w:rsid w:val="00EA0BE2"/>
    <w:rsid w:val="00EA0D91"/>
    <w:rsid w:val="00EA190D"/>
    <w:rsid w:val="00EA1AEF"/>
    <w:rsid w:val="00EA2243"/>
    <w:rsid w:val="00EA2343"/>
    <w:rsid w:val="00EA2619"/>
    <w:rsid w:val="00EA2C72"/>
    <w:rsid w:val="00EA2FA2"/>
    <w:rsid w:val="00EA3BA9"/>
    <w:rsid w:val="00EA48BF"/>
    <w:rsid w:val="00EA5276"/>
    <w:rsid w:val="00EA5E5A"/>
    <w:rsid w:val="00EA60F8"/>
    <w:rsid w:val="00EA614D"/>
    <w:rsid w:val="00EA6DB2"/>
    <w:rsid w:val="00EA7788"/>
    <w:rsid w:val="00EB066D"/>
    <w:rsid w:val="00EB1176"/>
    <w:rsid w:val="00EB11FC"/>
    <w:rsid w:val="00EB1F2A"/>
    <w:rsid w:val="00EB35FF"/>
    <w:rsid w:val="00EB3F36"/>
    <w:rsid w:val="00EB4520"/>
    <w:rsid w:val="00EB4F24"/>
    <w:rsid w:val="00EB5392"/>
    <w:rsid w:val="00EB66F7"/>
    <w:rsid w:val="00EB70AE"/>
    <w:rsid w:val="00EB7BD3"/>
    <w:rsid w:val="00EC02C8"/>
    <w:rsid w:val="00EC0AB1"/>
    <w:rsid w:val="00EC2D48"/>
    <w:rsid w:val="00EC2ECF"/>
    <w:rsid w:val="00EC400F"/>
    <w:rsid w:val="00EC42AA"/>
    <w:rsid w:val="00EC528C"/>
    <w:rsid w:val="00EC53F8"/>
    <w:rsid w:val="00EC57D7"/>
    <w:rsid w:val="00EC5BC7"/>
    <w:rsid w:val="00EC5CE4"/>
    <w:rsid w:val="00EC628C"/>
    <w:rsid w:val="00EC6E53"/>
    <w:rsid w:val="00EC6F13"/>
    <w:rsid w:val="00EC73CA"/>
    <w:rsid w:val="00EC79A8"/>
    <w:rsid w:val="00ED0511"/>
    <w:rsid w:val="00ED0BF6"/>
    <w:rsid w:val="00ED0D1F"/>
    <w:rsid w:val="00ED1356"/>
    <w:rsid w:val="00ED1941"/>
    <w:rsid w:val="00ED198A"/>
    <w:rsid w:val="00ED445B"/>
    <w:rsid w:val="00ED4CAF"/>
    <w:rsid w:val="00ED4F6E"/>
    <w:rsid w:val="00ED4FEA"/>
    <w:rsid w:val="00ED7696"/>
    <w:rsid w:val="00ED79A6"/>
    <w:rsid w:val="00ED7FB1"/>
    <w:rsid w:val="00EE101C"/>
    <w:rsid w:val="00EE19B9"/>
    <w:rsid w:val="00EE24AB"/>
    <w:rsid w:val="00EE2D64"/>
    <w:rsid w:val="00EE2F2D"/>
    <w:rsid w:val="00EE316A"/>
    <w:rsid w:val="00EE323A"/>
    <w:rsid w:val="00EE3458"/>
    <w:rsid w:val="00EE393D"/>
    <w:rsid w:val="00EE3E18"/>
    <w:rsid w:val="00EE51B1"/>
    <w:rsid w:val="00EE610F"/>
    <w:rsid w:val="00EE6B10"/>
    <w:rsid w:val="00EE72F3"/>
    <w:rsid w:val="00EE7BBC"/>
    <w:rsid w:val="00EF011D"/>
    <w:rsid w:val="00EF019E"/>
    <w:rsid w:val="00EF06F3"/>
    <w:rsid w:val="00EF084F"/>
    <w:rsid w:val="00EF0905"/>
    <w:rsid w:val="00EF0F18"/>
    <w:rsid w:val="00EF1957"/>
    <w:rsid w:val="00EF1B4A"/>
    <w:rsid w:val="00EF314D"/>
    <w:rsid w:val="00EF3321"/>
    <w:rsid w:val="00EF55E8"/>
    <w:rsid w:val="00EF614D"/>
    <w:rsid w:val="00EF636F"/>
    <w:rsid w:val="00EF6A68"/>
    <w:rsid w:val="00EF7ED3"/>
    <w:rsid w:val="00F0130B"/>
    <w:rsid w:val="00F041DF"/>
    <w:rsid w:val="00F05443"/>
    <w:rsid w:val="00F0674A"/>
    <w:rsid w:val="00F06C1D"/>
    <w:rsid w:val="00F06CDD"/>
    <w:rsid w:val="00F0701B"/>
    <w:rsid w:val="00F0714D"/>
    <w:rsid w:val="00F075E0"/>
    <w:rsid w:val="00F10BDE"/>
    <w:rsid w:val="00F1112F"/>
    <w:rsid w:val="00F11C92"/>
    <w:rsid w:val="00F122A9"/>
    <w:rsid w:val="00F12401"/>
    <w:rsid w:val="00F12643"/>
    <w:rsid w:val="00F12915"/>
    <w:rsid w:val="00F12F5A"/>
    <w:rsid w:val="00F13156"/>
    <w:rsid w:val="00F133CD"/>
    <w:rsid w:val="00F14248"/>
    <w:rsid w:val="00F14995"/>
    <w:rsid w:val="00F15710"/>
    <w:rsid w:val="00F15B74"/>
    <w:rsid w:val="00F15D85"/>
    <w:rsid w:val="00F204F4"/>
    <w:rsid w:val="00F20707"/>
    <w:rsid w:val="00F2106E"/>
    <w:rsid w:val="00F21238"/>
    <w:rsid w:val="00F215A6"/>
    <w:rsid w:val="00F21F75"/>
    <w:rsid w:val="00F220D0"/>
    <w:rsid w:val="00F221F6"/>
    <w:rsid w:val="00F22847"/>
    <w:rsid w:val="00F23225"/>
    <w:rsid w:val="00F23CC2"/>
    <w:rsid w:val="00F24449"/>
    <w:rsid w:val="00F24694"/>
    <w:rsid w:val="00F24C20"/>
    <w:rsid w:val="00F252BA"/>
    <w:rsid w:val="00F25498"/>
    <w:rsid w:val="00F300DA"/>
    <w:rsid w:val="00F31197"/>
    <w:rsid w:val="00F315E7"/>
    <w:rsid w:val="00F31F9B"/>
    <w:rsid w:val="00F3203E"/>
    <w:rsid w:val="00F326EE"/>
    <w:rsid w:val="00F3289E"/>
    <w:rsid w:val="00F32B8F"/>
    <w:rsid w:val="00F33221"/>
    <w:rsid w:val="00F33DAB"/>
    <w:rsid w:val="00F33FE8"/>
    <w:rsid w:val="00F3485D"/>
    <w:rsid w:val="00F34D70"/>
    <w:rsid w:val="00F35C04"/>
    <w:rsid w:val="00F35C4A"/>
    <w:rsid w:val="00F35D1B"/>
    <w:rsid w:val="00F3642D"/>
    <w:rsid w:val="00F36CCA"/>
    <w:rsid w:val="00F37140"/>
    <w:rsid w:val="00F373FC"/>
    <w:rsid w:val="00F37EF9"/>
    <w:rsid w:val="00F40E57"/>
    <w:rsid w:val="00F41400"/>
    <w:rsid w:val="00F4253D"/>
    <w:rsid w:val="00F42A68"/>
    <w:rsid w:val="00F42C80"/>
    <w:rsid w:val="00F42F12"/>
    <w:rsid w:val="00F43157"/>
    <w:rsid w:val="00F43387"/>
    <w:rsid w:val="00F44117"/>
    <w:rsid w:val="00F452E6"/>
    <w:rsid w:val="00F45A12"/>
    <w:rsid w:val="00F4698B"/>
    <w:rsid w:val="00F46E4B"/>
    <w:rsid w:val="00F46E83"/>
    <w:rsid w:val="00F47243"/>
    <w:rsid w:val="00F473D8"/>
    <w:rsid w:val="00F47DBD"/>
    <w:rsid w:val="00F50599"/>
    <w:rsid w:val="00F50996"/>
    <w:rsid w:val="00F510B3"/>
    <w:rsid w:val="00F52817"/>
    <w:rsid w:val="00F53797"/>
    <w:rsid w:val="00F542CA"/>
    <w:rsid w:val="00F54D15"/>
    <w:rsid w:val="00F54F31"/>
    <w:rsid w:val="00F55455"/>
    <w:rsid w:val="00F55B4C"/>
    <w:rsid w:val="00F56762"/>
    <w:rsid w:val="00F568AA"/>
    <w:rsid w:val="00F56FF8"/>
    <w:rsid w:val="00F571DE"/>
    <w:rsid w:val="00F605A5"/>
    <w:rsid w:val="00F608F2"/>
    <w:rsid w:val="00F61186"/>
    <w:rsid w:val="00F614C7"/>
    <w:rsid w:val="00F6180C"/>
    <w:rsid w:val="00F6184C"/>
    <w:rsid w:val="00F61D1F"/>
    <w:rsid w:val="00F6210D"/>
    <w:rsid w:val="00F62934"/>
    <w:rsid w:val="00F635BA"/>
    <w:rsid w:val="00F64065"/>
    <w:rsid w:val="00F645C9"/>
    <w:rsid w:val="00F64888"/>
    <w:rsid w:val="00F64BF4"/>
    <w:rsid w:val="00F64ED3"/>
    <w:rsid w:val="00F65C42"/>
    <w:rsid w:val="00F66471"/>
    <w:rsid w:val="00F664B0"/>
    <w:rsid w:val="00F66EB0"/>
    <w:rsid w:val="00F671FC"/>
    <w:rsid w:val="00F67210"/>
    <w:rsid w:val="00F6738E"/>
    <w:rsid w:val="00F679CF"/>
    <w:rsid w:val="00F67D76"/>
    <w:rsid w:val="00F67F33"/>
    <w:rsid w:val="00F7200E"/>
    <w:rsid w:val="00F7347A"/>
    <w:rsid w:val="00F7454C"/>
    <w:rsid w:val="00F749AC"/>
    <w:rsid w:val="00F75E77"/>
    <w:rsid w:val="00F7606C"/>
    <w:rsid w:val="00F77530"/>
    <w:rsid w:val="00F777F7"/>
    <w:rsid w:val="00F779CD"/>
    <w:rsid w:val="00F77EF0"/>
    <w:rsid w:val="00F8042B"/>
    <w:rsid w:val="00F80881"/>
    <w:rsid w:val="00F80FCE"/>
    <w:rsid w:val="00F81291"/>
    <w:rsid w:val="00F812F1"/>
    <w:rsid w:val="00F82213"/>
    <w:rsid w:val="00F82359"/>
    <w:rsid w:val="00F83557"/>
    <w:rsid w:val="00F84817"/>
    <w:rsid w:val="00F84E55"/>
    <w:rsid w:val="00F85EDC"/>
    <w:rsid w:val="00F86825"/>
    <w:rsid w:val="00F86E1E"/>
    <w:rsid w:val="00F87022"/>
    <w:rsid w:val="00F87A03"/>
    <w:rsid w:val="00F87CA1"/>
    <w:rsid w:val="00F9078F"/>
    <w:rsid w:val="00F90C8A"/>
    <w:rsid w:val="00F916BE"/>
    <w:rsid w:val="00F91875"/>
    <w:rsid w:val="00F92819"/>
    <w:rsid w:val="00F92C39"/>
    <w:rsid w:val="00F937BC"/>
    <w:rsid w:val="00F9384E"/>
    <w:rsid w:val="00F93AB9"/>
    <w:rsid w:val="00F94518"/>
    <w:rsid w:val="00F954D1"/>
    <w:rsid w:val="00F965C0"/>
    <w:rsid w:val="00F96BA2"/>
    <w:rsid w:val="00F96E93"/>
    <w:rsid w:val="00F971AC"/>
    <w:rsid w:val="00F976A8"/>
    <w:rsid w:val="00FA0B45"/>
    <w:rsid w:val="00FA0C06"/>
    <w:rsid w:val="00FA0C9F"/>
    <w:rsid w:val="00FA12E8"/>
    <w:rsid w:val="00FA26BF"/>
    <w:rsid w:val="00FA29E4"/>
    <w:rsid w:val="00FA2CEE"/>
    <w:rsid w:val="00FA3B60"/>
    <w:rsid w:val="00FA56A5"/>
    <w:rsid w:val="00FA585E"/>
    <w:rsid w:val="00FA58D7"/>
    <w:rsid w:val="00FA63E1"/>
    <w:rsid w:val="00FA66A6"/>
    <w:rsid w:val="00FA6B49"/>
    <w:rsid w:val="00FA6C7E"/>
    <w:rsid w:val="00FA6D1B"/>
    <w:rsid w:val="00FA70A7"/>
    <w:rsid w:val="00FA7305"/>
    <w:rsid w:val="00FA7CF8"/>
    <w:rsid w:val="00FB02B1"/>
    <w:rsid w:val="00FB108E"/>
    <w:rsid w:val="00FB1B8C"/>
    <w:rsid w:val="00FB238F"/>
    <w:rsid w:val="00FB2640"/>
    <w:rsid w:val="00FB28A1"/>
    <w:rsid w:val="00FB3E5C"/>
    <w:rsid w:val="00FB4BB9"/>
    <w:rsid w:val="00FB506B"/>
    <w:rsid w:val="00FB67EE"/>
    <w:rsid w:val="00FB746D"/>
    <w:rsid w:val="00FC061C"/>
    <w:rsid w:val="00FC078F"/>
    <w:rsid w:val="00FC149E"/>
    <w:rsid w:val="00FC1908"/>
    <w:rsid w:val="00FC22E3"/>
    <w:rsid w:val="00FC36F6"/>
    <w:rsid w:val="00FC5265"/>
    <w:rsid w:val="00FC5594"/>
    <w:rsid w:val="00FC5DC5"/>
    <w:rsid w:val="00FC7CAA"/>
    <w:rsid w:val="00FD03F0"/>
    <w:rsid w:val="00FD0A4A"/>
    <w:rsid w:val="00FD0AA5"/>
    <w:rsid w:val="00FD0C33"/>
    <w:rsid w:val="00FD1252"/>
    <w:rsid w:val="00FD1579"/>
    <w:rsid w:val="00FD1724"/>
    <w:rsid w:val="00FD23BD"/>
    <w:rsid w:val="00FD27F3"/>
    <w:rsid w:val="00FD35F3"/>
    <w:rsid w:val="00FD3911"/>
    <w:rsid w:val="00FD3AEF"/>
    <w:rsid w:val="00FD3FBC"/>
    <w:rsid w:val="00FD4201"/>
    <w:rsid w:val="00FD52DA"/>
    <w:rsid w:val="00FD5B5D"/>
    <w:rsid w:val="00FD5C61"/>
    <w:rsid w:val="00FD6B52"/>
    <w:rsid w:val="00FD6CDC"/>
    <w:rsid w:val="00FD6DC1"/>
    <w:rsid w:val="00FD7A01"/>
    <w:rsid w:val="00FE0150"/>
    <w:rsid w:val="00FE0EAC"/>
    <w:rsid w:val="00FE0ED8"/>
    <w:rsid w:val="00FE0F4C"/>
    <w:rsid w:val="00FE1C57"/>
    <w:rsid w:val="00FE291F"/>
    <w:rsid w:val="00FE2F30"/>
    <w:rsid w:val="00FE3F47"/>
    <w:rsid w:val="00FE4A2A"/>
    <w:rsid w:val="00FE565D"/>
    <w:rsid w:val="00FE5D90"/>
    <w:rsid w:val="00FE5E77"/>
    <w:rsid w:val="00FE641E"/>
    <w:rsid w:val="00FE65B6"/>
    <w:rsid w:val="00FE6C2F"/>
    <w:rsid w:val="00FE727C"/>
    <w:rsid w:val="00FE798C"/>
    <w:rsid w:val="00FE7AC6"/>
    <w:rsid w:val="00FE7C97"/>
    <w:rsid w:val="00FF071E"/>
    <w:rsid w:val="00FF1944"/>
    <w:rsid w:val="00FF1A4C"/>
    <w:rsid w:val="00FF24B6"/>
    <w:rsid w:val="00FF3323"/>
    <w:rsid w:val="00FF4626"/>
    <w:rsid w:val="00FF4EB8"/>
    <w:rsid w:val="00FF515A"/>
    <w:rsid w:val="00FF5A30"/>
    <w:rsid w:val="00FF6016"/>
    <w:rsid w:val="00FF6428"/>
    <w:rsid w:val="00FF75D4"/>
    <w:rsid w:val="01872663"/>
    <w:rsid w:val="01F2460B"/>
    <w:rsid w:val="02160019"/>
    <w:rsid w:val="023B8A4B"/>
    <w:rsid w:val="025D9B52"/>
    <w:rsid w:val="03529A2C"/>
    <w:rsid w:val="042DBD62"/>
    <w:rsid w:val="0550F031"/>
    <w:rsid w:val="05DEAFA6"/>
    <w:rsid w:val="0680706C"/>
    <w:rsid w:val="073D7D09"/>
    <w:rsid w:val="0900C89F"/>
    <w:rsid w:val="0AB204DC"/>
    <w:rsid w:val="0BA48599"/>
    <w:rsid w:val="0D132E55"/>
    <w:rsid w:val="0D16F88E"/>
    <w:rsid w:val="0D33E92E"/>
    <w:rsid w:val="0DC0826B"/>
    <w:rsid w:val="0DDD2A5F"/>
    <w:rsid w:val="0ECFB98F"/>
    <w:rsid w:val="103570F3"/>
    <w:rsid w:val="10ECB110"/>
    <w:rsid w:val="13358387"/>
    <w:rsid w:val="13D88200"/>
    <w:rsid w:val="13F4281F"/>
    <w:rsid w:val="13F56BFC"/>
    <w:rsid w:val="1418DFB5"/>
    <w:rsid w:val="16FEC4FC"/>
    <w:rsid w:val="1AD72DD6"/>
    <w:rsid w:val="1E49843D"/>
    <w:rsid w:val="202BE196"/>
    <w:rsid w:val="20E1609D"/>
    <w:rsid w:val="23E7F6D9"/>
    <w:rsid w:val="246DE7A3"/>
    <w:rsid w:val="24D870C4"/>
    <w:rsid w:val="2567B36F"/>
    <w:rsid w:val="263B352D"/>
    <w:rsid w:val="2648E1D0"/>
    <w:rsid w:val="27AE9934"/>
    <w:rsid w:val="27E4B231"/>
    <w:rsid w:val="29D2C3DC"/>
    <w:rsid w:val="2A35C392"/>
    <w:rsid w:val="2AC644ED"/>
    <w:rsid w:val="2CDA84AB"/>
    <w:rsid w:val="2D870240"/>
    <w:rsid w:val="2DD41E6C"/>
    <w:rsid w:val="2E04B25B"/>
    <w:rsid w:val="2E2CDFE8"/>
    <w:rsid w:val="2E8D0CA2"/>
    <w:rsid w:val="30BE1E24"/>
    <w:rsid w:val="3393C5C7"/>
    <w:rsid w:val="344C5332"/>
    <w:rsid w:val="350A4189"/>
    <w:rsid w:val="35D90933"/>
    <w:rsid w:val="36E11D0F"/>
    <w:rsid w:val="3761D855"/>
    <w:rsid w:val="37BE5E29"/>
    <w:rsid w:val="37E99B24"/>
    <w:rsid w:val="39280BEA"/>
    <w:rsid w:val="3BD136DA"/>
    <w:rsid w:val="3BFEA909"/>
    <w:rsid w:val="3C0D1153"/>
    <w:rsid w:val="3E04AFAD"/>
    <w:rsid w:val="3E7FC2B2"/>
    <w:rsid w:val="3E990859"/>
    <w:rsid w:val="413059C6"/>
    <w:rsid w:val="415A646D"/>
    <w:rsid w:val="45112076"/>
    <w:rsid w:val="460634E3"/>
    <w:rsid w:val="4757B180"/>
    <w:rsid w:val="47A20544"/>
    <w:rsid w:val="47AAEDEE"/>
    <w:rsid w:val="48B506D5"/>
    <w:rsid w:val="4AC07DA9"/>
    <w:rsid w:val="4B028DE6"/>
    <w:rsid w:val="4C5C4E0A"/>
    <w:rsid w:val="4F93EECC"/>
    <w:rsid w:val="531E1546"/>
    <w:rsid w:val="57CC3650"/>
    <w:rsid w:val="58B4D4AB"/>
    <w:rsid w:val="58F07D4E"/>
    <w:rsid w:val="5A8C4DAF"/>
    <w:rsid w:val="5ACC7960"/>
    <w:rsid w:val="5D5E1F2F"/>
    <w:rsid w:val="5DDB8B73"/>
    <w:rsid w:val="5E4132CA"/>
    <w:rsid w:val="5EA37F6E"/>
    <w:rsid w:val="5EABF5BA"/>
    <w:rsid w:val="6047C61B"/>
    <w:rsid w:val="60AC4DD9"/>
    <w:rsid w:val="60DD65CA"/>
    <w:rsid w:val="6191F28B"/>
    <w:rsid w:val="61BCF529"/>
    <w:rsid w:val="61E3967C"/>
    <w:rsid w:val="65658020"/>
    <w:rsid w:val="677C41BA"/>
    <w:rsid w:val="6845021D"/>
    <w:rsid w:val="6A8F9873"/>
    <w:rsid w:val="6B7F69DC"/>
    <w:rsid w:val="6C2F98D5"/>
    <w:rsid w:val="6C462F60"/>
    <w:rsid w:val="6E222B72"/>
    <w:rsid w:val="6E574D36"/>
    <w:rsid w:val="6F64A7C5"/>
    <w:rsid w:val="6FC6509B"/>
    <w:rsid w:val="6FF31D97"/>
    <w:rsid w:val="71BA57E3"/>
    <w:rsid w:val="7246615B"/>
    <w:rsid w:val="72712723"/>
    <w:rsid w:val="738CF6D4"/>
    <w:rsid w:val="74EEE095"/>
    <w:rsid w:val="760BF59E"/>
    <w:rsid w:val="7689A5B9"/>
    <w:rsid w:val="76BFBEB6"/>
    <w:rsid w:val="791A5B20"/>
    <w:rsid w:val="7A6BB1C9"/>
    <w:rsid w:val="7BF76CD8"/>
    <w:rsid w:val="7C07822A"/>
    <w:rsid w:val="7CA2DB60"/>
    <w:rsid w:val="7DD69E6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65CD4"/>
  <w15:chartTrackingRefBased/>
  <w15:docId w15:val="{C535746D-3D95-45A7-BFD9-226491471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6AD"/>
    <w:rPr>
      <w:rFonts w:ascii="Times New Roman" w:eastAsiaTheme="minorEastAsia" w:hAnsi="Times New Roman"/>
      <w:sz w:val="24"/>
      <w:lang w:eastAsia="ja-JP"/>
    </w:rPr>
  </w:style>
  <w:style w:type="paragraph" w:styleId="Heading1">
    <w:name w:val="heading 1"/>
    <w:basedOn w:val="Normal"/>
    <w:next w:val="Normal"/>
    <w:link w:val="Heading1Char"/>
    <w:uiPriority w:val="9"/>
    <w:qFormat/>
    <w:rsid w:val="00C87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A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7A54"/>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7A5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7A5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ATable">
    <w:name w:val="APA Table"/>
    <w:basedOn w:val="TableNormal"/>
    <w:next w:val="PlainTable2"/>
    <w:uiPriority w:val="42"/>
    <w:rsid w:val="00202E81"/>
    <w:pPr>
      <w:spacing w:line="240" w:lineRule="auto"/>
      <w:jc w:val="center"/>
    </w:pPr>
    <w:rPr>
      <w:rFonts w:ascii="Times New Roman" w:hAnsi="Times New Roman" w:cs="Times New Roman"/>
      <w:sz w:val="24"/>
      <w:szCs w:val="24"/>
    </w:rPr>
    <w:tblPr>
      <w:tblStyleRowBandSize w:val="1"/>
      <w:tblStyleColBandSize w:val="1"/>
      <w:tblBorders>
        <w:top w:val="single" w:sz="4" w:space="0" w:color="7F7F7F"/>
        <w:bottom w:val="single" w:sz="4" w:space="0" w:color="7F7F7F"/>
      </w:tblBorders>
    </w:tblPr>
    <w:tcPr>
      <w:vAlign w:val="center"/>
    </w:tc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aliases w:val="APA Style"/>
    <w:basedOn w:val="TableNormal"/>
    <w:uiPriority w:val="42"/>
    <w:rsid w:val="00EC42AA"/>
    <w:pPr>
      <w:jc w:val="center"/>
    </w:pPr>
    <w:rPr>
      <w:rFonts w:ascii="Times New Roman" w:eastAsia="Calibri" w:hAnsi="Times New Roman" w:cs="Calibri"/>
      <w:sz w:val="24"/>
    </w:rPr>
    <w:tblPr>
      <w:tblStyleRowBandSize w:val="1"/>
      <w:tblStyleColBandSize w:val="1"/>
      <w:tblBorders>
        <w:top w:val="single" w:sz="4" w:space="0" w:color="7F7F7F" w:themeColor="text1" w:themeTint="80"/>
        <w:bottom w:val="single" w:sz="4" w:space="0" w:color="7F7F7F" w:themeColor="text1" w:themeTint="80"/>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APA">
    <w:name w:val="APA"/>
    <w:basedOn w:val="TableNormal"/>
    <w:uiPriority w:val="99"/>
    <w:rsid w:val="00D156BC"/>
    <w:pPr>
      <w:spacing w:line="240" w:lineRule="auto"/>
    </w:pPr>
    <w:rPr>
      <w:lang w:val="en-US"/>
    </w:rPr>
    <w:tblPr/>
  </w:style>
  <w:style w:type="paragraph" w:customStyle="1" w:styleId="APA1">
    <w:name w:val="APA 1"/>
    <w:basedOn w:val="Heading1"/>
    <w:link w:val="APA1Char"/>
    <w:autoRedefine/>
    <w:qFormat/>
    <w:rsid w:val="00005099"/>
    <w:pPr>
      <w:spacing w:before="0" w:line="360" w:lineRule="auto"/>
      <w:jc w:val="center"/>
    </w:pPr>
    <w:rPr>
      <w:rFonts w:ascii="Times New Roman" w:hAnsi="Times New Roman"/>
      <w:b/>
      <w:bCs/>
      <w:color w:val="auto"/>
      <w:szCs w:val="40"/>
      <w:lang w:val="fr-CA"/>
    </w:rPr>
  </w:style>
  <w:style w:type="character" w:customStyle="1" w:styleId="APA1Char">
    <w:name w:val="APA 1 Char"/>
    <w:basedOn w:val="DefaultParagraphFont"/>
    <w:link w:val="APA1"/>
    <w:rsid w:val="00005099"/>
    <w:rPr>
      <w:rFonts w:ascii="Times New Roman" w:eastAsiaTheme="majorEastAsia" w:hAnsi="Times New Roman" w:cstheme="majorBidi"/>
      <w:b/>
      <w:bCs/>
      <w:sz w:val="32"/>
      <w:szCs w:val="40"/>
      <w:lang w:val="fr-CA" w:eastAsia="ja-JP"/>
    </w:rPr>
  </w:style>
  <w:style w:type="character" w:customStyle="1" w:styleId="Heading1Char">
    <w:name w:val="Heading 1 Char"/>
    <w:basedOn w:val="DefaultParagraphFont"/>
    <w:link w:val="Heading1"/>
    <w:uiPriority w:val="9"/>
    <w:rsid w:val="00C87A54"/>
    <w:rPr>
      <w:rFonts w:asciiTheme="majorHAnsi" w:eastAsiaTheme="majorEastAsia" w:hAnsiTheme="majorHAnsi" w:cstheme="majorBidi"/>
      <w:color w:val="2F5496" w:themeColor="accent1" w:themeShade="BF"/>
      <w:sz w:val="32"/>
      <w:szCs w:val="32"/>
    </w:rPr>
  </w:style>
  <w:style w:type="paragraph" w:customStyle="1" w:styleId="APA2">
    <w:name w:val="APA 2"/>
    <w:basedOn w:val="Heading2"/>
    <w:link w:val="APA2Char"/>
    <w:autoRedefine/>
    <w:qFormat/>
    <w:rsid w:val="00FD3911"/>
    <w:pPr>
      <w:spacing w:before="0" w:line="360" w:lineRule="auto"/>
    </w:pPr>
    <w:rPr>
      <w:rFonts w:ascii="Times New Roman" w:hAnsi="Times New Roman"/>
      <w:b/>
      <w:bCs/>
      <w:color w:val="auto"/>
      <w:sz w:val="24"/>
    </w:rPr>
  </w:style>
  <w:style w:type="character" w:customStyle="1" w:styleId="APA2Char">
    <w:name w:val="APA 2 Char"/>
    <w:basedOn w:val="DefaultParagraphFont"/>
    <w:link w:val="APA2"/>
    <w:rsid w:val="00FD3911"/>
    <w:rPr>
      <w:rFonts w:ascii="Times New Roman" w:eastAsiaTheme="majorEastAsia" w:hAnsi="Times New Roman" w:cstheme="majorBidi"/>
      <w:b/>
      <w:bCs/>
      <w:sz w:val="24"/>
      <w:szCs w:val="26"/>
      <w:lang w:eastAsia="ja-JP"/>
    </w:rPr>
  </w:style>
  <w:style w:type="character" w:customStyle="1" w:styleId="Heading2Char">
    <w:name w:val="Heading 2 Char"/>
    <w:basedOn w:val="DefaultParagraphFont"/>
    <w:link w:val="Heading2"/>
    <w:uiPriority w:val="9"/>
    <w:rsid w:val="00C87A54"/>
    <w:rPr>
      <w:rFonts w:asciiTheme="majorHAnsi" w:eastAsiaTheme="majorEastAsia" w:hAnsiTheme="majorHAnsi" w:cstheme="majorBidi"/>
      <w:color w:val="2F5496" w:themeColor="accent1" w:themeShade="BF"/>
      <w:sz w:val="26"/>
      <w:szCs w:val="26"/>
    </w:rPr>
  </w:style>
  <w:style w:type="paragraph" w:customStyle="1" w:styleId="APA3">
    <w:name w:val="APA 3"/>
    <w:basedOn w:val="Heading3"/>
    <w:link w:val="APA3Char"/>
    <w:autoRedefine/>
    <w:qFormat/>
    <w:rsid w:val="00C87A54"/>
    <w:pPr>
      <w:spacing w:before="0"/>
    </w:pPr>
    <w:rPr>
      <w:rFonts w:ascii="Times New Roman" w:hAnsi="Times New Roman"/>
      <w:b/>
      <w:bCs/>
      <w:i/>
      <w:iCs/>
      <w:color w:val="auto"/>
    </w:rPr>
  </w:style>
  <w:style w:type="character" w:customStyle="1" w:styleId="APA3Char">
    <w:name w:val="APA 3 Char"/>
    <w:basedOn w:val="DefaultParagraphFont"/>
    <w:link w:val="APA3"/>
    <w:rsid w:val="00C87A54"/>
    <w:rPr>
      <w:rFonts w:ascii="Times New Roman" w:eastAsiaTheme="majorEastAsia" w:hAnsi="Times New Roman" w:cstheme="majorBidi"/>
      <w:b/>
      <w:bCs/>
      <w:i/>
      <w:iCs/>
      <w:sz w:val="24"/>
      <w:szCs w:val="24"/>
    </w:rPr>
  </w:style>
  <w:style w:type="character" w:customStyle="1" w:styleId="Heading3Char">
    <w:name w:val="Heading 3 Char"/>
    <w:basedOn w:val="DefaultParagraphFont"/>
    <w:link w:val="Heading3"/>
    <w:uiPriority w:val="9"/>
    <w:semiHidden/>
    <w:rsid w:val="00C87A54"/>
    <w:rPr>
      <w:rFonts w:asciiTheme="majorHAnsi" w:eastAsiaTheme="majorEastAsia" w:hAnsiTheme="majorHAnsi" w:cstheme="majorBidi"/>
      <w:color w:val="1F3763" w:themeColor="accent1" w:themeShade="7F"/>
      <w:sz w:val="24"/>
      <w:szCs w:val="24"/>
    </w:rPr>
  </w:style>
  <w:style w:type="paragraph" w:customStyle="1" w:styleId="APA4">
    <w:name w:val="APA 4"/>
    <w:basedOn w:val="Heading4"/>
    <w:link w:val="APA4Char"/>
    <w:autoRedefine/>
    <w:qFormat/>
    <w:rsid w:val="00E32003"/>
    <w:pPr>
      <w:spacing w:before="0"/>
      <w:ind w:firstLine="720"/>
    </w:pPr>
    <w:rPr>
      <w:rFonts w:ascii="Times New Roman" w:hAnsi="Times New Roman"/>
      <w:b/>
      <w:bCs/>
      <w:i w:val="0"/>
      <w:color w:val="auto"/>
    </w:rPr>
  </w:style>
  <w:style w:type="character" w:customStyle="1" w:styleId="APA4Char">
    <w:name w:val="APA 4 Char"/>
    <w:basedOn w:val="DefaultParagraphFont"/>
    <w:link w:val="APA4"/>
    <w:rsid w:val="00E32003"/>
    <w:rPr>
      <w:rFonts w:ascii="Times New Roman" w:eastAsiaTheme="majorEastAsia" w:hAnsi="Times New Roman" w:cstheme="majorBidi"/>
      <w:b/>
      <w:bCs/>
      <w:iCs/>
      <w:sz w:val="24"/>
    </w:rPr>
  </w:style>
  <w:style w:type="character" w:customStyle="1" w:styleId="Heading4Char">
    <w:name w:val="Heading 4 Char"/>
    <w:basedOn w:val="DefaultParagraphFont"/>
    <w:link w:val="Heading4"/>
    <w:uiPriority w:val="9"/>
    <w:semiHidden/>
    <w:rsid w:val="00C87A54"/>
    <w:rPr>
      <w:rFonts w:asciiTheme="majorHAnsi" w:eastAsiaTheme="majorEastAsia" w:hAnsiTheme="majorHAnsi" w:cstheme="majorBidi"/>
      <w:i/>
      <w:iCs/>
      <w:color w:val="2F5496" w:themeColor="accent1" w:themeShade="BF"/>
      <w:sz w:val="24"/>
    </w:rPr>
  </w:style>
  <w:style w:type="paragraph" w:customStyle="1" w:styleId="APA5">
    <w:name w:val="APA 5"/>
    <w:basedOn w:val="Heading5"/>
    <w:link w:val="APA5Char"/>
    <w:autoRedefine/>
    <w:qFormat/>
    <w:rsid w:val="00C87A54"/>
    <w:pPr>
      <w:spacing w:before="0"/>
      <w:ind w:firstLine="720"/>
    </w:pPr>
    <w:rPr>
      <w:rFonts w:ascii="Times New Roman" w:hAnsi="Times New Roman"/>
      <w:b/>
      <w:bCs/>
      <w:i/>
      <w:iCs/>
      <w:color w:val="auto"/>
    </w:rPr>
  </w:style>
  <w:style w:type="character" w:customStyle="1" w:styleId="APA5Char">
    <w:name w:val="APA 5 Char"/>
    <w:basedOn w:val="DefaultParagraphFont"/>
    <w:link w:val="APA5"/>
    <w:rsid w:val="00C87A54"/>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C87A54"/>
    <w:rPr>
      <w:rFonts w:asciiTheme="majorHAnsi" w:eastAsiaTheme="majorEastAsia" w:hAnsiTheme="majorHAnsi" w:cstheme="majorBidi"/>
      <w:color w:val="2F5496" w:themeColor="accent1" w:themeShade="BF"/>
      <w:sz w:val="24"/>
    </w:rPr>
  </w:style>
  <w:style w:type="paragraph" w:styleId="FootnoteText">
    <w:name w:val="footnote text"/>
    <w:basedOn w:val="Normal"/>
    <w:link w:val="FootnoteTextChar"/>
    <w:uiPriority w:val="99"/>
    <w:semiHidden/>
    <w:unhideWhenUsed/>
    <w:rsid w:val="00BB06AD"/>
    <w:pPr>
      <w:spacing w:line="240" w:lineRule="auto"/>
    </w:pPr>
    <w:rPr>
      <w:sz w:val="20"/>
      <w:szCs w:val="20"/>
    </w:rPr>
  </w:style>
  <w:style w:type="character" w:customStyle="1" w:styleId="FootnoteTextChar">
    <w:name w:val="Footnote Text Char"/>
    <w:basedOn w:val="DefaultParagraphFont"/>
    <w:link w:val="FootnoteText"/>
    <w:uiPriority w:val="99"/>
    <w:semiHidden/>
    <w:rsid w:val="00BB06AD"/>
    <w:rPr>
      <w:rFonts w:ascii="Times New Roman" w:eastAsiaTheme="minorEastAsia" w:hAnsi="Times New Roman"/>
      <w:sz w:val="20"/>
      <w:szCs w:val="20"/>
      <w:lang w:eastAsia="ja-JP"/>
    </w:rPr>
  </w:style>
  <w:style w:type="character" w:styleId="FootnoteReference">
    <w:name w:val="footnote reference"/>
    <w:basedOn w:val="DefaultParagraphFont"/>
    <w:uiPriority w:val="99"/>
    <w:semiHidden/>
    <w:unhideWhenUsed/>
    <w:rsid w:val="00BB06AD"/>
    <w:rPr>
      <w:vertAlign w:val="superscript"/>
    </w:rPr>
  </w:style>
  <w:style w:type="character" w:styleId="Hyperlink">
    <w:name w:val="Hyperlink"/>
    <w:basedOn w:val="DefaultParagraphFont"/>
    <w:uiPriority w:val="99"/>
    <w:unhideWhenUsed/>
    <w:rsid w:val="00BB06AD"/>
    <w:rPr>
      <w:color w:val="0563C1" w:themeColor="hyperlink"/>
      <w:u w:val="single"/>
    </w:rPr>
  </w:style>
  <w:style w:type="paragraph" w:styleId="TOCHeading">
    <w:name w:val="TOC Heading"/>
    <w:basedOn w:val="Heading1"/>
    <w:next w:val="Normal"/>
    <w:uiPriority w:val="39"/>
    <w:unhideWhenUsed/>
    <w:qFormat/>
    <w:rsid w:val="008742FC"/>
    <w:pPr>
      <w:spacing w:line="259" w:lineRule="auto"/>
      <w:outlineLvl w:val="9"/>
    </w:pPr>
    <w:rPr>
      <w:lang w:val="en-US"/>
    </w:rPr>
  </w:style>
  <w:style w:type="paragraph" w:styleId="TOC1">
    <w:name w:val="toc 1"/>
    <w:basedOn w:val="Normal"/>
    <w:next w:val="Normal"/>
    <w:autoRedefine/>
    <w:uiPriority w:val="39"/>
    <w:unhideWhenUsed/>
    <w:rsid w:val="008742FC"/>
    <w:pPr>
      <w:spacing w:after="100"/>
    </w:pPr>
  </w:style>
  <w:style w:type="paragraph" w:styleId="TOC2">
    <w:name w:val="toc 2"/>
    <w:basedOn w:val="Normal"/>
    <w:next w:val="Normal"/>
    <w:autoRedefine/>
    <w:uiPriority w:val="39"/>
    <w:unhideWhenUsed/>
    <w:rsid w:val="008742FC"/>
    <w:pPr>
      <w:spacing w:after="100"/>
      <w:ind w:left="240"/>
    </w:pPr>
  </w:style>
  <w:style w:type="paragraph" w:customStyle="1" w:styleId="EndNoteBibliographyTitle">
    <w:name w:val="EndNote Bibliography Title"/>
    <w:basedOn w:val="Normal"/>
    <w:link w:val="EndNoteBibliographyTitleChar"/>
    <w:rsid w:val="00112AF0"/>
    <w:pPr>
      <w:jc w:val="center"/>
    </w:pPr>
    <w:rPr>
      <w:rFonts w:cs="Times New Roman"/>
      <w:noProof/>
    </w:rPr>
  </w:style>
  <w:style w:type="character" w:customStyle="1" w:styleId="EndNoteBibliographyTitleChar">
    <w:name w:val="EndNote Bibliography Title Char"/>
    <w:basedOn w:val="DefaultParagraphFont"/>
    <w:link w:val="EndNoteBibliographyTitle"/>
    <w:rsid w:val="00112AF0"/>
    <w:rPr>
      <w:rFonts w:ascii="Times New Roman" w:eastAsiaTheme="minorEastAsia" w:hAnsi="Times New Roman" w:cs="Times New Roman"/>
      <w:noProof/>
      <w:sz w:val="24"/>
      <w:lang w:eastAsia="ja-JP"/>
    </w:rPr>
  </w:style>
  <w:style w:type="paragraph" w:customStyle="1" w:styleId="EndNoteBibliography">
    <w:name w:val="EndNote Bibliography"/>
    <w:basedOn w:val="Normal"/>
    <w:link w:val="EndNoteBibliographyChar"/>
    <w:rsid w:val="00112AF0"/>
    <w:rPr>
      <w:rFonts w:cs="Times New Roman"/>
      <w:noProof/>
    </w:rPr>
  </w:style>
  <w:style w:type="character" w:customStyle="1" w:styleId="EndNoteBibliographyChar">
    <w:name w:val="EndNote Bibliography Char"/>
    <w:basedOn w:val="DefaultParagraphFont"/>
    <w:link w:val="EndNoteBibliography"/>
    <w:rsid w:val="00112AF0"/>
    <w:rPr>
      <w:rFonts w:ascii="Times New Roman" w:eastAsiaTheme="minorEastAsia" w:hAnsi="Times New Roman" w:cs="Times New Roman"/>
      <w:noProof/>
      <w:sz w:val="24"/>
      <w:lang w:eastAsia="ja-JP"/>
    </w:rPr>
  </w:style>
  <w:style w:type="character" w:styleId="UnresolvedMention">
    <w:name w:val="Unresolved Mention"/>
    <w:basedOn w:val="DefaultParagraphFont"/>
    <w:uiPriority w:val="99"/>
    <w:semiHidden/>
    <w:unhideWhenUsed/>
    <w:rsid w:val="00112AF0"/>
    <w:rPr>
      <w:color w:val="605E5C"/>
      <w:shd w:val="clear" w:color="auto" w:fill="E1DFDD"/>
    </w:rPr>
  </w:style>
  <w:style w:type="paragraph" w:styleId="Header">
    <w:name w:val="header"/>
    <w:basedOn w:val="Normal"/>
    <w:link w:val="HeaderChar"/>
    <w:uiPriority w:val="99"/>
    <w:unhideWhenUsed/>
    <w:rsid w:val="00DD76D4"/>
    <w:pPr>
      <w:tabs>
        <w:tab w:val="center" w:pos="4680"/>
        <w:tab w:val="right" w:pos="9360"/>
      </w:tabs>
      <w:spacing w:line="240" w:lineRule="auto"/>
    </w:pPr>
  </w:style>
  <w:style w:type="character" w:customStyle="1" w:styleId="HeaderChar">
    <w:name w:val="Header Char"/>
    <w:basedOn w:val="DefaultParagraphFont"/>
    <w:link w:val="Header"/>
    <w:uiPriority w:val="99"/>
    <w:rsid w:val="00DD76D4"/>
    <w:rPr>
      <w:rFonts w:ascii="Times New Roman" w:eastAsiaTheme="minorEastAsia" w:hAnsi="Times New Roman"/>
      <w:sz w:val="24"/>
      <w:lang w:eastAsia="ja-JP"/>
    </w:rPr>
  </w:style>
  <w:style w:type="paragraph" w:styleId="Footer">
    <w:name w:val="footer"/>
    <w:basedOn w:val="Normal"/>
    <w:link w:val="FooterChar"/>
    <w:uiPriority w:val="99"/>
    <w:unhideWhenUsed/>
    <w:rsid w:val="00DD76D4"/>
    <w:pPr>
      <w:tabs>
        <w:tab w:val="center" w:pos="4680"/>
        <w:tab w:val="right" w:pos="9360"/>
      </w:tabs>
      <w:spacing w:line="240" w:lineRule="auto"/>
    </w:pPr>
  </w:style>
  <w:style w:type="character" w:customStyle="1" w:styleId="FooterChar">
    <w:name w:val="Footer Char"/>
    <w:basedOn w:val="DefaultParagraphFont"/>
    <w:link w:val="Footer"/>
    <w:uiPriority w:val="99"/>
    <w:rsid w:val="00DD76D4"/>
    <w:rPr>
      <w:rFonts w:ascii="Times New Roman" w:eastAsiaTheme="minorEastAsia" w:hAnsi="Times New Roman"/>
      <w:sz w:val="24"/>
      <w:lang w:eastAsia="ja-JP"/>
    </w:rPr>
  </w:style>
  <w:style w:type="table" w:styleId="TableGrid">
    <w:name w:val="Table Grid"/>
    <w:basedOn w:val="TableNormal"/>
    <w:uiPriority w:val="39"/>
    <w:rsid w:val="006549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1877"/>
    <w:pPr>
      <w:ind w:left="720"/>
      <w:contextualSpacing/>
    </w:pPr>
  </w:style>
  <w:style w:type="paragraph" w:styleId="TOC3">
    <w:name w:val="toc 3"/>
    <w:basedOn w:val="Normal"/>
    <w:next w:val="Normal"/>
    <w:autoRedefine/>
    <w:uiPriority w:val="39"/>
    <w:unhideWhenUsed/>
    <w:rsid w:val="00331BD5"/>
    <w:pPr>
      <w:spacing w:after="100"/>
      <w:ind w:left="480"/>
    </w:pPr>
  </w:style>
  <w:style w:type="character" w:styleId="CommentReference">
    <w:name w:val="annotation reference"/>
    <w:basedOn w:val="DefaultParagraphFont"/>
    <w:uiPriority w:val="99"/>
    <w:semiHidden/>
    <w:unhideWhenUsed/>
    <w:rsid w:val="000A489B"/>
    <w:rPr>
      <w:sz w:val="16"/>
      <w:szCs w:val="16"/>
    </w:rPr>
  </w:style>
  <w:style w:type="paragraph" w:styleId="CommentText">
    <w:name w:val="annotation text"/>
    <w:basedOn w:val="Normal"/>
    <w:link w:val="CommentTextChar"/>
    <w:uiPriority w:val="99"/>
    <w:unhideWhenUsed/>
    <w:rsid w:val="000A489B"/>
    <w:pPr>
      <w:spacing w:line="240" w:lineRule="auto"/>
    </w:pPr>
    <w:rPr>
      <w:sz w:val="20"/>
      <w:szCs w:val="20"/>
    </w:rPr>
  </w:style>
  <w:style w:type="character" w:customStyle="1" w:styleId="CommentTextChar">
    <w:name w:val="Comment Text Char"/>
    <w:basedOn w:val="DefaultParagraphFont"/>
    <w:link w:val="CommentText"/>
    <w:uiPriority w:val="99"/>
    <w:rsid w:val="000A489B"/>
    <w:rPr>
      <w:rFonts w:ascii="Times New Roman" w:eastAsiaTheme="minorEastAsia" w:hAnsi="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A489B"/>
    <w:rPr>
      <w:b/>
      <w:bCs/>
    </w:rPr>
  </w:style>
  <w:style w:type="character" w:customStyle="1" w:styleId="CommentSubjectChar">
    <w:name w:val="Comment Subject Char"/>
    <w:basedOn w:val="CommentTextChar"/>
    <w:link w:val="CommentSubject"/>
    <w:uiPriority w:val="99"/>
    <w:semiHidden/>
    <w:rsid w:val="000A489B"/>
    <w:rPr>
      <w:rFonts w:ascii="Times New Roman" w:eastAsiaTheme="minorEastAsia" w:hAnsi="Times New Roman"/>
      <w:b/>
      <w:bCs/>
      <w:sz w:val="20"/>
      <w:szCs w:val="20"/>
      <w:lang w:eastAsia="ja-JP"/>
    </w:rPr>
  </w:style>
  <w:style w:type="character" w:styleId="FollowedHyperlink">
    <w:name w:val="FollowedHyperlink"/>
    <w:basedOn w:val="DefaultParagraphFont"/>
    <w:uiPriority w:val="99"/>
    <w:semiHidden/>
    <w:unhideWhenUsed/>
    <w:rsid w:val="00506725"/>
    <w:rPr>
      <w:color w:val="954F72" w:themeColor="followedHyperlink"/>
      <w:u w:val="single"/>
    </w:rPr>
  </w:style>
  <w:style w:type="paragraph" w:styleId="Revision">
    <w:name w:val="Revision"/>
    <w:hidden/>
    <w:uiPriority w:val="99"/>
    <w:semiHidden/>
    <w:rsid w:val="002E2D57"/>
    <w:pPr>
      <w:spacing w:line="240" w:lineRule="auto"/>
    </w:pPr>
    <w:rPr>
      <w:rFonts w:ascii="Times New Roman" w:eastAsiaTheme="minorEastAsia" w:hAnsi="Times New Roman"/>
      <w:sz w:val="24"/>
      <w:lang w:eastAsia="ja-JP"/>
    </w:rPr>
  </w:style>
  <w:style w:type="paragraph" w:styleId="Caption">
    <w:name w:val="caption"/>
    <w:basedOn w:val="Normal"/>
    <w:next w:val="Normal"/>
    <w:uiPriority w:val="35"/>
    <w:unhideWhenUsed/>
    <w:qFormat/>
    <w:rsid w:val="0035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7879">
      <w:bodyDiv w:val="1"/>
      <w:marLeft w:val="0"/>
      <w:marRight w:val="0"/>
      <w:marTop w:val="0"/>
      <w:marBottom w:val="0"/>
      <w:divBdr>
        <w:top w:val="none" w:sz="0" w:space="0" w:color="auto"/>
        <w:left w:val="none" w:sz="0" w:space="0" w:color="auto"/>
        <w:bottom w:val="none" w:sz="0" w:space="0" w:color="auto"/>
        <w:right w:val="none" w:sz="0" w:space="0" w:color="auto"/>
      </w:divBdr>
    </w:div>
    <w:div w:id="319113858">
      <w:bodyDiv w:val="1"/>
      <w:marLeft w:val="0"/>
      <w:marRight w:val="0"/>
      <w:marTop w:val="0"/>
      <w:marBottom w:val="0"/>
      <w:divBdr>
        <w:top w:val="none" w:sz="0" w:space="0" w:color="auto"/>
        <w:left w:val="none" w:sz="0" w:space="0" w:color="auto"/>
        <w:bottom w:val="none" w:sz="0" w:space="0" w:color="auto"/>
        <w:right w:val="none" w:sz="0" w:space="0" w:color="auto"/>
      </w:divBdr>
    </w:div>
    <w:div w:id="131329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heriault.remi@courrier.uqam.ca" TargetMode="External"/><Relationship Id="rId18" Type="http://schemas.openxmlformats.org/officeDocument/2006/relationships/image" Target="media/image6.jpg"/><Relationship Id="rId26"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39" Type="http://schemas.openxmlformats.org/officeDocument/2006/relationships/image" Target="media/image10.jpg"/><Relationship Id="rId21" Type="http://schemas.openxmlformats.org/officeDocument/2006/relationships/hyperlink" Target="https://www.cos.io/blog/preregistering-secondary-data-analyses-yes-you-can" TargetMode="External"/><Relationship Id="rId34" Type="http://schemas.openxmlformats.org/officeDocument/2006/relationships/hyperlink" Target="https://easystats.github.io/report/index.html" TargetMode="External"/><Relationship Id="rId42" Type="http://schemas.openxmlformats.org/officeDocument/2006/relationships/hyperlink" Target="https://help.osf.io/article/230-preprint-faqs" TargetMode="External"/><Relationship Id="rId47" Type="http://schemas.openxmlformats.org/officeDocument/2006/relationships/hyperlink" Target="https://uqam-ca.libguides.com/editeurs-predateurs/" TargetMode="External"/><Relationship Id="rId50" Type="http://schemas.openxmlformats.org/officeDocument/2006/relationships/hyperlink" Target="https://oaaustralasia.org/2021/05/25/what-are-the-different-types-of-open-access/" TargetMode="External"/><Relationship Id="rId55" Type="http://schemas.openxmlformats.org/officeDocument/2006/relationships/hyperlink" Target="https://www.uoguelph.ca/psychology/graduate/thesis-statistics" TargetMode="External"/><Relationship Id="rId63" Type="http://schemas.openxmlformats.org/officeDocument/2006/relationships/hyperlink" Target="https://doi.org/10.1177/1745691612462587" TargetMode="External"/><Relationship Id="rId68" Type="http://schemas.openxmlformats.org/officeDocument/2006/relationships/hyperlink" Target="https://doi.org/doi:10.1098/rsos.220099" TargetMode="External"/><Relationship Id="rId76" Type="http://schemas.openxmlformats.org/officeDocument/2006/relationships/hyperlink" Target="https://doi.org/10.1027/1864-9335/a000192" TargetMode="External"/><Relationship Id="rId84" Type="http://schemas.openxmlformats.org/officeDocument/2006/relationships/hyperlink" Target="https://doi.org/10.1038/533147a" TargetMode="External"/><Relationship Id="rId89" Type="http://schemas.openxmlformats.org/officeDocument/2006/relationships/hyperlink" Target="https://doi.org/10.1177/1745691612463078" TargetMode="External"/><Relationship Id="rId7" Type="http://schemas.openxmlformats.org/officeDocument/2006/relationships/endnotes" Target="endnotes.xml"/><Relationship Id="rId71" Type="http://schemas.openxmlformats.org/officeDocument/2006/relationships/hyperlink" Target="https://doi.org/10.1371/journal.pmed.0020124" TargetMode="External"/><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9" Type="http://schemas.openxmlformats.org/officeDocument/2006/relationships/hyperlink" Target="https://synthpop.shinyapps.io/synthpop/" TargetMode="External"/><Relationship Id="rId11" Type="http://schemas.openxmlformats.org/officeDocument/2006/relationships/image" Target="media/image2.png"/><Relationship Id="rId24" Type="http://schemas.openxmlformats.org/officeDocument/2006/relationships/hyperlink" Target="https://osf.io/" TargetMode="External"/><Relationship Id="rId32" Type="http://schemas.openxmlformats.org/officeDocument/2006/relationships/image" Target="media/image8.jpg"/><Relationship Id="rId37" Type="http://schemas.openxmlformats.org/officeDocument/2006/relationships/hyperlink" Target="https://datahowler.wordpress.com/2016/09/10/no-more-excuses-r-is-better-than-spss-for-psychology-undergrads-and-students-agree/" TargetMode="External"/><Relationship Id="rId40" Type="http://schemas.openxmlformats.org/officeDocument/2006/relationships/hyperlink" Target="https://psyarxiv.com/" TargetMode="External"/><Relationship Id="rId45" Type="http://schemas.openxmlformats.org/officeDocument/2006/relationships/hyperlink" Target="https://www.nature.com/articles/d41586-021-00883-6" TargetMode="External"/><Relationship Id="rId53" Type="http://schemas.openxmlformats.org/officeDocument/2006/relationships/hyperlink" Target="https://psysciacc.org/" TargetMode="External"/><Relationship Id="rId58" Type="http://schemas.openxmlformats.org/officeDocument/2006/relationships/hyperlink" Target="https://doi.org/10.1007/s10654-021-00839-0" TargetMode="External"/><Relationship Id="rId66" Type="http://schemas.openxmlformats.org/officeDocument/2006/relationships/hyperlink" Target="https://doi.org/10.7554/eLife.52646" TargetMode="External"/><Relationship Id="rId74" Type="http://schemas.openxmlformats.org/officeDocument/2006/relationships/hyperlink" Target="https://doi.org/10.1177/2515245917747656" TargetMode="External"/><Relationship Id="rId79" Type="http://schemas.openxmlformats.org/officeDocument/2006/relationships/hyperlink" Target="https://doi.org/doi:10.1126/science.aac4716" TargetMode="External"/><Relationship Id="rId87" Type="http://schemas.openxmlformats.org/officeDocument/2006/relationships/hyperlink" Target="https://doi.org/10.1001/jama.2017.21168" TargetMode="External"/><Relationship Id="rId5" Type="http://schemas.openxmlformats.org/officeDocument/2006/relationships/webSettings" Target="webSettings.xml"/><Relationship Id="rId61" Type="http://schemas.openxmlformats.org/officeDocument/2006/relationships/hyperlink" Target="https://psychologie.uqam.ca/wp-content/uploads/sites/73/2021/01/Prd_-final-adopte%CC%81-copie.pdf" TargetMode="External"/><Relationship Id="rId82" Type="http://schemas.openxmlformats.org/officeDocument/2006/relationships/hyperlink" Target="https://doi.org/10.20982/tqmp.16.4.p376" TargetMode="External"/><Relationship Id="rId90" Type="http://schemas.openxmlformats.org/officeDocument/2006/relationships/hyperlink" Target="https://doi.org/10.3389/fpsyg.2016.01832" TargetMode="External"/><Relationship Id="rId95" Type="http://schemas.openxmlformats.org/officeDocument/2006/relationships/theme" Target="theme/theme1.xml"/><Relationship Id="rId19" Type="http://schemas.openxmlformats.org/officeDocument/2006/relationships/hyperlink" Target="https://arstechnica.com/science/2019/02/the-replication-crisis-may-also-be-a-theory-crisis/" TargetMode="External"/><Relationship Id="rId14" Type="http://schemas.openxmlformats.org/officeDocument/2006/relationships/hyperlink" Target="https://www.uoguelph.ca/psychology/graduate/thesis-statistics" TargetMode="External"/><Relationship Id="rId22" Type="http://schemas.openxmlformats.org/officeDocument/2006/relationships/hyperlink" Target="https://www.cos.io/blog/preregistering-secondary-data-analyses-yes-you-can" TargetMode="External"/><Relationship Id="rId27" Type="http://schemas.openxmlformats.org/officeDocument/2006/relationships/hyperlink" Target="https://osf.io/" TargetMode="External"/><Relationship Id="rId30" Type="http://schemas.openxmlformats.org/officeDocument/2006/relationships/hyperlink" Target="https://www.synthpop.org.uk/" TargetMode="External"/><Relationship Id="rId35" Type="http://schemas.openxmlformats.org/officeDocument/2006/relationships/hyperlink" Target="https://rempsyc.remi-theriault.com/articles/table" TargetMode="External"/><Relationship Id="rId43" Type="http://schemas.openxmlformats.org/officeDocument/2006/relationships/hyperlink" Target="https://twitter.com/syeducation/status/1452724624651866119" TargetMode="External"/><Relationship Id="rId48" Type="http://schemas.openxmlformats.org/officeDocument/2006/relationships/hyperlink" Target="https://frq.gouv.qc.ca/revues_predatrices/" TargetMode="External"/><Relationship Id="rId56" Type="http://schemas.openxmlformats.org/officeDocument/2006/relationships/hyperlink" Target="http://statcheck.io/" TargetMode="External"/><Relationship Id="rId64" Type="http://schemas.openxmlformats.org/officeDocument/2006/relationships/hyperlink" Target="https://frq.gouv.qc.ca/app/uploads/2022/06/politique-libre-acces-revisee_vf.pdf" TargetMode="External"/><Relationship Id="rId69" Type="http://schemas.openxmlformats.org/officeDocument/2006/relationships/hyperlink" Target="https://doi.org/10.1007/s11192-019-03301-x" TargetMode="External"/><Relationship Id="rId77" Type="http://schemas.openxmlformats.org/officeDocument/2006/relationships/hyperlink" Target="https://doi.org/10.18637/jss.v074.i11" TargetMode="External"/><Relationship Id="rId8" Type="http://schemas.openxmlformats.org/officeDocument/2006/relationships/image" Target="media/image1.png"/><Relationship Id="rId51" Type="http://schemas.openxmlformats.org/officeDocument/2006/relationships/hyperlink" Target="https://www.coalition-s.org/action-plan-for-diamond-open-access/" TargetMode="External"/><Relationship Id="rId72" Type="http://schemas.openxmlformats.org/officeDocument/2006/relationships/hyperlink" Target="https://doi.org/10.1136/bmjmed-2022-000167" TargetMode="External"/><Relationship Id="rId80" Type="http://schemas.openxmlformats.org/officeDocument/2006/relationships/hyperlink" Target="https://osf.io/2jt9u" TargetMode="External"/><Relationship Id="rId85" Type="http://schemas.openxmlformats.org/officeDocument/2006/relationships/hyperlink" Target="https://doi.org/10.1371/journal.pcbi.1010139"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theriault.remi@courrier.uqam.ca" TargetMode="External"/><Relationship Id="rId17" Type="http://schemas.openxmlformats.org/officeDocument/2006/relationships/image" Target="media/image5.png"/><Relationship Id="rId25" Type="http://schemas.openxmlformats.org/officeDocument/2006/relationships/image" Target="media/image7.jpg"/><Relationship Id="rId33" Type="http://schemas.openxmlformats.org/officeDocument/2006/relationships/image" Target="media/image9.jpg"/><Relationship Id="rId38" Type="http://schemas.openxmlformats.org/officeDocument/2006/relationships/hyperlink" Target="https://www.apa.org/topics/research/data-science" TargetMode="External"/><Relationship Id="rId46" Type="http://schemas.openxmlformats.org/officeDocument/2006/relationships/hyperlink" Target="https://frq.gouv.qc.ca/revues_predatrices/" TargetMode="External"/><Relationship Id="rId59" Type="http://schemas.openxmlformats.org/officeDocument/2006/relationships/hyperlink" Target="https://doi.org/10.1038/s41562-018-0399-z" TargetMode="External"/><Relationship Id="rId67" Type="http://schemas.openxmlformats.org/officeDocument/2006/relationships/hyperlink" Target="https://science.gc.ca/site/science/fr/financement-interorganismes-recherche/politiques-lignes-directrices/gestion-donnees-recherche/declaration-principes-trois-organismes-gestion-donnees-numeriques" TargetMode="External"/><Relationship Id="rId20" Type="http://schemas.openxmlformats.org/officeDocument/2006/relationships/hyperlink" Target="https://www.apa.org/pubs/journals/resources/open-science-badges" TargetMode="External"/><Relationship Id="rId41" Type="http://schemas.openxmlformats.org/officeDocument/2006/relationships/hyperlink" Target="https://help.osf.io/article/230-preprint-faqs" TargetMode="External"/><Relationship Id="rId54" Type="http://schemas.openxmlformats.org/officeDocument/2006/relationships/hyperlink" Target="https://osf.io/2jt9u/" TargetMode="External"/><Relationship Id="rId62" Type="http://schemas.openxmlformats.org/officeDocument/2006/relationships/hyperlink" Target="https://doi.org/10.1177/1745691612459059" TargetMode="External"/><Relationship Id="rId70" Type="http://schemas.openxmlformats.org/officeDocument/2006/relationships/hyperlink" Target="https://doi.org/10.1080/02763869.2020.1704597" TargetMode="External"/><Relationship Id="rId75" Type="http://schemas.openxmlformats.org/officeDocument/2006/relationships/hyperlink" Target="https://doi.org/doi:10.1073/pnas.1708274114" TargetMode="External"/><Relationship Id="rId83" Type="http://schemas.openxmlformats.org/officeDocument/2006/relationships/hyperlink" Target="https://doi.org/10.1080/09515089.2022.2113771" TargetMode="External"/><Relationship Id="rId88" Type="http://schemas.openxmlformats.org/officeDocument/2006/relationships/hyperlink" Target="https://doi.org/10.31222/osf.io/md2xz" TargetMode="External"/><Relationship Id="rId91" Type="http://schemas.openxmlformats.org/officeDocument/2006/relationships/hyperlink" Target="https://doi.org/10.1037/teo0000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psychologie.uqam.ca/wp-content/uploads/sites/73/2021/01/Prd_-final-adopte%CC%81-copie.pdf" TargetMode="External"/><Relationship Id="rId28" Type="http://schemas.openxmlformats.org/officeDocument/2006/relationships/hyperlink" Target="https://www.synthpop.org.uk/" TargetMode="External"/><Relationship Id="rId36" Type="http://schemas.openxmlformats.org/officeDocument/2006/relationships/hyperlink" Target="http://statcheck.io/" TargetMode="External"/><Relationship Id="rId49" Type="http://schemas.openxmlformats.org/officeDocument/2006/relationships/hyperlink" Target="https://uqam-ca.libguides.com/editeurs-predateurs/" TargetMode="External"/><Relationship Id="rId57" Type="http://schemas.openxmlformats.org/officeDocument/2006/relationships/hyperlink" Target="https://www.uoguelph.ca/psychology/graduate/thesis-statistics" TargetMode="External"/><Relationship Id="rId10" Type="http://schemas.openxmlformats.org/officeDocument/2006/relationships/hyperlink" Target="https://vusci.blog/2020/04/17/reproducibilitea-blends-and-flavors/" TargetMode="External"/><Relationship Id="rId31" Type="http://schemas.openxmlformats.org/officeDocument/2006/relationships/hyperlink" Target="https://synthpop.shinyapps.io/synthpop/" TargetMode="External"/><Relationship Id="rId44" Type="http://schemas.openxmlformats.org/officeDocument/2006/relationships/hyperlink" Target="https://frq.gouv.qc.ca/science-ouverte/" TargetMode="External"/><Relationship Id="rId52" Type="http://schemas.openxmlformats.org/officeDocument/2006/relationships/hyperlink" Target="https://osf.io/" TargetMode="External"/><Relationship Id="rId60" Type="http://schemas.openxmlformats.org/officeDocument/2006/relationships/hyperlink" Target="https://osf.io/v7ndz" TargetMode="External"/><Relationship Id="rId65" Type="http://schemas.openxmlformats.org/officeDocument/2006/relationships/hyperlink" Target="https://doi.org/10.1162/qss_a_00043" TargetMode="External"/><Relationship Id="rId73" Type="http://schemas.openxmlformats.org/officeDocument/2006/relationships/hyperlink" Target="https://doi.org/10.1371/journal.pone.0253129" TargetMode="External"/><Relationship Id="rId78" Type="http://schemas.openxmlformats.org/officeDocument/2006/relationships/hyperlink" Target="https://doi.org/10.3758/s13428-015-0664-2" TargetMode="External"/><Relationship Id="rId81" Type="http://schemas.openxmlformats.org/officeDocument/2006/relationships/hyperlink" Target="https://www.R-project.org/" TargetMode="External"/><Relationship Id="rId86" Type="http://schemas.openxmlformats.org/officeDocument/2006/relationships/hyperlink" Target="https://behavioralscientist.org/psychologys-increased-rigor-is-good-news-but-is-it-only-good-news/"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vusci.blog/2020/04/17/reproducibilitea-blends-and-flav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00232-7080-4677-82EE-FC426A9B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12690</Words>
  <Characters>72337</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Thériault</dc:creator>
  <cp:keywords/>
  <dc:description/>
  <cp:lastModifiedBy>Thériault, Rémi</cp:lastModifiedBy>
  <cp:revision>4</cp:revision>
  <cp:lastPrinted>2023-05-15T17:35:00Z</cp:lastPrinted>
  <dcterms:created xsi:type="dcterms:W3CDTF">2023-05-15T17:35:00Z</dcterms:created>
  <dcterms:modified xsi:type="dcterms:W3CDTF">2023-05-15T17:35:00Z</dcterms:modified>
</cp:coreProperties>
</file>